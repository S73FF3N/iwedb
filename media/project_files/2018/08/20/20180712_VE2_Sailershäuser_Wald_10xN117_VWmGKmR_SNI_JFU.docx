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32B5B" w14:textId="77777777" w:rsidR="00153431" w:rsidRDefault="00153431" w:rsidP="00153431">
      <w:pPr>
        <w:pStyle w:val="Standa"/>
        <w:jc w:val="center"/>
        <w:rPr>
          <w:b/>
          <w:sz w:val="28"/>
          <w:szCs w:val="28"/>
        </w:rPr>
      </w:pPr>
      <w:r w:rsidRPr="00036FB0">
        <w:rPr>
          <w:b/>
          <w:sz w:val="28"/>
          <w:szCs w:val="28"/>
        </w:rPr>
        <w:t>Vollwartungsvertrag</w:t>
      </w:r>
      <w:r>
        <w:rPr>
          <w:b/>
          <w:sz w:val="28"/>
          <w:szCs w:val="28"/>
        </w:rPr>
        <w:t xml:space="preserve"> </w:t>
      </w:r>
      <w:r w:rsidR="00FD3DA1" w:rsidRPr="00076A4F">
        <w:rPr>
          <w:b/>
          <w:color w:val="092F57"/>
          <w:sz w:val="28"/>
          <w:szCs w:val="28"/>
        </w:rPr>
        <w:t>Premium</w:t>
      </w:r>
      <w:r w:rsidR="00FD3DA1" w:rsidRPr="00076A4F">
        <w:rPr>
          <w:b/>
          <w:color w:val="BED5E7"/>
          <w:sz w:val="28"/>
          <w:szCs w:val="28"/>
        </w:rPr>
        <w:t>plus</w:t>
      </w:r>
    </w:p>
    <w:p w14:paraId="3F8341A9" w14:textId="77777777" w:rsidR="00153431" w:rsidRPr="00184C23" w:rsidRDefault="00153431" w:rsidP="00153431">
      <w:pPr>
        <w:pStyle w:val="Standa"/>
        <w:jc w:val="center"/>
        <w:rPr>
          <w:i/>
        </w:rPr>
      </w:pPr>
    </w:p>
    <w:p w14:paraId="297AD70C" w14:textId="77777777" w:rsidR="00153431" w:rsidRPr="00036FB0" w:rsidRDefault="00153431" w:rsidP="00153431">
      <w:pPr>
        <w:pStyle w:val="Standa"/>
        <w:jc w:val="center"/>
      </w:pPr>
      <w:r>
        <w:t xml:space="preserve"> – </w:t>
      </w:r>
      <w:r w:rsidRPr="00036FB0">
        <w:t>Vertrag über die</w:t>
      </w:r>
      <w:r>
        <w:t xml:space="preserve"> </w:t>
      </w:r>
      <w:r w:rsidRPr="00036FB0">
        <w:br/>
        <w:t>Inspektion, Wartung, Instandsetzung, Reparatur, Fernüberwachung und Entstörung von Windenergieanlagen sowie die Garantie der technischen Verfügbarkeit</w:t>
      </w:r>
      <w:r>
        <w:t xml:space="preserve"> – </w:t>
      </w:r>
    </w:p>
    <w:p w14:paraId="6898BB5A" w14:textId="77777777" w:rsidR="00153431" w:rsidRPr="00036FB0" w:rsidRDefault="00153431" w:rsidP="00153431">
      <w:pPr>
        <w:pStyle w:val="Standa"/>
        <w:jc w:val="center"/>
        <w:rPr>
          <w:b/>
        </w:rPr>
      </w:pPr>
    </w:p>
    <w:p w14:paraId="46585D49" w14:textId="77777777" w:rsidR="00153431" w:rsidRDefault="004B666C" w:rsidP="00153431">
      <w:pPr>
        <w:pStyle w:val="Standa"/>
        <w:jc w:val="center"/>
      </w:pPr>
      <w:r w:rsidRPr="00036FB0">
        <w:t>Z</w:t>
      </w:r>
      <w:r w:rsidR="00153431" w:rsidRPr="00036FB0">
        <w:t>wischen</w:t>
      </w:r>
    </w:p>
    <w:p w14:paraId="46FFA172" w14:textId="77777777" w:rsidR="004B666C" w:rsidRPr="00036FB0" w:rsidRDefault="004B666C" w:rsidP="00153431">
      <w:pPr>
        <w:pStyle w:val="Standa"/>
        <w:jc w:val="center"/>
      </w:pPr>
    </w:p>
    <w:p w14:paraId="57E169C8" w14:textId="0B15FA19" w:rsidR="004B666C" w:rsidRPr="00AA502F" w:rsidRDefault="00F93225" w:rsidP="004B666C">
      <w:pPr>
        <w:rPr>
          <w:rFonts w:ascii="Arial" w:hAnsi="Arial" w:cs="Arial"/>
          <w:b/>
          <w:sz w:val="22"/>
          <w:szCs w:val="22"/>
          <w:highlight w:val="yellow"/>
          <w:lang w:val="it-IT"/>
        </w:rPr>
      </w:pPr>
      <w:r w:rsidRPr="00F93225">
        <w:rPr>
          <w:rFonts w:ascii="Arial" w:hAnsi="Arial" w:cs="Arial"/>
          <w:b/>
          <w:sz w:val="22"/>
          <w:szCs w:val="22"/>
        </w:rPr>
        <w:fldChar w:fldCharType="begin">
          <w:ffData>
            <w:name w:val="Text7"/>
            <w:enabled/>
            <w:calcOnExit w:val="0"/>
            <w:textInput>
              <w:default w:val="Bürgerwindpark Sailershäuser Wald GmbH &amp; Co. KG"/>
            </w:textInput>
          </w:ffData>
        </w:fldChar>
      </w:r>
      <w:bookmarkStart w:id="0" w:name="Text7"/>
      <w:r w:rsidRPr="00F93225">
        <w:rPr>
          <w:rFonts w:ascii="Arial" w:hAnsi="Arial" w:cs="Arial"/>
          <w:b/>
          <w:sz w:val="22"/>
          <w:szCs w:val="22"/>
        </w:rPr>
        <w:instrText xml:space="preserve"> FORMTEXT </w:instrText>
      </w:r>
      <w:r w:rsidRPr="00F93225">
        <w:rPr>
          <w:rFonts w:ascii="Arial" w:hAnsi="Arial" w:cs="Arial"/>
          <w:b/>
          <w:sz w:val="22"/>
          <w:szCs w:val="22"/>
        </w:rPr>
      </w:r>
      <w:r w:rsidRPr="00F93225">
        <w:rPr>
          <w:rFonts w:ascii="Arial" w:hAnsi="Arial" w:cs="Arial"/>
          <w:b/>
          <w:sz w:val="22"/>
          <w:szCs w:val="22"/>
        </w:rPr>
        <w:fldChar w:fldCharType="separate"/>
      </w:r>
      <w:r w:rsidRPr="00F93225">
        <w:rPr>
          <w:rFonts w:ascii="Arial" w:hAnsi="Arial" w:cs="Arial"/>
          <w:b/>
          <w:noProof/>
          <w:sz w:val="22"/>
          <w:szCs w:val="22"/>
        </w:rPr>
        <w:t>Bürgerwindpark Sailershäuser Wald GmbH &amp; Co. KG</w:t>
      </w:r>
      <w:r w:rsidRPr="00F93225">
        <w:rPr>
          <w:rFonts w:ascii="Arial" w:hAnsi="Arial" w:cs="Arial"/>
          <w:b/>
          <w:sz w:val="22"/>
          <w:szCs w:val="22"/>
        </w:rPr>
        <w:fldChar w:fldCharType="end"/>
      </w:r>
      <w:bookmarkEnd w:id="0"/>
    </w:p>
    <w:p w14:paraId="7DA3EF8D" w14:textId="0CBA038A" w:rsidR="004B666C" w:rsidRPr="00AA502F" w:rsidRDefault="00F93225" w:rsidP="00FE4CF1">
      <w:pPr>
        <w:pStyle w:val="Standa"/>
        <w:tabs>
          <w:tab w:val="left" w:pos="2640"/>
          <w:tab w:val="right" w:pos="9070"/>
        </w:tabs>
        <w:rPr>
          <w:rFonts w:cs="Arial"/>
          <w:b/>
          <w:szCs w:val="22"/>
        </w:rPr>
      </w:pPr>
      <w:r>
        <w:rPr>
          <w:rFonts w:cs="Arial"/>
          <w:b/>
          <w:szCs w:val="22"/>
        </w:rPr>
        <w:fldChar w:fldCharType="begin">
          <w:ffData>
            <w:name w:val=""/>
            <w:enabled/>
            <w:calcOnExit w:val="0"/>
            <w:textInput>
              <w:default w:val="Augsfelder Straße 6"/>
            </w:textInput>
          </w:ffData>
        </w:fldChar>
      </w:r>
      <w:r>
        <w:rPr>
          <w:rFonts w:cs="Arial"/>
          <w:b/>
          <w:szCs w:val="22"/>
        </w:rPr>
        <w:instrText xml:space="preserve"> FORMTEXT </w:instrText>
      </w:r>
      <w:r>
        <w:rPr>
          <w:rFonts w:cs="Arial"/>
          <w:b/>
          <w:szCs w:val="22"/>
        </w:rPr>
      </w:r>
      <w:r>
        <w:rPr>
          <w:rFonts w:cs="Arial"/>
          <w:b/>
          <w:szCs w:val="22"/>
        </w:rPr>
        <w:fldChar w:fldCharType="separate"/>
      </w:r>
      <w:r>
        <w:rPr>
          <w:rFonts w:cs="Arial"/>
          <w:b/>
          <w:noProof/>
          <w:szCs w:val="22"/>
        </w:rPr>
        <w:t>Augsfelder Straße 6</w:t>
      </w:r>
      <w:r>
        <w:rPr>
          <w:rFonts w:cs="Arial"/>
          <w:b/>
          <w:szCs w:val="22"/>
        </w:rPr>
        <w:fldChar w:fldCharType="end"/>
      </w:r>
      <w:r w:rsidR="004B666C" w:rsidRPr="00AA502F">
        <w:rPr>
          <w:rFonts w:cs="Arial"/>
          <w:b/>
          <w:szCs w:val="22"/>
        </w:rPr>
        <w:t xml:space="preserve">, </w:t>
      </w:r>
      <w:r>
        <w:rPr>
          <w:rFonts w:cs="Arial"/>
          <w:b/>
          <w:szCs w:val="22"/>
        </w:rPr>
        <w:fldChar w:fldCharType="begin">
          <w:ffData>
            <w:name w:val=""/>
            <w:enabled/>
            <w:calcOnExit w:val="0"/>
            <w:textInput>
              <w:default w:val="97437 Haßfurt"/>
            </w:textInput>
          </w:ffData>
        </w:fldChar>
      </w:r>
      <w:r>
        <w:rPr>
          <w:rFonts w:cs="Arial"/>
          <w:b/>
          <w:szCs w:val="22"/>
        </w:rPr>
        <w:instrText xml:space="preserve"> FORMTEXT </w:instrText>
      </w:r>
      <w:r>
        <w:rPr>
          <w:rFonts w:cs="Arial"/>
          <w:b/>
          <w:szCs w:val="22"/>
        </w:rPr>
      </w:r>
      <w:r>
        <w:rPr>
          <w:rFonts w:cs="Arial"/>
          <w:b/>
          <w:szCs w:val="22"/>
        </w:rPr>
        <w:fldChar w:fldCharType="separate"/>
      </w:r>
      <w:r>
        <w:rPr>
          <w:rFonts w:cs="Arial"/>
          <w:b/>
          <w:noProof/>
          <w:szCs w:val="22"/>
        </w:rPr>
        <w:t>97437 Haßfurt</w:t>
      </w:r>
      <w:r>
        <w:rPr>
          <w:rFonts w:cs="Arial"/>
          <w:b/>
          <w:szCs w:val="22"/>
        </w:rPr>
        <w:fldChar w:fldCharType="end"/>
      </w:r>
    </w:p>
    <w:p w14:paraId="1529E285" w14:textId="77777777" w:rsidR="00153431" w:rsidRPr="00036FB0" w:rsidRDefault="00FE4CF1" w:rsidP="00FE4CF1">
      <w:pPr>
        <w:pStyle w:val="Standa"/>
        <w:tabs>
          <w:tab w:val="left" w:pos="2640"/>
          <w:tab w:val="right" w:pos="9070"/>
        </w:tabs>
      </w:pPr>
      <w:r w:rsidRPr="00AA502F">
        <w:rPr>
          <w:szCs w:val="22"/>
        </w:rPr>
        <w:tab/>
      </w:r>
      <w:r>
        <w:tab/>
      </w:r>
      <w:r w:rsidR="00153431" w:rsidRPr="00036FB0">
        <w:t xml:space="preserve"> – „</w:t>
      </w:r>
      <w:r w:rsidR="0085640D">
        <w:rPr>
          <w:b/>
        </w:rPr>
        <w:t>Auftraggeber</w:t>
      </w:r>
      <w:r w:rsidR="00153431" w:rsidRPr="00036FB0">
        <w:t>“ –</w:t>
      </w:r>
    </w:p>
    <w:p w14:paraId="02E3CA2F" w14:textId="77777777" w:rsidR="00153431" w:rsidRPr="00036FB0" w:rsidRDefault="00153431" w:rsidP="00153431">
      <w:pPr>
        <w:pStyle w:val="Standa"/>
        <w:jc w:val="center"/>
      </w:pPr>
      <w:r w:rsidRPr="00036FB0">
        <w:t>und</w:t>
      </w:r>
    </w:p>
    <w:p w14:paraId="77D01396" w14:textId="77777777" w:rsidR="00153431" w:rsidRDefault="00153431" w:rsidP="00153431">
      <w:pPr>
        <w:pStyle w:val="Standa"/>
      </w:pPr>
    </w:p>
    <w:p w14:paraId="048C4946" w14:textId="77777777" w:rsidR="00153431" w:rsidRPr="000A208C" w:rsidRDefault="00C62A5D" w:rsidP="00153431">
      <w:pPr>
        <w:pStyle w:val="Standa"/>
        <w:rPr>
          <w:b/>
        </w:rPr>
      </w:pPr>
      <w:r>
        <w:rPr>
          <w:b/>
        </w:rPr>
        <w:t>Deutsche Windtechnik X-Service</w:t>
      </w:r>
      <w:r w:rsidR="00A333EF">
        <w:rPr>
          <w:b/>
        </w:rPr>
        <w:t xml:space="preserve"> </w:t>
      </w:r>
      <w:r w:rsidR="000A208C" w:rsidRPr="000A208C">
        <w:rPr>
          <w:b/>
        </w:rPr>
        <w:t>GmbH</w:t>
      </w:r>
    </w:p>
    <w:p w14:paraId="14E3BC81" w14:textId="77777777" w:rsidR="0085640D" w:rsidRPr="000A208C" w:rsidRDefault="000A208C" w:rsidP="00153431">
      <w:pPr>
        <w:pStyle w:val="Standa"/>
        <w:rPr>
          <w:b/>
        </w:rPr>
      </w:pPr>
      <w:r>
        <w:rPr>
          <w:b/>
        </w:rPr>
        <w:t>Heideweg 2-4, D-49086 Osnabrück</w:t>
      </w:r>
    </w:p>
    <w:p w14:paraId="7FC34B92" w14:textId="77777777" w:rsidR="00153431" w:rsidRPr="00036FB0" w:rsidRDefault="00153431" w:rsidP="00153431">
      <w:pPr>
        <w:pStyle w:val="Standa"/>
        <w:jc w:val="right"/>
      </w:pPr>
      <w:r w:rsidRPr="00036FB0">
        <w:t>– „</w:t>
      </w:r>
      <w:r w:rsidR="00A333EF">
        <w:rPr>
          <w:b/>
        </w:rPr>
        <w:t>Deutsche Windtechnik</w:t>
      </w:r>
      <w:r w:rsidRPr="00036FB0">
        <w:t>“ –</w:t>
      </w:r>
    </w:p>
    <w:p w14:paraId="02370E6A" w14:textId="77777777" w:rsidR="00153431" w:rsidRDefault="00153431" w:rsidP="00153431">
      <w:pPr>
        <w:pStyle w:val="Standa"/>
        <w:jc w:val="right"/>
        <w:rPr>
          <w:b/>
        </w:rPr>
      </w:pPr>
    </w:p>
    <w:p w14:paraId="15309B0D" w14:textId="77777777" w:rsidR="00153431" w:rsidRPr="00036FB0" w:rsidRDefault="00153431" w:rsidP="00153431">
      <w:pPr>
        <w:pStyle w:val="Standa"/>
        <w:jc w:val="center"/>
        <w:rPr>
          <w:b/>
        </w:rPr>
      </w:pPr>
      <w:r w:rsidRPr="00036FB0">
        <w:rPr>
          <w:b/>
        </w:rPr>
        <w:t>Inhaltsverzeichnis</w:t>
      </w:r>
    </w:p>
    <w:p w14:paraId="04B91174" w14:textId="77777777" w:rsidR="00153431" w:rsidRPr="00036FB0" w:rsidRDefault="00153431" w:rsidP="00153431">
      <w:pPr>
        <w:pStyle w:val="Standa"/>
        <w:jc w:val="right"/>
      </w:pPr>
      <w:r w:rsidRPr="00036FB0">
        <w:t>Seite</w:t>
      </w:r>
    </w:p>
    <w:p w14:paraId="4ADF3D72" w14:textId="357922DF" w:rsidR="00CA1F68" w:rsidRDefault="005A6235" w:rsidP="005417E6">
      <w:pPr>
        <w:pStyle w:val="Verzeichnis1"/>
        <w:rPr>
          <w:rFonts w:asciiTheme="minorHAnsi" w:eastAsiaTheme="minorEastAsia" w:hAnsiTheme="minorHAnsi" w:cstheme="minorBidi"/>
          <w:noProof/>
          <w:sz w:val="22"/>
          <w:szCs w:val="22"/>
        </w:rPr>
      </w:pPr>
      <w:r>
        <w:rPr>
          <w:szCs w:val="22"/>
        </w:rPr>
        <w:t xml:space="preserve">  </w:t>
      </w:r>
      <w:r w:rsidR="001C69E2" w:rsidRPr="00EE5015">
        <w:rPr>
          <w:szCs w:val="22"/>
        </w:rPr>
        <w:fldChar w:fldCharType="begin"/>
      </w:r>
      <w:r w:rsidR="00153431" w:rsidRPr="00EE5015">
        <w:rPr>
          <w:szCs w:val="22"/>
        </w:rPr>
        <w:instrText xml:space="preserve"> TOC </w:instrText>
      </w:r>
      <w:r w:rsidR="00153431">
        <w:rPr>
          <w:szCs w:val="22"/>
        </w:rPr>
        <w:instrText>\</w:instrText>
      </w:r>
      <w:r w:rsidR="00153431" w:rsidRPr="00EE5015">
        <w:rPr>
          <w:szCs w:val="22"/>
        </w:rPr>
        <w:instrText xml:space="preserve">o "1-3" </w:instrText>
      </w:r>
      <w:r w:rsidR="00153431">
        <w:rPr>
          <w:szCs w:val="22"/>
        </w:rPr>
        <w:instrText>\</w:instrText>
      </w:r>
      <w:r w:rsidR="00153431" w:rsidRPr="00EE5015">
        <w:rPr>
          <w:szCs w:val="22"/>
        </w:rPr>
        <w:instrText xml:space="preserve">h </w:instrText>
      </w:r>
      <w:r w:rsidR="00153431">
        <w:rPr>
          <w:szCs w:val="22"/>
        </w:rPr>
        <w:instrText>\</w:instrText>
      </w:r>
      <w:r w:rsidR="00153431" w:rsidRPr="00EE5015">
        <w:rPr>
          <w:szCs w:val="22"/>
        </w:rPr>
        <w:instrText xml:space="preserve">z </w:instrText>
      </w:r>
      <w:r w:rsidR="00153431">
        <w:rPr>
          <w:szCs w:val="22"/>
        </w:rPr>
        <w:instrText>\</w:instrText>
      </w:r>
      <w:r w:rsidR="00153431" w:rsidRPr="00EE5015">
        <w:rPr>
          <w:szCs w:val="22"/>
        </w:rPr>
        <w:instrText xml:space="preserve">u </w:instrText>
      </w:r>
      <w:r w:rsidR="001C69E2" w:rsidRPr="00EE5015">
        <w:rPr>
          <w:szCs w:val="22"/>
        </w:rPr>
        <w:fldChar w:fldCharType="separate"/>
      </w:r>
      <w:hyperlink w:anchor="_Toc484513379" w:history="1">
        <w:r w:rsidR="00CA1F68" w:rsidRPr="003F0DB5">
          <w:rPr>
            <w:rStyle w:val="Hyperlink"/>
            <w:noProof/>
          </w:rPr>
          <w:t>1.</w:t>
        </w:r>
        <w:r w:rsidR="00CA1F68">
          <w:rPr>
            <w:rFonts w:asciiTheme="minorHAnsi" w:eastAsiaTheme="minorEastAsia" w:hAnsiTheme="minorHAnsi" w:cstheme="minorBidi"/>
            <w:noProof/>
            <w:sz w:val="22"/>
            <w:szCs w:val="22"/>
          </w:rPr>
          <w:tab/>
        </w:r>
        <w:r w:rsidR="00CA1F68" w:rsidRPr="003F0DB5">
          <w:rPr>
            <w:rStyle w:val="Hyperlink"/>
            <w:noProof/>
          </w:rPr>
          <w:t>Vertragsgegenstand</w:t>
        </w:r>
        <w:r w:rsidR="00CA1F68">
          <w:rPr>
            <w:noProof/>
            <w:webHidden/>
          </w:rPr>
          <w:tab/>
        </w:r>
        <w:r w:rsidR="00CA1F68">
          <w:rPr>
            <w:noProof/>
            <w:webHidden/>
          </w:rPr>
          <w:fldChar w:fldCharType="begin"/>
        </w:r>
        <w:r w:rsidR="00CA1F68">
          <w:rPr>
            <w:noProof/>
            <w:webHidden/>
          </w:rPr>
          <w:instrText xml:space="preserve"> PAGEREF _Toc484513379 \h </w:instrText>
        </w:r>
        <w:r w:rsidR="00CA1F68">
          <w:rPr>
            <w:noProof/>
            <w:webHidden/>
          </w:rPr>
        </w:r>
        <w:r w:rsidR="00CA1F68">
          <w:rPr>
            <w:noProof/>
            <w:webHidden/>
          </w:rPr>
          <w:fldChar w:fldCharType="separate"/>
        </w:r>
        <w:r w:rsidR="00232128">
          <w:rPr>
            <w:noProof/>
            <w:webHidden/>
          </w:rPr>
          <w:t>2</w:t>
        </w:r>
        <w:r w:rsidR="00CA1F68">
          <w:rPr>
            <w:noProof/>
            <w:webHidden/>
          </w:rPr>
          <w:fldChar w:fldCharType="end"/>
        </w:r>
      </w:hyperlink>
    </w:p>
    <w:p w14:paraId="714521FE" w14:textId="563B860C" w:rsidR="00CA1F68" w:rsidRDefault="005A6235" w:rsidP="005417E6">
      <w:pPr>
        <w:pStyle w:val="Verzeichnis1"/>
        <w:rPr>
          <w:rFonts w:asciiTheme="minorHAnsi" w:eastAsiaTheme="minorEastAsia" w:hAnsiTheme="minorHAnsi" w:cstheme="minorBidi"/>
          <w:noProof/>
          <w:sz w:val="22"/>
          <w:szCs w:val="22"/>
        </w:rPr>
      </w:pPr>
      <w:r>
        <w:rPr>
          <w:noProof/>
        </w:rPr>
        <w:t xml:space="preserve">  </w:t>
      </w:r>
      <w:hyperlink w:anchor="_Toc484513380" w:history="1">
        <w:r w:rsidR="00CA1F68" w:rsidRPr="003F0DB5">
          <w:rPr>
            <w:rStyle w:val="Hyperlink"/>
            <w:noProof/>
          </w:rPr>
          <w:t>2.</w:t>
        </w:r>
        <w:r w:rsidR="00CA1F68">
          <w:rPr>
            <w:rFonts w:asciiTheme="minorHAnsi" w:eastAsiaTheme="minorEastAsia" w:hAnsiTheme="minorHAnsi" w:cstheme="minorBidi"/>
            <w:noProof/>
            <w:sz w:val="22"/>
            <w:szCs w:val="22"/>
          </w:rPr>
          <w:tab/>
        </w:r>
        <w:r w:rsidR="00CA1F68" w:rsidRPr="003F0DB5">
          <w:rPr>
            <w:rStyle w:val="Hyperlink"/>
            <w:noProof/>
          </w:rPr>
          <w:t>Technischer Bericht über Zustand der WEA</w:t>
        </w:r>
        <w:r w:rsidR="00CA1F68">
          <w:rPr>
            <w:noProof/>
            <w:webHidden/>
          </w:rPr>
          <w:tab/>
        </w:r>
        <w:r w:rsidR="00CA1F68">
          <w:rPr>
            <w:noProof/>
            <w:webHidden/>
          </w:rPr>
          <w:fldChar w:fldCharType="begin"/>
        </w:r>
        <w:r w:rsidR="00CA1F68">
          <w:rPr>
            <w:noProof/>
            <w:webHidden/>
          </w:rPr>
          <w:instrText xml:space="preserve"> PAGEREF _Toc484513380 \h </w:instrText>
        </w:r>
        <w:r w:rsidR="00CA1F68">
          <w:rPr>
            <w:noProof/>
            <w:webHidden/>
          </w:rPr>
        </w:r>
        <w:r w:rsidR="00CA1F68">
          <w:rPr>
            <w:noProof/>
            <w:webHidden/>
          </w:rPr>
          <w:fldChar w:fldCharType="separate"/>
        </w:r>
        <w:r w:rsidR="00232128">
          <w:rPr>
            <w:noProof/>
            <w:webHidden/>
          </w:rPr>
          <w:t>4</w:t>
        </w:r>
        <w:r w:rsidR="00CA1F68">
          <w:rPr>
            <w:noProof/>
            <w:webHidden/>
          </w:rPr>
          <w:fldChar w:fldCharType="end"/>
        </w:r>
      </w:hyperlink>
    </w:p>
    <w:p w14:paraId="0435F67A" w14:textId="73B94561" w:rsidR="00CA1F68" w:rsidRDefault="005A6235" w:rsidP="005417E6">
      <w:pPr>
        <w:pStyle w:val="Verzeichnis1"/>
        <w:rPr>
          <w:rFonts w:asciiTheme="minorHAnsi" w:eastAsiaTheme="minorEastAsia" w:hAnsiTheme="minorHAnsi" w:cstheme="minorBidi"/>
          <w:noProof/>
          <w:sz w:val="22"/>
          <w:szCs w:val="22"/>
        </w:rPr>
      </w:pPr>
      <w:r>
        <w:rPr>
          <w:noProof/>
        </w:rPr>
        <w:t xml:space="preserve">  </w:t>
      </w:r>
      <w:hyperlink w:anchor="_Toc484513381" w:history="1">
        <w:r w:rsidR="00CA1F68" w:rsidRPr="003F0DB5">
          <w:rPr>
            <w:rStyle w:val="Hyperlink"/>
            <w:noProof/>
          </w:rPr>
          <w:t>3.</w:t>
        </w:r>
        <w:r w:rsidR="00CA1F68">
          <w:rPr>
            <w:rFonts w:asciiTheme="minorHAnsi" w:eastAsiaTheme="minorEastAsia" w:hAnsiTheme="minorHAnsi" w:cstheme="minorBidi"/>
            <w:noProof/>
            <w:sz w:val="22"/>
            <w:szCs w:val="22"/>
          </w:rPr>
          <w:tab/>
        </w:r>
        <w:r w:rsidR="00CA1F68" w:rsidRPr="003F0DB5">
          <w:rPr>
            <w:rStyle w:val="Hyperlink"/>
            <w:noProof/>
          </w:rPr>
          <w:t>Inspektion und Wartung</w:t>
        </w:r>
        <w:r w:rsidR="00CA1F68">
          <w:rPr>
            <w:noProof/>
            <w:webHidden/>
          </w:rPr>
          <w:tab/>
        </w:r>
        <w:r w:rsidR="00CA1F68">
          <w:rPr>
            <w:noProof/>
            <w:webHidden/>
          </w:rPr>
          <w:fldChar w:fldCharType="begin"/>
        </w:r>
        <w:r w:rsidR="00CA1F68">
          <w:rPr>
            <w:noProof/>
            <w:webHidden/>
          </w:rPr>
          <w:instrText xml:space="preserve"> PAGEREF _Toc484513381 \h </w:instrText>
        </w:r>
        <w:r w:rsidR="00CA1F68">
          <w:rPr>
            <w:noProof/>
            <w:webHidden/>
          </w:rPr>
        </w:r>
        <w:r w:rsidR="00CA1F68">
          <w:rPr>
            <w:noProof/>
            <w:webHidden/>
          </w:rPr>
          <w:fldChar w:fldCharType="separate"/>
        </w:r>
        <w:r w:rsidR="00232128">
          <w:rPr>
            <w:noProof/>
            <w:webHidden/>
          </w:rPr>
          <w:t>4</w:t>
        </w:r>
        <w:r w:rsidR="00CA1F68">
          <w:rPr>
            <w:noProof/>
            <w:webHidden/>
          </w:rPr>
          <w:fldChar w:fldCharType="end"/>
        </w:r>
      </w:hyperlink>
    </w:p>
    <w:p w14:paraId="253D5AB2" w14:textId="4C9872AC" w:rsidR="00CA1F68" w:rsidRDefault="005A6235" w:rsidP="005417E6">
      <w:pPr>
        <w:pStyle w:val="Verzeichnis1"/>
        <w:rPr>
          <w:rFonts w:asciiTheme="minorHAnsi" w:eastAsiaTheme="minorEastAsia" w:hAnsiTheme="minorHAnsi" w:cstheme="minorBidi"/>
          <w:noProof/>
          <w:sz w:val="22"/>
          <w:szCs w:val="22"/>
        </w:rPr>
      </w:pPr>
      <w:r>
        <w:rPr>
          <w:noProof/>
        </w:rPr>
        <w:t xml:space="preserve">  </w:t>
      </w:r>
      <w:hyperlink w:anchor="_Toc484513382" w:history="1">
        <w:r w:rsidR="00CA1F68" w:rsidRPr="003F0DB5">
          <w:rPr>
            <w:rStyle w:val="Hyperlink"/>
            <w:noProof/>
          </w:rPr>
          <w:t>4.</w:t>
        </w:r>
        <w:r w:rsidR="00CA1F68">
          <w:rPr>
            <w:rFonts w:asciiTheme="minorHAnsi" w:eastAsiaTheme="minorEastAsia" w:hAnsiTheme="minorHAnsi" w:cstheme="minorBidi"/>
            <w:noProof/>
            <w:sz w:val="22"/>
            <w:szCs w:val="22"/>
          </w:rPr>
          <w:tab/>
        </w:r>
        <w:r w:rsidR="00CA1F68" w:rsidRPr="003F0DB5">
          <w:rPr>
            <w:rStyle w:val="Hyperlink"/>
            <w:noProof/>
          </w:rPr>
          <w:t>Instandsetzung und Reparatur</w:t>
        </w:r>
        <w:r w:rsidR="00CA1F68">
          <w:rPr>
            <w:noProof/>
            <w:webHidden/>
          </w:rPr>
          <w:tab/>
        </w:r>
        <w:r w:rsidR="00CA1F68">
          <w:rPr>
            <w:noProof/>
            <w:webHidden/>
          </w:rPr>
          <w:fldChar w:fldCharType="begin"/>
        </w:r>
        <w:r w:rsidR="00CA1F68">
          <w:rPr>
            <w:noProof/>
            <w:webHidden/>
          </w:rPr>
          <w:instrText xml:space="preserve"> PAGEREF _Toc484513382 \h </w:instrText>
        </w:r>
        <w:r w:rsidR="00CA1F68">
          <w:rPr>
            <w:noProof/>
            <w:webHidden/>
          </w:rPr>
        </w:r>
        <w:r w:rsidR="00CA1F68">
          <w:rPr>
            <w:noProof/>
            <w:webHidden/>
          </w:rPr>
          <w:fldChar w:fldCharType="separate"/>
        </w:r>
        <w:r w:rsidR="00232128">
          <w:rPr>
            <w:noProof/>
            <w:webHidden/>
          </w:rPr>
          <w:t>5</w:t>
        </w:r>
        <w:r w:rsidR="00CA1F68">
          <w:rPr>
            <w:noProof/>
            <w:webHidden/>
          </w:rPr>
          <w:fldChar w:fldCharType="end"/>
        </w:r>
      </w:hyperlink>
    </w:p>
    <w:p w14:paraId="3DCD373B" w14:textId="552EE11A" w:rsidR="00CA1F68" w:rsidRDefault="005A6235" w:rsidP="005417E6">
      <w:pPr>
        <w:pStyle w:val="Verzeichnis1"/>
        <w:rPr>
          <w:rFonts w:asciiTheme="minorHAnsi" w:eastAsiaTheme="minorEastAsia" w:hAnsiTheme="minorHAnsi" w:cstheme="minorBidi"/>
          <w:noProof/>
          <w:sz w:val="22"/>
          <w:szCs w:val="22"/>
        </w:rPr>
      </w:pPr>
      <w:r>
        <w:rPr>
          <w:noProof/>
        </w:rPr>
        <w:t xml:space="preserve">  </w:t>
      </w:r>
      <w:hyperlink w:anchor="_Toc484513383" w:history="1">
        <w:r w:rsidR="00CA1F68" w:rsidRPr="003F0DB5">
          <w:rPr>
            <w:rStyle w:val="Hyperlink"/>
            <w:noProof/>
          </w:rPr>
          <w:t>5.</w:t>
        </w:r>
        <w:r w:rsidR="00CA1F68">
          <w:rPr>
            <w:rFonts w:asciiTheme="minorHAnsi" w:eastAsiaTheme="minorEastAsia" w:hAnsiTheme="minorHAnsi" w:cstheme="minorBidi"/>
            <w:noProof/>
            <w:sz w:val="22"/>
            <w:szCs w:val="22"/>
          </w:rPr>
          <w:tab/>
        </w:r>
        <w:r w:rsidR="00CA1F68" w:rsidRPr="003F0DB5">
          <w:rPr>
            <w:rStyle w:val="Hyperlink"/>
            <w:noProof/>
          </w:rPr>
          <w:t>Fernüberwachung und Entstörungsdienst</w:t>
        </w:r>
        <w:r w:rsidR="00CA1F68">
          <w:rPr>
            <w:noProof/>
            <w:webHidden/>
          </w:rPr>
          <w:tab/>
        </w:r>
        <w:r w:rsidR="00CA1F68">
          <w:rPr>
            <w:noProof/>
            <w:webHidden/>
          </w:rPr>
          <w:fldChar w:fldCharType="begin"/>
        </w:r>
        <w:r w:rsidR="00CA1F68">
          <w:rPr>
            <w:noProof/>
            <w:webHidden/>
          </w:rPr>
          <w:instrText xml:space="preserve"> PAGEREF _Toc484513383 \h </w:instrText>
        </w:r>
        <w:r w:rsidR="00CA1F68">
          <w:rPr>
            <w:noProof/>
            <w:webHidden/>
          </w:rPr>
        </w:r>
        <w:r w:rsidR="00CA1F68">
          <w:rPr>
            <w:noProof/>
            <w:webHidden/>
          </w:rPr>
          <w:fldChar w:fldCharType="separate"/>
        </w:r>
        <w:r w:rsidR="00232128">
          <w:rPr>
            <w:noProof/>
            <w:webHidden/>
          </w:rPr>
          <w:t>6</w:t>
        </w:r>
        <w:r w:rsidR="00CA1F68">
          <w:rPr>
            <w:noProof/>
            <w:webHidden/>
          </w:rPr>
          <w:fldChar w:fldCharType="end"/>
        </w:r>
      </w:hyperlink>
    </w:p>
    <w:p w14:paraId="04CCA0BD" w14:textId="644ED658" w:rsidR="00CA1F68" w:rsidRDefault="005A6235" w:rsidP="005417E6">
      <w:pPr>
        <w:pStyle w:val="Verzeichnis1"/>
        <w:rPr>
          <w:rFonts w:asciiTheme="minorHAnsi" w:eastAsiaTheme="minorEastAsia" w:hAnsiTheme="minorHAnsi" w:cstheme="minorBidi"/>
          <w:noProof/>
          <w:sz w:val="22"/>
          <w:szCs w:val="22"/>
        </w:rPr>
      </w:pPr>
      <w:r>
        <w:rPr>
          <w:noProof/>
        </w:rPr>
        <w:t xml:space="preserve">  </w:t>
      </w:r>
      <w:hyperlink w:anchor="_Toc484513385" w:history="1">
        <w:r w:rsidR="00CA1F68" w:rsidRPr="003F0DB5">
          <w:rPr>
            <w:rStyle w:val="Hyperlink"/>
            <w:noProof/>
          </w:rPr>
          <w:t>6.</w:t>
        </w:r>
        <w:r w:rsidR="00CA1F68">
          <w:rPr>
            <w:rFonts w:asciiTheme="minorHAnsi" w:eastAsiaTheme="minorEastAsia" w:hAnsiTheme="minorHAnsi" w:cstheme="minorBidi"/>
            <w:noProof/>
            <w:sz w:val="22"/>
            <w:szCs w:val="22"/>
          </w:rPr>
          <w:tab/>
        </w:r>
        <w:r w:rsidR="00CA1F68" w:rsidRPr="003F0DB5">
          <w:rPr>
            <w:rStyle w:val="Hyperlink"/>
            <w:noProof/>
          </w:rPr>
          <w:t>Verfügbarkeitsgarantie</w:t>
        </w:r>
        <w:r w:rsidR="00CA1F68">
          <w:rPr>
            <w:noProof/>
            <w:webHidden/>
          </w:rPr>
          <w:tab/>
        </w:r>
        <w:r w:rsidR="00CA1F68">
          <w:rPr>
            <w:noProof/>
            <w:webHidden/>
          </w:rPr>
          <w:fldChar w:fldCharType="begin"/>
        </w:r>
        <w:r w:rsidR="00CA1F68">
          <w:rPr>
            <w:noProof/>
            <w:webHidden/>
          </w:rPr>
          <w:instrText xml:space="preserve"> PAGEREF _Toc484513385 \h </w:instrText>
        </w:r>
        <w:r w:rsidR="00CA1F68">
          <w:rPr>
            <w:noProof/>
            <w:webHidden/>
          </w:rPr>
        </w:r>
        <w:r w:rsidR="00CA1F68">
          <w:rPr>
            <w:noProof/>
            <w:webHidden/>
          </w:rPr>
          <w:fldChar w:fldCharType="separate"/>
        </w:r>
        <w:r w:rsidR="00232128">
          <w:rPr>
            <w:noProof/>
            <w:webHidden/>
          </w:rPr>
          <w:t>7</w:t>
        </w:r>
        <w:r w:rsidR="00CA1F68">
          <w:rPr>
            <w:noProof/>
            <w:webHidden/>
          </w:rPr>
          <w:fldChar w:fldCharType="end"/>
        </w:r>
      </w:hyperlink>
    </w:p>
    <w:p w14:paraId="393F1F05" w14:textId="780AF48F" w:rsidR="00CA1F68" w:rsidRDefault="005A6235" w:rsidP="005417E6">
      <w:pPr>
        <w:pStyle w:val="Verzeichnis1"/>
        <w:rPr>
          <w:rFonts w:asciiTheme="minorHAnsi" w:eastAsiaTheme="minorEastAsia" w:hAnsiTheme="minorHAnsi" w:cstheme="minorBidi"/>
          <w:noProof/>
          <w:sz w:val="22"/>
          <w:szCs w:val="22"/>
        </w:rPr>
      </w:pPr>
      <w:r>
        <w:rPr>
          <w:noProof/>
        </w:rPr>
        <w:t xml:space="preserve">  </w:t>
      </w:r>
      <w:hyperlink w:anchor="_Toc484513386" w:history="1">
        <w:r w:rsidR="00CA1F68" w:rsidRPr="003F0DB5">
          <w:rPr>
            <w:rStyle w:val="Hyperlink"/>
            <w:noProof/>
          </w:rPr>
          <w:t>7.</w:t>
        </w:r>
        <w:r w:rsidR="00CA1F68">
          <w:rPr>
            <w:rFonts w:asciiTheme="minorHAnsi" w:eastAsiaTheme="minorEastAsia" w:hAnsiTheme="minorHAnsi" w:cstheme="minorBidi"/>
            <w:noProof/>
            <w:sz w:val="22"/>
            <w:szCs w:val="22"/>
          </w:rPr>
          <w:tab/>
        </w:r>
        <w:r w:rsidR="00CA1F68" w:rsidRPr="003F0DB5">
          <w:rPr>
            <w:rStyle w:val="Hyperlink"/>
            <w:noProof/>
          </w:rPr>
          <w:t>Elektrotechnische Verantwortung</w:t>
        </w:r>
        <w:r w:rsidR="00CA1F68">
          <w:rPr>
            <w:noProof/>
            <w:webHidden/>
          </w:rPr>
          <w:tab/>
        </w:r>
        <w:r w:rsidR="00CA1F68">
          <w:rPr>
            <w:noProof/>
            <w:webHidden/>
          </w:rPr>
          <w:fldChar w:fldCharType="begin"/>
        </w:r>
        <w:r w:rsidR="00CA1F68">
          <w:rPr>
            <w:noProof/>
            <w:webHidden/>
          </w:rPr>
          <w:instrText xml:space="preserve"> PAGEREF _Toc484513386 \h </w:instrText>
        </w:r>
        <w:r w:rsidR="00CA1F68">
          <w:rPr>
            <w:noProof/>
            <w:webHidden/>
          </w:rPr>
        </w:r>
        <w:r w:rsidR="00CA1F68">
          <w:rPr>
            <w:noProof/>
            <w:webHidden/>
          </w:rPr>
          <w:fldChar w:fldCharType="separate"/>
        </w:r>
        <w:r w:rsidR="00232128">
          <w:rPr>
            <w:noProof/>
            <w:webHidden/>
          </w:rPr>
          <w:t>9</w:t>
        </w:r>
        <w:r w:rsidR="00CA1F68">
          <w:rPr>
            <w:noProof/>
            <w:webHidden/>
          </w:rPr>
          <w:fldChar w:fldCharType="end"/>
        </w:r>
      </w:hyperlink>
    </w:p>
    <w:p w14:paraId="4595CAAC" w14:textId="7D4F883C" w:rsidR="00CA1F68" w:rsidRDefault="005A6235" w:rsidP="005417E6">
      <w:pPr>
        <w:pStyle w:val="Verzeichnis1"/>
        <w:rPr>
          <w:rFonts w:asciiTheme="minorHAnsi" w:eastAsiaTheme="minorEastAsia" w:hAnsiTheme="minorHAnsi" w:cstheme="minorBidi"/>
          <w:noProof/>
          <w:sz w:val="22"/>
          <w:szCs w:val="22"/>
        </w:rPr>
      </w:pPr>
      <w:r>
        <w:rPr>
          <w:noProof/>
        </w:rPr>
        <w:t xml:space="preserve">  </w:t>
      </w:r>
      <w:hyperlink w:anchor="_Toc484513387" w:history="1">
        <w:r w:rsidR="00CA1F68" w:rsidRPr="003F0DB5">
          <w:rPr>
            <w:rStyle w:val="Hyperlink"/>
            <w:noProof/>
          </w:rPr>
          <w:t>8.</w:t>
        </w:r>
        <w:r w:rsidR="00CA1F68">
          <w:rPr>
            <w:rFonts w:asciiTheme="minorHAnsi" w:eastAsiaTheme="minorEastAsia" w:hAnsiTheme="minorHAnsi" w:cstheme="minorBidi"/>
            <w:noProof/>
            <w:sz w:val="22"/>
            <w:szCs w:val="22"/>
          </w:rPr>
          <w:tab/>
        </w:r>
        <w:r w:rsidR="00CA1F68" w:rsidRPr="003F0DB5">
          <w:rPr>
            <w:rStyle w:val="Hyperlink"/>
            <w:noProof/>
          </w:rPr>
          <w:t>Dokumentations- und sonstige Berichtspflichten der Deutschen Windtechnik</w:t>
        </w:r>
        <w:r w:rsidR="00CA1F68">
          <w:rPr>
            <w:noProof/>
            <w:webHidden/>
          </w:rPr>
          <w:tab/>
        </w:r>
        <w:r w:rsidR="00CA1F68">
          <w:rPr>
            <w:noProof/>
            <w:webHidden/>
          </w:rPr>
          <w:fldChar w:fldCharType="begin"/>
        </w:r>
        <w:r w:rsidR="00CA1F68">
          <w:rPr>
            <w:noProof/>
            <w:webHidden/>
          </w:rPr>
          <w:instrText xml:space="preserve"> PAGEREF _Toc484513387 \h </w:instrText>
        </w:r>
        <w:r w:rsidR="00CA1F68">
          <w:rPr>
            <w:noProof/>
            <w:webHidden/>
          </w:rPr>
        </w:r>
        <w:r w:rsidR="00CA1F68">
          <w:rPr>
            <w:noProof/>
            <w:webHidden/>
          </w:rPr>
          <w:fldChar w:fldCharType="separate"/>
        </w:r>
        <w:r w:rsidR="00232128">
          <w:rPr>
            <w:noProof/>
            <w:webHidden/>
          </w:rPr>
          <w:t>9</w:t>
        </w:r>
        <w:r w:rsidR="00CA1F68">
          <w:rPr>
            <w:noProof/>
            <w:webHidden/>
          </w:rPr>
          <w:fldChar w:fldCharType="end"/>
        </w:r>
      </w:hyperlink>
    </w:p>
    <w:p w14:paraId="1E8D09BE" w14:textId="5C1F5FDB" w:rsidR="00CA1F68" w:rsidRDefault="005A6235" w:rsidP="005417E6">
      <w:pPr>
        <w:pStyle w:val="Verzeichnis1"/>
        <w:rPr>
          <w:rFonts w:asciiTheme="minorHAnsi" w:eastAsiaTheme="minorEastAsia" w:hAnsiTheme="minorHAnsi" w:cstheme="minorBidi"/>
          <w:noProof/>
          <w:sz w:val="22"/>
          <w:szCs w:val="22"/>
        </w:rPr>
      </w:pPr>
      <w:r>
        <w:rPr>
          <w:noProof/>
        </w:rPr>
        <w:t xml:space="preserve">  </w:t>
      </w:r>
      <w:hyperlink w:anchor="_Toc484513388" w:history="1">
        <w:r w:rsidR="00CA1F68" w:rsidRPr="003F0DB5">
          <w:rPr>
            <w:rStyle w:val="Hyperlink"/>
            <w:noProof/>
          </w:rPr>
          <w:t>9.</w:t>
        </w:r>
        <w:r w:rsidR="00CA1F68">
          <w:rPr>
            <w:rFonts w:asciiTheme="minorHAnsi" w:eastAsiaTheme="minorEastAsia" w:hAnsiTheme="minorHAnsi" w:cstheme="minorBidi"/>
            <w:noProof/>
            <w:sz w:val="22"/>
            <w:szCs w:val="22"/>
          </w:rPr>
          <w:tab/>
        </w:r>
        <w:r w:rsidR="00CA1F68" w:rsidRPr="003F0DB5">
          <w:rPr>
            <w:rStyle w:val="Hyperlink"/>
            <w:noProof/>
          </w:rPr>
          <w:t>Abfallstoffe; Eigentumsübergang</w:t>
        </w:r>
        <w:r w:rsidR="00CA1F68">
          <w:rPr>
            <w:noProof/>
            <w:webHidden/>
          </w:rPr>
          <w:tab/>
        </w:r>
        <w:r w:rsidR="00CA1F68">
          <w:rPr>
            <w:noProof/>
            <w:webHidden/>
          </w:rPr>
          <w:fldChar w:fldCharType="begin"/>
        </w:r>
        <w:r w:rsidR="00CA1F68">
          <w:rPr>
            <w:noProof/>
            <w:webHidden/>
          </w:rPr>
          <w:instrText xml:space="preserve"> PAGEREF _Toc484513388 \h </w:instrText>
        </w:r>
        <w:r w:rsidR="00CA1F68">
          <w:rPr>
            <w:noProof/>
            <w:webHidden/>
          </w:rPr>
        </w:r>
        <w:r w:rsidR="00CA1F68">
          <w:rPr>
            <w:noProof/>
            <w:webHidden/>
          </w:rPr>
          <w:fldChar w:fldCharType="separate"/>
        </w:r>
        <w:r w:rsidR="00232128">
          <w:rPr>
            <w:noProof/>
            <w:webHidden/>
          </w:rPr>
          <w:t>11</w:t>
        </w:r>
        <w:r w:rsidR="00CA1F68">
          <w:rPr>
            <w:noProof/>
            <w:webHidden/>
          </w:rPr>
          <w:fldChar w:fldCharType="end"/>
        </w:r>
      </w:hyperlink>
    </w:p>
    <w:p w14:paraId="23BB8F06" w14:textId="1DB96281" w:rsidR="00CA1F68" w:rsidRDefault="00411536" w:rsidP="005417E6">
      <w:pPr>
        <w:pStyle w:val="Verzeichnis1"/>
        <w:rPr>
          <w:rFonts w:asciiTheme="minorHAnsi" w:eastAsiaTheme="minorEastAsia" w:hAnsiTheme="minorHAnsi" w:cstheme="minorBidi"/>
          <w:noProof/>
          <w:sz w:val="22"/>
          <w:szCs w:val="22"/>
        </w:rPr>
      </w:pPr>
      <w:hyperlink w:anchor="_Toc484513389" w:history="1">
        <w:r w:rsidR="00CA1F68" w:rsidRPr="003F0DB5">
          <w:rPr>
            <w:rStyle w:val="Hyperlink"/>
            <w:noProof/>
          </w:rPr>
          <w:t>10.</w:t>
        </w:r>
        <w:r w:rsidR="00CA1F68">
          <w:rPr>
            <w:rFonts w:asciiTheme="minorHAnsi" w:eastAsiaTheme="minorEastAsia" w:hAnsiTheme="minorHAnsi" w:cstheme="minorBidi"/>
            <w:noProof/>
            <w:sz w:val="22"/>
            <w:szCs w:val="22"/>
          </w:rPr>
          <w:tab/>
        </w:r>
        <w:r w:rsidR="00CA1F68" w:rsidRPr="003F0DB5">
          <w:rPr>
            <w:rStyle w:val="Hyperlink"/>
            <w:noProof/>
          </w:rPr>
          <w:t>Einschaltung von Subunternehmern</w:t>
        </w:r>
        <w:r w:rsidR="00CA1F68">
          <w:rPr>
            <w:noProof/>
            <w:webHidden/>
          </w:rPr>
          <w:tab/>
        </w:r>
        <w:r w:rsidR="00CA1F68">
          <w:rPr>
            <w:noProof/>
            <w:webHidden/>
          </w:rPr>
          <w:fldChar w:fldCharType="begin"/>
        </w:r>
        <w:r w:rsidR="00CA1F68">
          <w:rPr>
            <w:noProof/>
            <w:webHidden/>
          </w:rPr>
          <w:instrText xml:space="preserve"> PAGEREF _Toc484513389 \h </w:instrText>
        </w:r>
        <w:r w:rsidR="00CA1F68">
          <w:rPr>
            <w:noProof/>
            <w:webHidden/>
          </w:rPr>
        </w:r>
        <w:r w:rsidR="00CA1F68">
          <w:rPr>
            <w:noProof/>
            <w:webHidden/>
          </w:rPr>
          <w:fldChar w:fldCharType="separate"/>
        </w:r>
        <w:r w:rsidR="00232128">
          <w:rPr>
            <w:noProof/>
            <w:webHidden/>
          </w:rPr>
          <w:t>11</w:t>
        </w:r>
        <w:r w:rsidR="00CA1F68">
          <w:rPr>
            <w:noProof/>
            <w:webHidden/>
          </w:rPr>
          <w:fldChar w:fldCharType="end"/>
        </w:r>
      </w:hyperlink>
    </w:p>
    <w:p w14:paraId="6D6A9A37" w14:textId="3DC210DE" w:rsidR="00CA1F68" w:rsidRDefault="00411536" w:rsidP="005417E6">
      <w:pPr>
        <w:pStyle w:val="Verzeichnis1"/>
        <w:rPr>
          <w:rFonts w:asciiTheme="minorHAnsi" w:eastAsiaTheme="minorEastAsia" w:hAnsiTheme="minorHAnsi" w:cstheme="minorBidi"/>
          <w:noProof/>
          <w:sz w:val="22"/>
          <w:szCs w:val="22"/>
        </w:rPr>
      </w:pPr>
      <w:hyperlink w:anchor="_Toc484513391" w:history="1">
        <w:r w:rsidR="00CA1F68" w:rsidRPr="003F0DB5">
          <w:rPr>
            <w:rStyle w:val="Hyperlink"/>
            <w:noProof/>
          </w:rPr>
          <w:t>11.</w:t>
        </w:r>
        <w:r w:rsidR="00CA1F68">
          <w:rPr>
            <w:rFonts w:asciiTheme="minorHAnsi" w:eastAsiaTheme="minorEastAsia" w:hAnsiTheme="minorHAnsi" w:cstheme="minorBidi"/>
            <w:noProof/>
            <w:sz w:val="22"/>
            <w:szCs w:val="22"/>
          </w:rPr>
          <w:tab/>
        </w:r>
        <w:r w:rsidR="00CA1F68" w:rsidRPr="003F0DB5">
          <w:rPr>
            <w:rStyle w:val="Hyperlink"/>
            <w:noProof/>
          </w:rPr>
          <w:t>Mitwirkungspflichten des Auftraggebers</w:t>
        </w:r>
        <w:r w:rsidR="00CA1F68">
          <w:rPr>
            <w:noProof/>
            <w:webHidden/>
          </w:rPr>
          <w:tab/>
        </w:r>
        <w:r w:rsidR="00CA1F68">
          <w:rPr>
            <w:noProof/>
            <w:webHidden/>
          </w:rPr>
          <w:fldChar w:fldCharType="begin"/>
        </w:r>
        <w:r w:rsidR="00CA1F68">
          <w:rPr>
            <w:noProof/>
            <w:webHidden/>
          </w:rPr>
          <w:instrText xml:space="preserve"> PAGEREF _Toc484513391 \h </w:instrText>
        </w:r>
        <w:r w:rsidR="00CA1F68">
          <w:rPr>
            <w:noProof/>
            <w:webHidden/>
          </w:rPr>
        </w:r>
        <w:r w:rsidR="00CA1F68">
          <w:rPr>
            <w:noProof/>
            <w:webHidden/>
          </w:rPr>
          <w:fldChar w:fldCharType="separate"/>
        </w:r>
        <w:r w:rsidR="00232128">
          <w:rPr>
            <w:noProof/>
            <w:webHidden/>
          </w:rPr>
          <w:t>11</w:t>
        </w:r>
        <w:r w:rsidR="00CA1F68">
          <w:rPr>
            <w:noProof/>
            <w:webHidden/>
          </w:rPr>
          <w:fldChar w:fldCharType="end"/>
        </w:r>
      </w:hyperlink>
    </w:p>
    <w:p w14:paraId="2DAB234C" w14:textId="7AAE8DD9" w:rsidR="00CA1F68" w:rsidRDefault="00411536" w:rsidP="005417E6">
      <w:pPr>
        <w:pStyle w:val="Verzeichnis1"/>
        <w:rPr>
          <w:rFonts w:asciiTheme="minorHAnsi" w:eastAsiaTheme="minorEastAsia" w:hAnsiTheme="minorHAnsi" w:cstheme="minorBidi"/>
          <w:noProof/>
          <w:sz w:val="22"/>
          <w:szCs w:val="22"/>
        </w:rPr>
      </w:pPr>
      <w:hyperlink w:anchor="_Toc484513392" w:history="1">
        <w:r w:rsidR="00CA1F68" w:rsidRPr="003F0DB5">
          <w:rPr>
            <w:rStyle w:val="Hyperlink"/>
            <w:noProof/>
          </w:rPr>
          <w:t>12.</w:t>
        </w:r>
        <w:r w:rsidR="00CA1F68">
          <w:rPr>
            <w:rFonts w:asciiTheme="minorHAnsi" w:eastAsiaTheme="minorEastAsia" w:hAnsiTheme="minorHAnsi" w:cstheme="minorBidi"/>
            <w:noProof/>
            <w:sz w:val="22"/>
            <w:szCs w:val="22"/>
          </w:rPr>
          <w:tab/>
        </w:r>
        <w:r w:rsidR="00CA1F68" w:rsidRPr="003F0DB5">
          <w:rPr>
            <w:rStyle w:val="Hyperlink"/>
            <w:noProof/>
          </w:rPr>
          <w:t>Abnahme</w:t>
        </w:r>
        <w:r w:rsidR="00CA1F68">
          <w:rPr>
            <w:rStyle w:val="Hyperlink"/>
            <w:noProof/>
          </w:rPr>
          <w:t>…………….</w:t>
        </w:r>
        <w:r w:rsidR="00CA1F68" w:rsidRPr="003F0DB5">
          <w:rPr>
            <w:rStyle w:val="Hyperlink"/>
            <w:noProof/>
          </w:rPr>
          <w:t>.</w:t>
        </w:r>
        <w:r w:rsidR="00CA1F68">
          <w:rPr>
            <w:noProof/>
            <w:webHidden/>
          </w:rPr>
          <w:tab/>
        </w:r>
        <w:r w:rsidR="00CA1F68">
          <w:rPr>
            <w:noProof/>
            <w:webHidden/>
          </w:rPr>
          <w:fldChar w:fldCharType="begin"/>
        </w:r>
        <w:r w:rsidR="00CA1F68">
          <w:rPr>
            <w:noProof/>
            <w:webHidden/>
          </w:rPr>
          <w:instrText xml:space="preserve"> PAGEREF _Toc484513392 \h </w:instrText>
        </w:r>
        <w:r w:rsidR="00CA1F68">
          <w:rPr>
            <w:noProof/>
            <w:webHidden/>
          </w:rPr>
        </w:r>
        <w:r w:rsidR="00CA1F68">
          <w:rPr>
            <w:noProof/>
            <w:webHidden/>
          </w:rPr>
          <w:fldChar w:fldCharType="separate"/>
        </w:r>
        <w:r w:rsidR="00232128">
          <w:rPr>
            <w:noProof/>
            <w:webHidden/>
          </w:rPr>
          <w:t>13</w:t>
        </w:r>
        <w:r w:rsidR="00CA1F68">
          <w:rPr>
            <w:noProof/>
            <w:webHidden/>
          </w:rPr>
          <w:fldChar w:fldCharType="end"/>
        </w:r>
      </w:hyperlink>
    </w:p>
    <w:p w14:paraId="1975E311" w14:textId="2D84B8E6" w:rsidR="00CA1F68" w:rsidRDefault="00411536" w:rsidP="005417E6">
      <w:pPr>
        <w:pStyle w:val="Verzeichnis1"/>
        <w:rPr>
          <w:rFonts w:asciiTheme="minorHAnsi" w:eastAsiaTheme="minorEastAsia" w:hAnsiTheme="minorHAnsi" w:cstheme="minorBidi"/>
          <w:noProof/>
          <w:sz w:val="22"/>
          <w:szCs w:val="22"/>
        </w:rPr>
      </w:pPr>
      <w:hyperlink w:anchor="_Toc484513393" w:history="1">
        <w:r w:rsidR="00CA1F68" w:rsidRPr="003F0DB5">
          <w:rPr>
            <w:rStyle w:val="Hyperlink"/>
            <w:noProof/>
          </w:rPr>
          <w:t>13.</w:t>
        </w:r>
        <w:r w:rsidR="00CA1F68">
          <w:rPr>
            <w:rFonts w:asciiTheme="minorHAnsi" w:eastAsiaTheme="minorEastAsia" w:hAnsiTheme="minorHAnsi" w:cstheme="minorBidi"/>
            <w:noProof/>
            <w:sz w:val="22"/>
            <w:szCs w:val="22"/>
          </w:rPr>
          <w:tab/>
        </w:r>
        <w:r w:rsidR="00CA1F68" w:rsidRPr="003F0DB5">
          <w:rPr>
            <w:rStyle w:val="Hyperlink"/>
            <w:noProof/>
          </w:rPr>
          <w:t>Vergütung der Leistungen der Deutschen Windtechnik</w:t>
        </w:r>
        <w:r w:rsidR="00CA1F68">
          <w:rPr>
            <w:noProof/>
            <w:webHidden/>
          </w:rPr>
          <w:tab/>
        </w:r>
        <w:r w:rsidR="00CA1F68">
          <w:rPr>
            <w:noProof/>
            <w:webHidden/>
          </w:rPr>
          <w:fldChar w:fldCharType="begin"/>
        </w:r>
        <w:r w:rsidR="00CA1F68">
          <w:rPr>
            <w:noProof/>
            <w:webHidden/>
          </w:rPr>
          <w:instrText xml:space="preserve"> PAGEREF _Toc484513393 \h </w:instrText>
        </w:r>
        <w:r w:rsidR="00CA1F68">
          <w:rPr>
            <w:noProof/>
            <w:webHidden/>
          </w:rPr>
        </w:r>
        <w:r w:rsidR="00CA1F68">
          <w:rPr>
            <w:noProof/>
            <w:webHidden/>
          </w:rPr>
          <w:fldChar w:fldCharType="separate"/>
        </w:r>
        <w:r w:rsidR="00232128">
          <w:rPr>
            <w:noProof/>
            <w:webHidden/>
          </w:rPr>
          <w:t>13</w:t>
        </w:r>
        <w:r w:rsidR="00CA1F68">
          <w:rPr>
            <w:noProof/>
            <w:webHidden/>
          </w:rPr>
          <w:fldChar w:fldCharType="end"/>
        </w:r>
      </w:hyperlink>
    </w:p>
    <w:p w14:paraId="5A94CF74" w14:textId="1DDC8B9B" w:rsidR="00CA1F68" w:rsidRDefault="00411536" w:rsidP="005417E6">
      <w:pPr>
        <w:pStyle w:val="Verzeichnis1"/>
        <w:rPr>
          <w:rFonts w:asciiTheme="minorHAnsi" w:eastAsiaTheme="minorEastAsia" w:hAnsiTheme="minorHAnsi" w:cstheme="minorBidi"/>
          <w:noProof/>
          <w:sz w:val="22"/>
          <w:szCs w:val="22"/>
        </w:rPr>
      </w:pPr>
      <w:hyperlink w:anchor="_Toc484513394" w:history="1">
        <w:r w:rsidR="00CA1F68" w:rsidRPr="003F0DB5">
          <w:rPr>
            <w:rStyle w:val="Hyperlink"/>
            <w:noProof/>
          </w:rPr>
          <w:t>14.</w:t>
        </w:r>
        <w:r w:rsidR="00CA1F68">
          <w:rPr>
            <w:rFonts w:asciiTheme="minorHAnsi" w:eastAsiaTheme="minorEastAsia" w:hAnsiTheme="minorHAnsi" w:cstheme="minorBidi"/>
            <w:noProof/>
            <w:sz w:val="22"/>
            <w:szCs w:val="22"/>
          </w:rPr>
          <w:tab/>
        </w:r>
        <w:r w:rsidR="00CA1F68" w:rsidRPr="003F0DB5">
          <w:rPr>
            <w:rStyle w:val="Hyperlink"/>
            <w:noProof/>
          </w:rPr>
          <w:t>Abrechnungs- und Zahlungsmodalitäten</w:t>
        </w:r>
        <w:r w:rsidR="00CA1F68">
          <w:rPr>
            <w:noProof/>
            <w:webHidden/>
          </w:rPr>
          <w:tab/>
        </w:r>
        <w:r w:rsidR="00CA1F68">
          <w:rPr>
            <w:noProof/>
            <w:webHidden/>
          </w:rPr>
          <w:fldChar w:fldCharType="begin"/>
        </w:r>
        <w:r w:rsidR="00CA1F68">
          <w:rPr>
            <w:noProof/>
            <w:webHidden/>
          </w:rPr>
          <w:instrText xml:space="preserve"> PAGEREF _Toc484513394 \h </w:instrText>
        </w:r>
        <w:r w:rsidR="00CA1F68">
          <w:rPr>
            <w:noProof/>
            <w:webHidden/>
          </w:rPr>
        </w:r>
        <w:r w:rsidR="00CA1F68">
          <w:rPr>
            <w:noProof/>
            <w:webHidden/>
          </w:rPr>
          <w:fldChar w:fldCharType="separate"/>
        </w:r>
        <w:r w:rsidR="00232128">
          <w:rPr>
            <w:noProof/>
            <w:webHidden/>
          </w:rPr>
          <w:t>14</w:t>
        </w:r>
        <w:r w:rsidR="00CA1F68">
          <w:rPr>
            <w:noProof/>
            <w:webHidden/>
          </w:rPr>
          <w:fldChar w:fldCharType="end"/>
        </w:r>
      </w:hyperlink>
    </w:p>
    <w:p w14:paraId="19E76B89" w14:textId="6F2A7129" w:rsidR="00CA1F68" w:rsidRDefault="00411536" w:rsidP="005417E6">
      <w:pPr>
        <w:pStyle w:val="Verzeichnis1"/>
        <w:rPr>
          <w:rFonts w:asciiTheme="minorHAnsi" w:eastAsiaTheme="minorEastAsia" w:hAnsiTheme="minorHAnsi" w:cstheme="minorBidi"/>
          <w:noProof/>
          <w:sz w:val="22"/>
          <w:szCs w:val="22"/>
        </w:rPr>
      </w:pPr>
      <w:hyperlink w:anchor="_Toc484513395" w:history="1">
        <w:r w:rsidR="00CA1F68" w:rsidRPr="003F0DB5">
          <w:rPr>
            <w:rStyle w:val="Hyperlink"/>
            <w:noProof/>
          </w:rPr>
          <w:t>15.</w:t>
        </w:r>
        <w:r w:rsidR="00CA1F68">
          <w:rPr>
            <w:rFonts w:asciiTheme="minorHAnsi" w:eastAsiaTheme="minorEastAsia" w:hAnsiTheme="minorHAnsi" w:cstheme="minorBidi"/>
            <w:noProof/>
            <w:sz w:val="22"/>
            <w:szCs w:val="22"/>
          </w:rPr>
          <w:tab/>
        </w:r>
        <w:r w:rsidR="00CA1F68" w:rsidRPr="003F0DB5">
          <w:rPr>
            <w:rStyle w:val="Hyperlink"/>
            <w:noProof/>
          </w:rPr>
          <w:t>Mängelansprüche, Gefahrtragung und Haftung</w:t>
        </w:r>
        <w:r w:rsidR="00CA1F68">
          <w:rPr>
            <w:noProof/>
            <w:webHidden/>
          </w:rPr>
          <w:tab/>
        </w:r>
        <w:r w:rsidR="00CA1F68">
          <w:rPr>
            <w:noProof/>
            <w:webHidden/>
          </w:rPr>
          <w:fldChar w:fldCharType="begin"/>
        </w:r>
        <w:r w:rsidR="00CA1F68">
          <w:rPr>
            <w:noProof/>
            <w:webHidden/>
          </w:rPr>
          <w:instrText xml:space="preserve"> PAGEREF _Toc484513395 \h </w:instrText>
        </w:r>
        <w:r w:rsidR="00CA1F68">
          <w:rPr>
            <w:noProof/>
            <w:webHidden/>
          </w:rPr>
        </w:r>
        <w:r w:rsidR="00CA1F68">
          <w:rPr>
            <w:noProof/>
            <w:webHidden/>
          </w:rPr>
          <w:fldChar w:fldCharType="separate"/>
        </w:r>
        <w:r w:rsidR="00232128">
          <w:rPr>
            <w:noProof/>
            <w:webHidden/>
          </w:rPr>
          <w:t>14</w:t>
        </w:r>
        <w:r w:rsidR="00CA1F68">
          <w:rPr>
            <w:noProof/>
            <w:webHidden/>
          </w:rPr>
          <w:fldChar w:fldCharType="end"/>
        </w:r>
      </w:hyperlink>
    </w:p>
    <w:p w14:paraId="5E152ACE" w14:textId="23637FB2" w:rsidR="00CA1F68" w:rsidRDefault="00411536" w:rsidP="005417E6">
      <w:pPr>
        <w:pStyle w:val="Verzeichnis1"/>
        <w:rPr>
          <w:rFonts w:asciiTheme="minorHAnsi" w:eastAsiaTheme="minorEastAsia" w:hAnsiTheme="minorHAnsi" w:cstheme="minorBidi"/>
          <w:noProof/>
          <w:sz w:val="22"/>
          <w:szCs w:val="22"/>
        </w:rPr>
      </w:pPr>
      <w:hyperlink w:anchor="_Toc484513396" w:history="1">
        <w:r w:rsidR="00CA1F68" w:rsidRPr="003F0DB5">
          <w:rPr>
            <w:rStyle w:val="Hyperlink"/>
            <w:noProof/>
          </w:rPr>
          <w:t>16.</w:t>
        </w:r>
        <w:r w:rsidR="00CA1F68">
          <w:rPr>
            <w:rFonts w:asciiTheme="minorHAnsi" w:eastAsiaTheme="minorEastAsia" w:hAnsiTheme="minorHAnsi" w:cstheme="minorBidi"/>
            <w:noProof/>
            <w:sz w:val="22"/>
            <w:szCs w:val="22"/>
          </w:rPr>
          <w:tab/>
        </w:r>
        <w:r w:rsidR="00CA1F68" w:rsidRPr="003F0DB5">
          <w:rPr>
            <w:rStyle w:val="Hyperlink"/>
            <w:noProof/>
          </w:rPr>
          <w:t>Versicherungen</w:t>
        </w:r>
        <w:r w:rsidR="00CA1F68">
          <w:rPr>
            <w:noProof/>
            <w:webHidden/>
          </w:rPr>
          <w:tab/>
        </w:r>
        <w:r w:rsidR="00CA1F68">
          <w:rPr>
            <w:noProof/>
            <w:webHidden/>
          </w:rPr>
          <w:fldChar w:fldCharType="begin"/>
        </w:r>
        <w:r w:rsidR="00CA1F68">
          <w:rPr>
            <w:noProof/>
            <w:webHidden/>
          </w:rPr>
          <w:instrText xml:space="preserve"> PAGEREF _Toc484513396 \h </w:instrText>
        </w:r>
        <w:r w:rsidR="00CA1F68">
          <w:rPr>
            <w:noProof/>
            <w:webHidden/>
          </w:rPr>
        </w:r>
        <w:r w:rsidR="00CA1F68">
          <w:rPr>
            <w:noProof/>
            <w:webHidden/>
          </w:rPr>
          <w:fldChar w:fldCharType="separate"/>
        </w:r>
        <w:r w:rsidR="00232128">
          <w:rPr>
            <w:noProof/>
            <w:webHidden/>
          </w:rPr>
          <w:t>15</w:t>
        </w:r>
        <w:r w:rsidR="00CA1F68">
          <w:rPr>
            <w:noProof/>
            <w:webHidden/>
          </w:rPr>
          <w:fldChar w:fldCharType="end"/>
        </w:r>
      </w:hyperlink>
    </w:p>
    <w:p w14:paraId="6D17F7FA" w14:textId="4A442C67" w:rsidR="00CA1F68" w:rsidRDefault="00411536" w:rsidP="005417E6">
      <w:pPr>
        <w:pStyle w:val="Verzeichnis1"/>
        <w:rPr>
          <w:rFonts w:asciiTheme="minorHAnsi" w:eastAsiaTheme="minorEastAsia" w:hAnsiTheme="minorHAnsi" w:cstheme="minorBidi"/>
          <w:noProof/>
          <w:sz w:val="22"/>
          <w:szCs w:val="22"/>
        </w:rPr>
      </w:pPr>
      <w:hyperlink w:anchor="_Toc484513397" w:history="1">
        <w:r w:rsidR="00CA1F68" w:rsidRPr="003F0DB5">
          <w:rPr>
            <w:rStyle w:val="Hyperlink"/>
            <w:noProof/>
          </w:rPr>
          <w:t>17.</w:t>
        </w:r>
        <w:r w:rsidR="00CA1F68">
          <w:rPr>
            <w:rFonts w:asciiTheme="minorHAnsi" w:eastAsiaTheme="minorEastAsia" w:hAnsiTheme="minorHAnsi" w:cstheme="minorBidi"/>
            <w:noProof/>
            <w:sz w:val="22"/>
            <w:szCs w:val="22"/>
          </w:rPr>
          <w:tab/>
        </w:r>
        <w:r w:rsidR="00CA1F68" w:rsidRPr="003F0DB5">
          <w:rPr>
            <w:rStyle w:val="Hyperlink"/>
            <w:noProof/>
          </w:rPr>
          <w:t>Rechtsnachfolge</w:t>
        </w:r>
        <w:r w:rsidR="00CA1F68">
          <w:rPr>
            <w:noProof/>
            <w:webHidden/>
          </w:rPr>
          <w:tab/>
        </w:r>
        <w:r w:rsidR="00CA1F68">
          <w:rPr>
            <w:noProof/>
            <w:webHidden/>
          </w:rPr>
          <w:fldChar w:fldCharType="begin"/>
        </w:r>
        <w:r w:rsidR="00CA1F68">
          <w:rPr>
            <w:noProof/>
            <w:webHidden/>
          </w:rPr>
          <w:instrText xml:space="preserve"> PAGEREF _Toc484513397 \h </w:instrText>
        </w:r>
        <w:r w:rsidR="00CA1F68">
          <w:rPr>
            <w:noProof/>
            <w:webHidden/>
          </w:rPr>
        </w:r>
        <w:r w:rsidR="00CA1F68">
          <w:rPr>
            <w:noProof/>
            <w:webHidden/>
          </w:rPr>
          <w:fldChar w:fldCharType="separate"/>
        </w:r>
        <w:r w:rsidR="00232128">
          <w:rPr>
            <w:noProof/>
            <w:webHidden/>
          </w:rPr>
          <w:t>15</w:t>
        </w:r>
        <w:r w:rsidR="00CA1F68">
          <w:rPr>
            <w:noProof/>
            <w:webHidden/>
          </w:rPr>
          <w:fldChar w:fldCharType="end"/>
        </w:r>
      </w:hyperlink>
    </w:p>
    <w:p w14:paraId="4B91152D" w14:textId="23996EA5" w:rsidR="00CA1F68" w:rsidRDefault="00411536" w:rsidP="005417E6">
      <w:pPr>
        <w:pStyle w:val="Verzeichnis1"/>
        <w:rPr>
          <w:rFonts w:asciiTheme="minorHAnsi" w:eastAsiaTheme="minorEastAsia" w:hAnsiTheme="minorHAnsi" w:cstheme="minorBidi"/>
          <w:noProof/>
          <w:sz w:val="22"/>
          <w:szCs w:val="22"/>
        </w:rPr>
      </w:pPr>
      <w:hyperlink w:anchor="_Toc484513398" w:history="1">
        <w:r w:rsidR="00CA1F68" w:rsidRPr="003F0DB5">
          <w:rPr>
            <w:rStyle w:val="Hyperlink"/>
            <w:noProof/>
          </w:rPr>
          <w:t>18.</w:t>
        </w:r>
        <w:r w:rsidR="00CA1F68">
          <w:rPr>
            <w:rFonts w:asciiTheme="minorHAnsi" w:eastAsiaTheme="minorEastAsia" w:hAnsiTheme="minorHAnsi" w:cstheme="minorBidi"/>
            <w:noProof/>
            <w:sz w:val="22"/>
            <w:szCs w:val="22"/>
          </w:rPr>
          <w:tab/>
        </w:r>
        <w:r w:rsidR="00CA1F68" w:rsidRPr="003F0DB5">
          <w:rPr>
            <w:rStyle w:val="Hyperlink"/>
            <w:noProof/>
          </w:rPr>
          <w:t>Vertragsdauer; Kündigung</w:t>
        </w:r>
        <w:r w:rsidR="00CA1F68">
          <w:rPr>
            <w:noProof/>
            <w:webHidden/>
          </w:rPr>
          <w:tab/>
        </w:r>
        <w:r w:rsidR="00CA1F68">
          <w:rPr>
            <w:noProof/>
            <w:webHidden/>
          </w:rPr>
          <w:fldChar w:fldCharType="begin"/>
        </w:r>
        <w:r w:rsidR="00CA1F68">
          <w:rPr>
            <w:noProof/>
            <w:webHidden/>
          </w:rPr>
          <w:instrText xml:space="preserve"> PAGEREF _Toc484513398 \h </w:instrText>
        </w:r>
        <w:r w:rsidR="00CA1F68">
          <w:rPr>
            <w:noProof/>
            <w:webHidden/>
          </w:rPr>
        </w:r>
        <w:r w:rsidR="00CA1F68">
          <w:rPr>
            <w:noProof/>
            <w:webHidden/>
          </w:rPr>
          <w:fldChar w:fldCharType="separate"/>
        </w:r>
        <w:r w:rsidR="00232128">
          <w:rPr>
            <w:noProof/>
            <w:webHidden/>
          </w:rPr>
          <w:t>16</w:t>
        </w:r>
        <w:r w:rsidR="00CA1F68">
          <w:rPr>
            <w:noProof/>
            <w:webHidden/>
          </w:rPr>
          <w:fldChar w:fldCharType="end"/>
        </w:r>
      </w:hyperlink>
    </w:p>
    <w:p w14:paraId="17E633CB" w14:textId="346844A9" w:rsidR="00CA1F68" w:rsidRDefault="00411536" w:rsidP="005417E6">
      <w:pPr>
        <w:pStyle w:val="Verzeichnis1"/>
        <w:rPr>
          <w:rFonts w:asciiTheme="minorHAnsi" w:eastAsiaTheme="minorEastAsia" w:hAnsiTheme="minorHAnsi" w:cstheme="minorBidi"/>
          <w:noProof/>
          <w:sz w:val="22"/>
          <w:szCs w:val="22"/>
        </w:rPr>
      </w:pPr>
      <w:hyperlink w:anchor="_Toc484513399" w:history="1">
        <w:r w:rsidR="00CA1F68" w:rsidRPr="003F0DB5">
          <w:rPr>
            <w:rStyle w:val="Hyperlink"/>
            <w:noProof/>
          </w:rPr>
          <w:t>19.</w:t>
        </w:r>
        <w:r w:rsidR="00CA1F68">
          <w:rPr>
            <w:rFonts w:asciiTheme="minorHAnsi" w:eastAsiaTheme="minorEastAsia" w:hAnsiTheme="minorHAnsi" w:cstheme="minorBidi"/>
            <w:noProof/>
            <w:sz w:val="22"/>
            <w:szCs w:val="22"/>
          </w:rPr>
          <w:tab/>
        </w:r>
        <w:r w:rsidR="00CA1F68" w:rsidRPr="003F0DB5">
          <w:rPr>
            <w:rStyle w:val="Hyperlink"/>
            <w:noProof/>
          </w:rPr>
          <w:t>Schlussbestimmungen</w:t>
        </w:r>
        <w:r w:rsidR="00CA1F68">
          <w:rPr>
            <w:noProof/>
            <w:webHidden/>
          </w:rPr>
          <w:tab/>
        </w:r>
        <w:r w:rsidR="00CA1F68">
          <w:rPr>
            <w:noProof/>
            <w:webHidden/>
          </w:rPr>
          <w:fldChar w:fldCharType="begin"/>
        </w:r>
        <w:r w:rsidR="00CA1F68">
          <w:rPr>
            <w:noProof/>
            <w:webHidden/>
          </w:rPr>
          <w:instrText xml:space="preserve"> PAGEREF _Toc484513399 \h </w:instrText>
        </w:r>
        <w:r w:rsidR="00CA1F68">
          <w:rPr>
            <w:noProof/>
            <w:webHidden/>
          </w:rPr>
        </w:r>
        <w:r w:rsidR="00CA1F68">
          <w:rPr>
            <w:noProof/>
            <w:webHidden/>
          </w:rPr>
          <w:fldChar w:fldCharType="separate"/>
        </w:r>
        <w:r w:rsidR="00232128">
          <w:rPr>
            <w:noProof/>
            <w:webHidden/>
          </w:rPr>
          <w:t>17</w:t>
        </w:r>
        <w:r w:rsidR="00CA1F68">
          <w:rPr>
            <w:noProof/>
            <w:webHidden/>
          </w:rPr>
          <w:fldChar w:fldCharType="end"/>
        </w:r>
      </w:hyperlink>
    </w:p>
    <w:p w14:paraId="28D21B6F" w14:textId="4E768432" w:rsidR="00CA1F68" w:rsidRDefault="001C69E2" w:rsidP="005417E6">
      <w:pPr>
        <w:pStyle w:val="Verzeichnis1"/>
      </w:pPr>
      <w:r w:rsidRPr="00EE5015">
        <w:lastRenderedPageBreak/>
        <w:fldChar w:fldCharType="end"/>
      </w:r>
    </w:p>
    <w:p w14:paraId="1F734B04" w14:textId="77777777" w:rsidR="00153431" w:rsidRDefault="00153431" w:rsidP="00153431">
      <w:pPr>
        <w:pStyle w:val="berschrift1"/>
      </w:pPr>
      <w:bookmarkStart w:id="1" w:name="_Ref270934392"/>
      <w:bookmarkStart w:id="2" w:name="_Ref270937603"/>
      <w:bookmarkStart w:id="3" w:name="_Toc484513379"/>
      <w:r w:rsidRPr="00036FB0">
        <w:t>Vertragsgegenstand</w:t>
      </w:r>
      <w:bookmarkEnd w:id="1"/>
      <w:bookmarkEnd w:id="2"/>
      <w:bookmarkEnd w:id="3"/>
      <w:r>
        <w:br/>
      </w:r>
    </w:p>
    <w:p w14:paraId="25119C31" w14:textId="6B539041" w:rsidR="00153431" w:rsidRDefault="0085640D" w:rsidP="00633DF8">
      <w:pPr>
        <w:pStyle w:val="Standa"/>
        <w:numPr>
          <w:ilvl w:val="1"/>
          <w:numId w:val="1"/>
        </w:numPr>
        <w:tabs>
          <w:tab w:val="left" w:pos="3402"/>
          <w:tab w:val="left" w:pos="3686"/>
        </w:tabs>
        <w:ind w:right="-1"/>
      </w:pPr>
      <w:r>
        <w:t>Der Auftraggeber</w:t>
      </w:r>
      <w:r w:rsidR="00153431" w:rsidRPr="00036FB0">
        <w:t xml:space="preserve"> betreibt am Standort</w:t>
      </w:r>
      <w:r w:rsidR="00153431">
        <w:br/>
      </w:r>
      <w:r w:rsidR="00153431">
        <w:br/>
      </w:r>
      <w:r w:rsidR="00153431" w:rsidRPr="00036FB0">
        <w:t>Land:</w:t>
      </w:r>
      <w:r w:rsidR="00153431">
        <w:tab/>
      </w:r>
      <w:r w:rsidR="00264563">
        <w:rPr>
          <w:rFonts w:cs="Arial"/>
          <w:szCs w:val="22"/>
        </w:rPr>
        <w:fldChar w:fldCharType="begin">
          <w:ffData>
            <w:name w:val=""/>
            <w:enabled/>
            <w:calcOnExit w:val="0"/>
            <w:textInput>
              <w:default w:val="Deutschland"/>
            </w:textInput>
          </w:ffData>
        </w:fldChar>
      </w:r>
      <w:r w:rsidR="00264563">
        <w:rPr>
          <w:rFonts w:cs="Arial"/>
          <w:szCs w:val="22"/>
        </w:rPr>
        <w:instrText xml:space="preserve"> FORMTEXT </w:instrText>
      </w:r>
      <w:r w:rsidR="00264563">
        <w:rPr>
          <w:rFonts w:cs="Arial"/>
          <w:szCs w:val="22"/>
        </w:rPr>
      </w:r>
      <w:r w:rsidR="00264563">
        <w:rPr>
          <w:rFonts w:cs="Arial"/>
          <w:szCs w:val="22"/>
        </w:rPr>
        <w:fldChar w:fldCharType="separate"/>
      </w:r>
      <w:r w:rsidR="00264563">
        <w:rPr>
          <w:rFonts w:cs="Arial"/>
          <w:noProof/>
          <w:szCs w:val="22"/>
        </w:rPr>
        <w:t>Deutschland</w:t>
      </w:r>
      <w:r w:rsidR="00264563">
        <w:rPr>
          <w:rFonts w:cs="Arial"/>
          <w:szCs w:val="22"/>
        </w:rPr>
        <w:fldChar w:fldCharType="end"/>
      </w:r>
      <w:r w:rsidR="00153431">
        <w:br/>
      </w:r>
      <w:r w:rsidR="00153431" w:rsidRPr="00036FB0">
        <w:t>Region:</w:t>
      </w:r>
      <w:r w:rsidR="00153431" w:rsidRPr="00036FB0">
        <w:tab/>
      </w:r>
      <w:r w:rsidR="000B2E45">
        <w:rPr>
          <w:rFonts w:cs="Arial"/>
          <w:szCs w:val="22"/>
        </w:rPr>
        <w:fldChar w:fldCharType="begin">
          <w:ffData>
            <w:name w:val=""/>
            <w:enabled/>
            <w:calcOnExit w:val="0"/>
            <w:textInput>
              <w:default w:val="Bayern"/>
            </w:textInput>
          </w:ffData>
        </w:fldChar>
      </w:r>
      <w:r w:rsidR="000B2E45">
        <w:rPr>
          <w:rFonts w:cs="Arial"/>
          <w:szCs w:val="22"/>
        </w:rPr>
        <w:instrText xml:space="preserve"> FORMTEXT </w:instrText>
      </w:r>
      <w:r w:rsidR="000B2E45">
        <w:rPr>
          <w:rFonts w:cs="Arial"/>
          <w:szCs w:val="22"/>
        </w:rPr>
      </w:r>
      <w:r w:rsidR="000B2E45">
        <w:rPr>
          <w:rFonts w:cs="Arial"/>
          <w:szCs w:val="22"/>
        </w:rPr>
        <w:fldChar w:fldCharType="separate"/>
      </w:r>
      <w:r w:rsidR="000B2E45">
        <w:rPr>
          <w:rFonts w:cs="Arial"/>
          <w:noProof/>
          <w:szCs w:val="22"/>
        </w:rPr>
        <w:t>Bayern</w:t>
      </w:r>
      <w:r w:rsidR="000B2E45">
        <w:rPr>
          <w:rFonts w:cs="Arial"/>
          <w:szCs w:val="22"/>
        </w:rPr>
        <w:fldChar w:fldCharType="end"/>
      </w:r>
      <w:r w:rsidR="00153431">
        <w:br/>
      </w:r>
      <w:r w:rsidR="00153431" w:rsidRPr="00036FB0">
        <w:t>Gemeinde:</w:t>
      </w:r>
      <w:r w:rsidR="00153431" w:rsidRPr="00036FB0">
        <w:tab/>
      </w:r>
      <w:r w:rsidR="000B2E45">
        <w:rPr>
          <w:rFonts w:cs="Arial"/>
          <w:szCs w:val="22"/>
        </w:rPr>
        <w:fldChar w:fldCharType="begin">
          <w:ffData>
            <w:name w:val=""/>
            <w:enabled/>
            <w:calcOnExit w:val="0"/>
            <w:textInput>
              <w:default w:val="Haßfurt"/>
            </w:textInput>
          </w:ffData>
        </w:fldChar>
      </w:r>
      <w:r w:rsidR="000B2E45">
        <w:rPr>
          <w:rFonts w:cs="Arial"/>
          <w:szCs w:val="22"/>
        </w:rPr>
        <w:instrText xml:space="preserve"> FORMTEXT </w:instrText>
      </w:r>
      <w:r w:rsidR="000B2E45">
        <w:rPr>
          <w:rFonts w:cs="Arial"/>
          <w:szCs w:val="22"/>
        </w:rPr>
      </w:r>
      <w:r w:rsidR="000B2E45">
        <w:rPr>
          <w:rFonts w:cs="Arial"/>
          <w:szCs w:val="22"/>
        </w:rPr>
        <w:fldChar w:fldCharType="separate"/>
      </w:r>
      <w:r w:rsidR="000B2E45">
        <w:rPr>
          <w:rFonts w:cs="Arial"/>
          <w:noProof/>
          <w:szCs w:val="22"/>
        </w:rPr>
        <w:t>Haßfurt</w:t>
      </w:r>
      <w:r w:rsidR="000B2E45">
        <w:rPr>
          <w:rFonts w:cs="Arial"/>
          <w:szCs w:val="22"/>
        </w:rPr>
        <w:fldChar w:fldCharType="end"/>
      </w:r>
      <w:r w:rsidR="00153431">
        <w:br/>
      </w:r>
      <w:r w:rsidR="00153431" w:rsidRPr="00036FB0">
        <w:t>Parkbezeichnung:</w:t>
      </w:r>
      <w:r w:rsidR="00153431" w:rsidRPr="00036FB0">
        <w:tab/>
      </w:r>
      <w:r w:rsidR="000B2E45">
        <w:rPr>
          <w:rFonts w:cs="Arial"/>
          <w:szCs w:val="22"/>
        </w:rPr>
        <w:fldChar w:fldCharType="begin">
          <w:ffData>
            <w:name w:val=""/>
            <w:enabled/>
            <w:calcOnExit w:val="0"/>
            <w:textInput>
              <w:default w:val="Sailershäuser Wald"/>
            </w:textInput>
          </w:ffData>
        </w:fldChar>
      </w:r>
      <w:r w:rsidR="000B2E45">
        <w:rPr>
          <w:rFonts w:cs="Arial"/>
          <w:szCs w:val="22"/>
        </w:rPr>
        <w:instrText xml:space="preserve"> FORMTEXT </w:instrText>
      </w:r>
      <w:r w:rsidR="000B2E45">
        <w:rPr>
          <w:rFonts w:cs="Arial"/>
          <w:szCs w:val="22"/>
        </w:rPr>
      </w:r>
      <w:r w:rsidR="000B2E45">
        <w:rPr>
          <w:rFonts w:cs="Arial"/>
          <w:szCs w:val="22"/>
        </w:rPr>
        <w:fldChar w:fldCharType="separate"/>
      </w:r>
      <w:r w:rsidR="000B2E45">
        <w:rPr>
          <w:rFonts w:cs="Arial"/>
          <w:noProof/>
          <w:szCs w:val="22"/>
        </w:rPr>
        <w:t>Sailershäuser Wald</w:t>
      </w:r>
      <w:r w:rsidR="000B2E45">
        <w:rPr>
          <w:rFonts w:cs="Arial"/>
          <w:szCs w:val="22"/>
        </w:rPr>
        <w:fldChar w:fldCharType="end"/>
      </w:r>
      <w:r w:rsidR="00153431" w:rsidRPr="00935095">
        <w:rPr>
          <w:highlight w:val="yellow"/>
        </w:rPr>
        <w:br/>
      </w:r>
      <w:r w:rsidR="00153431">
        <w:br/>
      </w:r>
      <w:r w:rsidR="0033726D">
        <w:rPr>
          <w:rFonts w:cs="Arial"/>
          <w:szCs w:val="22"/>
        </w:rPr>
        <w:fldChar w:fldCharType="begin">
          <w:ffData>
            <w:name w:val=""/>
            <w:enabled/>
            <w:calcOnExit w:val="0"/>
            <w:textInput>
              <w:default w:val="zehn"/>
            </w:textInput>
          </w:ffData>
        </w:fldChar>
      </w:r>
      <w:r w:rsidR="0033726D">
        <w:rPr>
          <w:rFonts w:cs="Arial"/>
          <w:szCs w:val="22"/>
        </w:rPr>
        <w:instrText xml:space="preserve"> FORMTEXT </w:instrText>
      </w:r>
      <w:r w:rsidR="0033726D">
        <w:rPr>
          <w:rFonts w:cs="Arial"/>
          <w:szCs w:val="22"/>
        </w:rPr>
      </w:r>
      <w:r w:rsidR="0033726D">
        <w:rPr>
          <w:rFonts w:cs="Arial"/>
          <w:szCs w:val="22"/>
        </w:rPr>
        <w:fldChar w:fldCharType="separate"/>
      </w:r>
      <w:r w:rsidR="0033726D">
        <w:rPr>
          <w:rFonts w:cs="Arial"/>
          <w:noProof/>
          <w:szCs w:val="22"/>
        </w:rPr>
        <w:t>zehn</w:t>
      </w:r>
      <w:r w:rsidR="0033726D">
        <w:rPr>
          <w:rFonts w:cs="Arial"/>
          <w:szCs w:val="22"/>
        </w:rPr>
        <w:fldChar w:fldCharType="end"/>
      </w:r>
      <w:r w:rsidR="00935095">
        <w:t xml:space="preserve"> </w:t>
      </w:r>
      <w:r w:rsidR="00153431" w:rsidRPr="00036FB0">
        <w:t xml:space="preserve">Windenergieanlagen vom Typ </w:t>
      </w:r>
      <w:r w:rsidR="0033726D">
        <w:rPr>
          <w:rFonts w:cs="Arial"/>
          <w:szCs w:val="22"/>
        </w:rPr>
        <w:fldChar w:fldCharType="begin">
          <w:ffData>
            <w:name w:val=""/>
            <w:enabled/>
            <w:calcOnExit w:val="0"/>
            <w:textInput>
              <w:default w:val="Nordex N117-2.4"/>
            </w:textInput>
          </w:ffData>
        </w:fldChar>
      </w:r>
      <w:r w:rsidR="0033726D">
        <w:rPr>
          <w:rFonts w:cs="Arial"/>
          <w:szCs w:val="22"/>
        </w:rPr>
        <w:instrText xml:space="preserve"> FORMTEXT </w:instrText>
      </w:r>
      <w:r w:rsidR="0033726D">
        <w:rPr>
          <w:rFonts w:cs="Arial"/>
          <w:szCs w:val="22"/>
        </w:rPr>
      </w:r>
      <w:r w:rsidR="0033726D">
        <w:rPr>
          <w:rFonts w:cs="Arial"/>
          <w:szCs w:val="22"/>
        </w:rPr>
        <w:fldChar w:fldCharType="separate"/>
      </w:r>
      <w:r w:rsidR="0033726D">
        <w:rPr>
          <w:rFonts w:cs="Arial"/>
          <w:noProof/>
          <w:szCs w:val="22"/>
        </w:rPr>
        <w:t>Nordex N117-2.4</w:t>
      </w:r>
      <w:r w:rsidR="0033726D">
        <w:rPr>
          <w:rFonts w:cs="Arial"/>
          <w:szCs w:val="22"/>
        </w:rPr>
        <w:fldChar w:fldCharType="end"/>
      </w:r>
      <w:r w:rsidR="00AA502F">
        <w:t xml:space="preserve">, </w:t>
      </w:r>
      <w:r w:rsidR="0033726D">
        <w:rPr>
          <w:rFonts w:cs="Arial"/>
          <w:szCs w:val="22"/>
        </w:rPr>
        <w:fldChar w:fldCharType="begin">
          <w:ffData>
            <w:name w:val=""/>
            <w:enabled/>
            <w:calcOnExit w:val="0"/>
            <w:textInput>
              <w:default w:val="114"/>
            </w:textInput>
          </w:ffData>
        </w:fldChar>
      </w:r>
      <w:r w:rsidR="0033726D">
        <w:rPr>
          <w:rFonts w:cs="Arial"/>
          <w:szCs w:val="22"/>
        </w:rPr>
        <w:instrText xml:space="preserve"> FORMTEXT </w:instrText>
      </w:r>
      <w:r w:rsidR="0033726D">
        <w:rPr>
          <w:rFonts w:cs="Arial"/>
          <w:szCs w:val="22"/>
        </w:rPr>
      </w:r>
      <w:r w:rsidR="0033726D">
        <w:rPr>
          <w:rFonts w:cs="Arial"/>
          <w:szCs w:val="22"/>
        </w:rPr>
        <w:fldChar w:fldCharType="separate"/>
      </w:r>
      <w:r w:rsidR="0033726D">
        <w:rPr>
          <w:rFonts w:cs="Arial"/>
          <w:noProof/>
          <w:szCs w:val="22"/>
        </w:rPr>
        <w:t>114</w:t>
      </w:r>
      <w:r w:rsidR="0033726D">
        <w:rPr>
          <w:rFonts w:cs="Arial"/>
          <w:szCs w:val="22"/>
        </w:rPr>
        <w:fldChar w:fldCharType="end"/>
      </w:r>
      <w:r w:rsidR="00935095">
        <w:t>m Nabenhöhe</w:t>
      </w:r>
      <w:r w:rsidR="00321AFF">
        <w:t>,</w:t>
      </w:r>
      <w:r w:rsidR="00935095">
        <w:t xml:space="preserve"> </w:t>
      </w:r>
      <w:r w:rsidR="00153431" w:rsidRPr="00036FB0">
        <w:t>(nachfolgend bezeichnet als „</w:t>
      </w:r>
      <w:r w:rsidR="00153431" w:rsidRPr="00036FB0">
        <w:rPr>
          <w:b/>
        </w:rPr>
        <w:t>W</w:t>
      </w:r>
      <w:r w:rsidR="00C73AC5">
        <w:rPr>
          <w:b/>
        </w:rPr>
        <w:t>EA</w:t>
      </w:r>
      <w:r w:rsidR="00153431" w:rsidRPr="00036FB0">
        <w:t>“); die W</w:t>
      </w:r>
      <w:r w:rsidR="00C73AC5">
        <w:t>EA</w:t>
      </w:r>
      <w:r w:rsidR="00153431" w:rsidRPr="00036FB0">
        <w:t xml:space="preserve"> sind in </w:t>
      </w:r>
      <w:r w:rsidR="00153431" w:rsidRPr="00036FB0">
        <w:rPr>
          <w:b/>
        </w:rPr>
        <w:t>Anlage 1</w:t>
      </w:r>
      <w:r w:rsidR="00153431" w:rsidRPr="00036FB0">
        <w:t xml:space="preserve"> näher mit Lage, Seriennummern und </w:t>
      </w:r>
      <w:proofErr w:type="spellStart"/>
      <w:r w:rsidR="00153431" w:rsidRPr="00036FB0">
        <w:t>Inbetriebnahmedatum</w:t>
      </w:r>
      <w:proofErr w:type="spellEnd"/>
      <w:r w:rsidR="00153431" w:rsidRPr="00036FB0">
        <w:t xml:space="preserve"> bezeichnet.</w:t>
      </w:r>
    </w:p>
    <w:p w14:paraId="2FA1BF12" w14:textId="77777777" w:rsidR="000F23BE" w:rsidRDefault="000F23BE" w:rsidP="000F23BE">
      <w:pPr>
        <w:pStyle w:val="Standa"/>
        <w:tabs>
          <w:tab w:val="left" w:pos="3402"/>
          <w:tab w:val="left" w:pos="3686"/>
        </w:tabs>
        <w:ind w:left="1134"/>
      </w:pPr>
    </w:p>
    <w:p w14:paraId="6B2BE303" w14:textId="6555CD28" w:rsidR="0086110F" w:rsidRDefault="00153431" w:rsidP="0086110F">
      <w:pPr>
        <w:pStyle w:val="Standa"/>
        <w:numPr>
          <w:ilvl w:val="1"/>
          <w:numId w:val="1"/>
        </w:numPr>
        <w:jc w:val="both"/>
      </w:pPr>
      <w:bookmarkStart w:id="4" w:name="_Ref435621815"/>
      <w:r w:rsidRPr="00036FB0">
        <w:t xml:space="preserve">Die </w:t>
      </w:r>
      <w:r w:rsidR="00C207DB">
        <w:t>Deutsche Windtechnik</w:t>
      </w:r>
      <w:r w:rsidRPr="00036FB0">
        <w:t xml:space="preserve"> übernimmt für die W</w:t>
      </w:r>
      <w:r w:rsidR="00C73AC5">
        <w:t>EA</w:t>
      </w:r>
      <w:r w:rsidRPr="00036FB0">
        <w:t xml:space="preserve"> ab </w:t>
      </w:r>
      <w:r w:rsidRPr="00AA502F">
        <w:t xml:space="preserve">dem </w:t>
      </w:r>
      <w:r w:rsidR="00A473CC" w:rsidRPr="00F93225">
        <w:rPr>
          <w:rFonts w:cs="Arial"/>
          <w:szCs w:val="22"/>
        </w:rPr>
        <w:fldChar w:fldCharType="begin">
          <w:ffData>
            <w:name w:val=""/>
            <w:enabled/>
            <w:calcOnExit w:val="0"/>
            <w:textInput>
              <w:default w:val="01.10.2018"/>
            </w:textInput>
          </w:ffData>
        </w:fldChar>
      </w:r>
      <w:r w:rsidR="00A473CC" w:rsidRPr="00F93225">
        <w:rPr>
          <w:rFonts w:cs="Arial"/>
          <w:szCs w:val="22"/>
        </w:rPr>
        <w:instrText xml:space="preserve"> FORMTEXT </w:instrText>
      </w:r>
      <w:r w:rsidR="00A473CC" w:rsidRPr="00F93225">
        <w:rPr>
          <w:rFonts w:cs="Arial"/>
          <w:szCs w:val="22"/>
        </w:rPr>
      </w:r>
      <w:r w:rsidR="00A473CC" w:rsidRPr="00F93225">
        <w:rPr>
          <w:rFonts w:cs="Arial"/>
          <w:szCs w:val="22"/>
        </w:rPr>
        <w:fldChar w:fldCharType="separate"/>
      </w:r>
      <w:r w:rsidR="00A473CC" w:rsidRPr="00F93225">
        <w:rPr>
          <w:rFonts w:cs="Arial"/>
          <w:noProof/>
          <w:szCs w:val="22"/>
        </w:rPr>
        <w:t>01.10.2018</w:t>
      </w:r>
      <w:r w:rsidR="00A473CC" w:rsidRPr="00F93225">
        <w:rPr>
          <w:rFonts w:cs="Arial"/>
          <w:szCs w:val="22"/>
        </w:rPr>
        <w:fldChar w:fldCharType="end"/>
      </w:r>
      <w:r w:rsidR="000F23BE">
        <w:t xml:space="preserve"> </w:t>
      </w:r>
      <w:r w:rsidRPr="002E6D2F">
        <w:t>die In</w:t>
      </w:r>
      <w:r w:rsidR="00AA502F">
        <w:t xml:space="preserve">spektion und Wartung gemäß Nr. </w:t>
      </w:r>
      <w:r w:rsidR="00AA502F">
        <w:fldChar w:fldCharType="begin"/>
      </w:r>
      <w:r w:rsidR="00AA502F">
        <w:instrText xml:space="preserve"> REF _Ref435608608 \n \h </w:instrText>
      </w:r>
      <w:r w:rsidR="00AA502F">
        <w:fldChar w:fldCharType="separate"/>
      </w:r>
      <w:r w:rsidR="00F93225">
        <w:t>3</w:t>
      </w:r>
      <w:r w:rsidR="00AA502F">
        <w:fldChar w:fldCharType="end"/>
      </w:r>
      <w:r w:rsidRPr="002E6D2F">
        <w:t xml:space="preserve">, die Instandsetzung und Reparatur bei nicht von außen kommenden  – also insbesondere nicht durch </w:t>
      </w:r>
      <w:r w:rsidR="00FA6D4F">
        <w:t>h</w:t>
      </w:r>
      <w:r w:rsidRPr="002E6D2F">
        <w:t>öhere Gewalt oder Dritte verursachte – Schäden gemäß</w:t>
      </w:r>
      <w:r w:rsidR="00AA502F">
        <w:t xml:space="preserve"> Nr. </w:t>
      </w:r>
      <w:r w:rsidR="00AA502F">
        <w:fldChar w:fldCharType="begin"/>
      </w:r>
      <w:r w:rsidR="00AA502F">
        <w:instrText xml:space="preserve"> REF _Ref435608632 \n \h </w:instrText>
      </w:r>
      <w:r w:rsidR="00AA502F">
        <w:fldChar w:fldCharType="separate"/>
      </w:r>
      <w:r w:rsidR="00F93225">
        <w:t>4</w:t>
      </w:r>
      <w:r w:rsidR="00AA502F">
        <w:fldChar w:fldCharType="end"/>
      </w:r>
      <w:r w:rsidR="00623264">
        <w:t xml:space="preserve">, </w:t>
      </w:r>
      <w:r w:rsidRPr="00036FB0">
        <w:t>die Fernüberwa</w:t>
      </w:r>
      <w:r w:rsidR="00AA502F">
        <w:t xml:space="preserve">chung und Entstörung gemäß Nr. </w:t>
      </w:r>
      <w:r w:rsidR="00AA502F">
        <w:fldChar w:fldCharType="begin"/>
      </w:r>
      <w:r w:rsidR="00AA502F">
        <w:instrText xml:space="preserve"> REF _Ref435608644 \n \h </w:instrText>
      </w:r>
      <w:r w:rsidR="00AA502F">
        <w:fldChar w:fldCharType="separate"/>
      </w:r>
      <w:r w:rsidR="00F93225">
        <w:t>5</w:t>
      </w:r>
      <w:r w:rsidR="00AA502F">
        <w:fldChar w:fldCharType="end"/>
      </w:r>
      <w:r w:rsidRPr="00036FB0">
        <w:t xml:space="preserve"> </w:t>
      </w:r>
      <w:r w:rsidRPr="00E87570">
        <w:t>und garantiert eine hohe technische Verfügbarkeit</w:t>
      </w:r>
      <w:r w:rsidR="00AA502F">
        <w:t xml:space="preserve"> nach Maßgabe der Nr. </w:t>
      </w:r>
      <w:r w:rsidR="00AA502F">
        <w:fldChar w:fldCharType="begin"/>
      </w:r>
      <w:r w:rsidR="00AA502F">
        <w:instrText xml:space="preserve"> REF _Ref435608658 \n \h </w:instrText>
      </w:r>
      <w:r w:rsidR="00AA502F">
        <w:fldChar w:fldCharType="separate"/>
      </w:r>
      <w:r w:rsidR="00F93225">
        <w:t>6</w:t>
      </w:r>
      <w:r w:rsidR="00AA502F">
        <w:fldChar w:fldCharType="end"/>
      </w:r>
      <w:r w:rsidRPr="00036FB0">
        <w:t xml:space="preserve">. Die </w:t>
      </w:r>
      <w:r w:rsidR="00C207DB">
        <w:t>Deutsche Windtechnik</w:t>
      </w:r>
      <w:r w:rsidRPr="00036FB0">
        <w:t xml:space="preserve"> hat ihre Arbeiten gem</w:t>
      </w:r>
      <w:r w:rsidR="00AA502F">
        <w:t xml:space="preserve">äß Nr. </w:t>
      </w:r>
      <w:r w:rsidR="00AA502F">
        <w:fldChar w:fldCharType="begin"/>
      </w:r>
      <w:r w:rsidR="00AA502F">
        <w:instrText xml:space="preserve"> REF _Ref435608674 \n \h </w:instrText>
      </w:r>
      <w:r w:rsidR="00AA502F">
        <w:fldChar w:fldCharType="separate"/>
      </w:r>
      <w:r w:rsidR="00F93225">
        <w:t>8</w:t>
      </w:r>
      <w:r w:rsidR="00AA502F">
        <w:fldChar w:fldCharType="end"/>
      </w:r>
      <w:r w:rsidR="0085640D">
        <w:t xml:space="preserve"> zu dokumentieren und den Auftraggeber e</w:t>
      </w:r>
      <w:r w:rsidRPr="00036FB0">
        <w:t>ntsprechend zu informieren</w:t>
      </w:r>
      <w:bookmarkStart w:id="5" w:name="_Ref270934397"/>
      <w:bookmarkEnd w:id="4"/>
      <w:r w:rsidR="008B4875" w:rsidRPr="008B697A">
        <w:t xml:space="preserve">. </w:t>
      </w:r>
      <w:r w:rsidR="0086110F" w:rsidRPr="008B697A">
        <w:t xml:space="preserve">Zudem übernimmt die Deutsche Windtechnik die erforderlichen Sicherheitsüberprüfungen von persönlicher Schutzausrüstung (PSA), Hebewerkzeugen und </w:t>
      </w:r>
      <w:proofErr w:type="spellStart"/>
      <w:r w:rsidR="0086110F" w:rsidRPr="008B697A">
        <w:t>Befahranlagen</w:t>
      </w:r>
      <w:proofErr w:type="spellEnd"/>
      <w:r w:rsidR="0086110F" w:rsidRPr="008B697A">
        <w:t>, wobei Wiederkehrende Prüfungen nach § 16 Betriebssicherheitsverordnung (in der Fassung vom 03.02.2015) hiervon ausgenommen sind.</w:t>
      </w:r>
    </w:p>
    <w:p w14:paraId="0DB0E341" w14:textId="77777777" w:rsidR="0086110F" w:rsidRDefault="0086110F" w:rsidP="0086110F">
      <w:pPr>
        <w:pStyle w:val="Listenabsatz"/>
      </w:pPr>
    </w:p>
    <w:p w14:paraId="560ADD26" w14:textId="1A2D4A81" w:rsidR="00153431" w:rsidRDefault="0086110F" w:rsidP="0086110F">
      <w:pPr>
        <w:pStyle w:val="Standa"/>
        <w:numPr>
          <w:ilvl w:val="1"/>
          <w:numId w:val="1"/>
        </w:numPr>
        <w:jc w:val="both"/>
      </w:pPr>
      <w:bookmarkStart w:id="6" w:name="_Ref465245906"/>
      <w:r w:rsidRPr="000E1CCC">
        <w:t xml:space="preserve">Zum Aufgabenbereich der </w:t>
      </w:r>
      <w:r>
        <w:t xml:space="preserve">Deutschen Windtechnik </w:t>
      </w:r>
      <w:r w:rsidRPr="000E1CCC">
        <w:t xml:space="preserve">gehört </w:t>
      </w:r>
      <w:r>
        <w:t xml:space="preserve">die </w:t>
      </w:r>
      <w:r w:rsidRPr="000E1CCC">
        <w:t>Wartung</w:t>
      </w:r>
      <w:r>
        <w:t xml:space="preserve"> und</w:t>
      </w:r>
      <w:r w:rsidRPr="000E1CCC">
        <w:t xml:space="preserve"> Instandhaltung </w:t>
      </w:r>
      <w:r>
        <w:t xml:space="preserve">der WEA, </w:t>
      </w:r>
      <w:r w:rsidRPr="008B697A">
        <w:t>sowie die Prüfung</w:t>
      </w:r>
      <w:r w:rsidR="00467CC1" w:rsidRPr="008B697A">
        <w:t xml:space="preserve"> und Instandhaltung</w:t>
      </w:r>
      <w:r w:rsidRPr="008B697A">
        <w:t xml:space="preserve"> von Arbeitsmitteln und Sicherheitseinrichtungen, wie z.B. von Hebewerkzeugen, </w:t>
      </w:r>
      <w:proofErr w:type="spellStart"/>
      <w:r w:rsidRPr="008B697A">
        <w:t>Befahranlagen</w:t>
      </w:r>
      <w:proofErr w:type="spellEnd"/>
      <w:r w:rsidRPr="008B697A">
        <w:t xml:space="preserve">, Aufstiege, Persönliche Schutzausrüstung, Verbandskästen, Notbeleuchtungen, Feuerlöschern, Brandschutzsystemen etc., nach den jeweils geltenden gesetzlichen und behördlichen Verordnungen und Vorgaben sowie den anwendbaren Unfallverhütungsvorschriften. Die zur WEA gehörenden Feuerlöscher werden im Ringtausch getauscht und beschädigte oder </w:t>
      </w:r>
      <w:proofErr w:type="spellStart"/>
      <w:r w:rsidRPr="008B697A">
        <w:t>ablegereife</w:t>
      </w:r>
      <w:proofErr w:type="spellEnd"/>
      <w:r w:rsidRPr="008B697A">
        <w:t xml:space="preserve"> PSA im Bedarfsfall ersetzt.</w:t>
      </w:r>
      <w:r>
        <w:t xml:space="preserve"> </w:t>
      </w:r>
      <w:r w:rsidR="00702891">
        <w:t>Die Deutsche Windtechnik wird ferner die ZÜS-Prüfungen</w:t>
      </w:r>
      <w:r w:rsidR="000B2E45">
        <w:t xml:space="preserve"> auf eigene Kosten organisieren und beauftragen.</w:t>
      </w:r>
      <w:r w:rsidR="00702891">
        <w:t xml:space="preserve"> </w:t>
      </w:r>
      <w:r>
        <w:t xml:space="preserve">Die Deutsche Windtechnik wird mindestens alle zwei Jahre eine </w:t>
      </w:r>
      <w:r>
        <w:lastRenderedPageBreak/>
        <w:t xml:space="preserve">Zustandsorientierte Prüfung der Rotorblätter inklusive Blitzschutzmessung (Erdungswiderstand) an den WEA durchführen lassen. Die Deutsche Windtechnik wird mindestens einmal pro Jahr eine Getriebeendoskopie an den WEA durchführen lassen. </w:t>
      </w:r>
      <w:r w:rsidRPr="008B697A">
        <w:t>Zum weiteren Aufgabenbereich zählt auch die DGUV V3 (ehemals BGV A3), welche im vierjährigen Intervall durch einen Sachverständigen zu erfolgen hat.</w:t>
      </w:r>
      <w:r>
        <w:t xml:space="preserve"> Sämtliche in dieser Nr. </w:t>
      </w:r>
      <w:r>
        <w:fldChar w:fldCharType="begin"/>
      </w:r>
      <w:r>
        <w:instrText xml:space="preserve"> REF _Ref465245906 \n \h </w:instrText>
      </w:r>
      <w:r>
        <w:fldChar w:fldCharType="separate"/>
      </w:r>
      <w:r w:rsidR="00F93225">
        <w:t>1.3</w:t>
      </w:r>
      <w:r>
        <w:fldChar w:fldCharType="end"/>
      </w:r>
      <w:r>
        <w:t xml:space="preserve"> genannten Aufgaben erfolgen ausschließlich auf Kosten der Deutschen Windtechnik.</w:t>
      </w:r>
      <w:bookmarkEnd w:id="6"/>
    </w:p>
    <w:p w14:paraId="79D2DEE8" w14:textId="77777777" w:rsidR="000F23BE" w:rsidRDefault="000F23BE" w:rsidP="000F23BE">
      <w:pPr>
        <w:pStyle w:val="Standa"/>
        <w:ind w:left="1134"/>
      </w:pPr>
    </w:p>
    <w:p w14:paraId="29BE5DE6" w14:textId="77777777" w:rsidR="00C73AC5" w:rsidRDefault="00153431" w:rsidP="007B07CF">
      <w:pPr>
        <w:pStyle w:val="Standa"/>
        <w:numPr>
          <w:ilvl w:val="1"/>
          <w:numId w:val="1"/>
        </w:numPr>
        <w:jc w:val="both"/>
      </w:pPr>
      <w:bookmarkStart w:id="7" w:name="_Ref435609551"/>
      <w:r w:rsidRPr="00036FB0">
        <w:t>Nicht geschuldet sind Inspektions-, Wartungs-, Instandsetzungs- und Reparaturmaßnahmen an den Anlagen und Teilen außerhalb der jeweiligen W</w:t>
      </w:r>
      <w:r w:rsidR="00C73AC5">
        <w:t xml:space="preserve">EA </w:t>
      </w:r>
      <w:r w:rsidRPr="00036FB0">
        <w:t>selbst. Insbeson</w:t>
      </w:r>
      <w:r w:rsidR="00C73AC5">
        <w:t>dere betrifft dieser Ausschluss</w:t>
      </w:r>
      <w:bookmarkEnd w:id="7"/>
    </w:p>
    <w:p w14:paraId="0724FE86" w14:textId="77777777" w:rsidR="00071AAD" w:rsidRDefault="00071AAD" w:rsidP="00C73AC5">
      <w:pPr>
        <w:pStyle w:val="Standa"/>
        <w:ind w:left="1134"/>
      </w:pPr>
    </w:p>
    <w:p w14:paraId="31451679" w14:textId="77777777" w:rsidR="00C73AC5" w:rsidRDefault="00153431" w:rsidP="00F06031">
      <w:pPr>
        <w:pStyle w:val="Standa"/>
        <w:ind w:left="1701" w:hanging="567"/>
        <w:jc w:val="both"/>
      </w:pPr>
      <w:r w:rsidRPr="00036FB0">
        <w:t xml:space="preserve">a) </w:t>
      </w:r>
      <w:r w:rsidR="00E96DAF">
        <w:t xml:space="preserve"> </w:t>
      </w:r>
      <w:r w:rsidR="00F06031">
        <w:t xml:space="preserve"> </w:t>
      </w:r>
      <w:r w:rsidRPr="00036FB0">
        <w:t xml:space="preserve">das </w:t>
      </w:r>
      <w:bookmarkEnd w:id="5"/>
      <w:r w:rsidRPr="00036FB0">
        <w:t xml:space="preserve">Fundament (auch nicht Oberkante/Beschichtung und Schrauben im Fundament); insoweit wird die </w:t>
      </w:r>
      <w:r w:rsidR="00C207DB">
        <w:t>Deutsche Windtechnik</w:t>
      </w:r>
      <w:r w:rsidRPr="00036FB0">
        <w:t xml:space="preserve"> lediglich eine Sichtprüfung auf Risse und sonstige Auffälligkeiten durchführen und d</w:t>
      </w:r>
      <w:r w:rsidR="0085640D">
        <w:t>en</w:t>
      </w:r>
      <w:r w:rsidRPr="00036FB0">
        <w:t xml:space="preserve"> </w:t>
      </w:r>
      <w:r w:rsidR="0085640D">
        <w:t>Auftraggeber</w:t>
      </w:r>
      <w:r w:rsidR="00C73AC5">
        <w:t xml:space="preserve"> über solche informieren; und</w:t>
      </w:r>
    </w:p>
    <w:p w14:paraId="427BF7D9" w14:textId="77777777" w:rsidR="00071AAD" w:rsidRDefault="00071AAD" w:rsidP="00C73AC5">
      <w:pPr>
        <w:pStyle w:val="Standa"/>
        <w:ind w:left="1134"/>
      </w:pPr>
    </w:p>
    <w:p w14:paraId="28E01C25" w14:textId="77777777" w:rsidR="00153431" w:rsidRDefault="00153431" w:rsidP="00F06031">
      <w:pPr>
        <w:pStyle w:val="Standa"/>
        <w:ind w:left="1701" w:hanging="567"/>
        <w:jc w:val="both"/>
      </w:pPr>
      <w:r w:rsidRPr="00036FB0">
        <w:t xml:space="preserve">b) </w:t>
      </w:r>
      <w:r w:rsidR="00E96DAF">
        <w:t xml:space="preserve"> </w:t>
      </w:r>
      <w:r w:rsidR="00F06031">
        <w:t xml:space="preserve">  </w:t>
      </w:r>
      <w:r w:rsidRPr="00036FB0">
        <w:t xml:space="preserve">die Netzanbindung ab Eingang (netzseitig) der 20kV-SF6-Schaltanlage im </w:t>
      </w:r>
      <w:proofErr w:type="spellStart"/>
      <w:r w:rsidRPr="00036FB0">
        <w:t>Turmfuß</w:t>
      </w:r>
      <w:proofErr w:type="spellEnd"/>
      <w:r w:rsidR="00AA502F">
        <w:t xml:space="preserve"> oder in der Trafostation der WEA</w:t>
      </w:r>
      <w:r w:rsidRPr="00036FB0">
        <w:t xml:space="preserve"> (der Transformator</w:t>
      </w:r>
      <w:r w:rsidR="00AA502F">
        <w:t xml:space="preserve"> / die Trafostation</w:t>
      </w:r>
      <w:r w:rsidRPr="00036FB0">
        <w:t xml:space="preserve"> selbst ist jedoch Gegenstand von Inspektionen, Wartungen, I</w:t>
      </w:r>
      <w:r w:rsidR="00AA502F">
        <w:t>nstandsetzungen und Reparaturen, sofern sie zur WEA gehören und keine Übergabestationen oder Umspannwerke darstellen</w:t>
      </w:r>
      <w:r w:rsidRPr="00036FB0">
        <w:t>).</w:t>
      </w:r>
      <w:bookmarkStart w:id="8" w:name="_Ref270934644"/>
      <w:bookmarkStart w:id="9" w:name="_Ref270934680"/>
      <w:bookmarkStart w:id="10" w:name="_Ref270939133"/>
      <w:bookmarkStart w:id="11" w:name="_Ref270939224"/>
    </w:p>
    <w:p w14:paraId="38A488E4" w14:textId="77777777" w:rsidR="00A22C1C" w:rsidRDefault="00A22C1C">
      <w:pPr>
        <w:spacing w:after="200" w:line="276" w:lineRule="auto"/>
        <w:rPr>
          <w:rFonts w:ascii="Arial" w:hAnsi="Arial"/>
          <w:sz w:val="22"/>
        </w:rPr>
      </w:pPr>
    </w:p>
    <w:p w14:paraId="1B245751" w14:textId="77777777" w:rsidR="00E11842" w:rsidRDefault="00153431" w:rsidP="007B07CF">
      <w:pPr>
        <w:pStyle w:val="Standa"/>
        <w:numPr>
          <w:ilvl w:val="1"/>
          <w:numId w:val="1"/>
        </w:numPr>
        <w:jc w:val="both"/>
      </w:pPr>
      <w:r w:rsidRPr="00036FB0">
        <w:t>Nicht zum Aufgabenb</w:t>
      </w:r>
      <w:r w:rsidR="00184C23">
        <w:t xml:space="preserve">ereich der </w:t>
      </w:r>
      <w:r w:rsidR="007539F8">
        <w:t>Deutschen Windtechnik</w:t>
      </w:r>
      <w:r w:rsidRPr="00036FB0">
        <w:t xml:space="preserve"> gehören ferner</w:t>
      </w:r>
    </w:p>
    <w:p w14:paraId="5C3672A6" w14:textId="77777777" w:rsidR="00153431" w:rsidRDefault="00153431" w:rsidP="007B07CF">
      <w:pPr>
        <w:pStyle w:val="Standa"/>
        <w:ind w:left="1134"/>
        <w:jc w:val="both"/>
      </w:pPr>
    </w:p>
    <w:p w14:paraId="2FD93B4C" w14:textId="77777777" w:rsidR="00153431" w:rsidRDefault="00153431" w:rsidP="00F06031">
      <w:pPr>
        <w:pStyle w:val="Standa"/>
        <w:numPr>
          <w:ilvl w:val="0"/>
          <w:numId w:val="22"/>
        </w:numPr>
        <w:ind w:left="1701" w:hanging="567"/>
        <w:jc w:val="both"/>
      </w:pPr>
      <w:r w:rsidRPr="00036FB0">
        <w:t>wiederkehrende Prüfungen nach § 1</w:t>
      </w:r>
      <w:r w:rsidR="008F5614">
        <w:t>6</w:t>
      </w:r>
      <w:r>
        <w:t xml:space="preserve"> Betriebssicherheitsverordnung</w:t>
      </w:r>
      <w:r w:rsidR="004B6D58">
        <w:t xml:space="preserve"> (in der Fassung vom 03.02.2015)</w:t>
      </w:r>
      <w:r>
        <w:t>;</w:t>
      </w:r>
    </w:p>
    <w:p w14:paraId="029A0F25" w14:textId="77777777" w:rsidR="00367F49" w:rsidRDefault="00367F49" w:rsidP="00F06031">
      <w:pPr>
        <w:pStyle w:val="Standa"/>
        <w:numPr>
          <w:ilvl w:val="0"/>
          <w:numId w:val="22"/>
        </w:numPr>
        <w:ind w:left="1701" w:hanging="567"/>
        <w:jc w:val="both"/>
      </w:pPr>
      <w:r>
        <w:t>Zuwegungen und Stellflächen zu/an der WEA</w:t>
      </w:r>
    </w:p>
    <w:p w14:paraId="6B43A6FA" w14:textId="77777777" w:rsidR="00153431" w:rsidRDefault="00153431" w:rsidP="00F06031">
      <w:pPr>
        <w:pStyle w:val="Standa"/>
        <w:numPr>
          <w:ilvl w:val="0"/>
          <w:numId w:val="22"/>
        </w:numPr>
        <w:ind w:left="1701" w:hanging="567"/>
        <w:jc w:val="both"/>
      </w:pPr>
      <w:r>
        <w:t>Reinigung von Rotorblättern, Turm und anderen Komponenten;</w:t>
      </w:r>
    </w:p>
    <w:p w14:paraId="1D69A8EE" w14:textId="77777777" w:rsidR="00153431" w:rsidRDefault="00153431" w:rsidP="00F06031">
      <w:pPr>
        <w:pStyle w:val="Standa"/>
        <w:numPr>
          <w:ilvl w:val="0"/>
          <w:numId w:val="22"/>
        </w:numPr>
        <w:ind w:left="1701" w:hanging="567"/>
        <w:jc w:val="both"/>
      </w:pPr>
      <w:r>
        <w:t>jegliche Schönheitsreparaturen, insbesondere an Turm und Rotorblättern;</w:t>
      </w:r>
    </w:p>
    <w:p w14:paraId="7982706C" w14:textId="77777777" w:rsidR="00153431" w:rsidRDefault="00153431" w:rsidP="00F06031">
      <w:pPr>
        <w:pStyle w:val="Standa"/>
        <w:numPr>
          <w:ilvl w:val="0"/>
          <w:numId w:val="22"/>
        </w:numPr>
        <w:ind w:left="1701" w:hanging="567"/>
        <w:jc w:val="both"/>
      </w:pPr>
      <w:r>
        <w:t>jegliche Arbeiten an nachträglich installi</w:t>
      </w:r>
      <w:r w:rsidR="00DB18E1">
        <w:t>erten Bauteilen (z.B. Direkt-</w:t>
      </w:r>
      <w:proofErr w:type="spellStart"/>
      <w:r w:rsidR="00DB18E1">
        <w:t>vermarktungsregler</w:t>
      </w:r>
      <w:proofErr w:type="spellEnd"/>
      <w:r>
        <w:t>).</w:t>
      </w:r>
    </w:p>
    <w:p w14:paraId="1C1FE7C2" w14:textId="77777777" w:rsidR="00E11842" w:rsidRDefault="00E11842" w:rsidP="00184C23">
      <w:pPr>
        <w:pStyle w:val="Standa"/>
        <w:ind w:left="1134"/>
      </w:pPr>
    </w:p>
    <w:p w14:paraId="0F0AAF28" w14:textId="77777777" w:rsidR="00153431" w:rsidRDefault="00153431" w:rsidP="007B07CF">
      <w:pPr>
        <w:pStyle w:val="Standa"/>
        <w:numPr>
          <w:ilvl w:val="1"/>
          <w:numId w:val="1"/>
        </w:numPr>
        <w:jc w:val="both"/>
      </w:pPr>
      <w:bookmarkStart w:id="12" w:name="_Ref435609567"/>
      <w:r w:rsidRPr="00036FB0">
        <w:t>Verbesserungen der W</w:t>
      </w:r>
      <w:r w:rsidR="00C73AC5">
        <w:t>EA</w:t>
      </w:r>
      <w:r w:rsidRPr="00036FB0">
        <w:t xml:space="preserve"> gehören nicht zum </w:t>
      </w:r>
      <w:r w:rsidR="00184C23">
        <w:t xml:space="preserve">Aufgabenbereich der </w:t>
      </w:r>
      <w:r w:rsidR="007539F8">
        <w:t>Deutschen Windtechnik</w:t>
      </w:r>
      <w:r w:rsidRPr="00036FB0">
        <w:t xml:space="preserve">. Die </w:t>
      </w:r>
      <w:r w:rsidR="007539F8">
        <w:t>Deutsche Windtechnik</w:t>
      </w:r>
      <w:r w:rsidRPr="00036FB0">
        <w:t xml:space="preserve"> prüft ständig Verbesserungen und wird die aus ihrer Sicht sinnvollen Umrüstungen, Nachrüstungen und sonstigen Verbesserungen de</w:t>
      </w:r>
      <w:r w:rsidR="0085640D">
        <w:t>m</w:t>
      </w:r>
      <w:r w:rsidRPr="00036FB0">
        <w:t xml:space="preserve"> </w:t>
      </w:r>
      <w:r w:rsidR="0085640D">
        <w:t>Auftraggeber</w:t>
      </w:r>
      <w:r w:rsidRPr="00036FB0">
        <w:t xml:space="preserve"> vorschlagen.</w:t>
      </w:r>
      <w:bookmarkEnd w:id="12"/>
    </w:p>
    <w:p w14:paraId="27EE556B" w14:textId="77777777" w:rsidR="00A22C1C" w:rsidRDefault="00A22C1C" w:rsidP="00A22C1C">
      <w:pPr>
        <w:pStyle w:val="Standa"/>
        <w:ind w:left="1134"/>
        <w:jc w:val="both"/>
      </w:pPr>
    </w:p>
    <w:p w14:paraId="7D4FB313" w14:textId="3567930E" w:rsidR="00A22C1C" w:rsidRDefault="00A22C1C" w:rsidP="00A22C1C">
      <w:pPr>
        <w:pStyle w:val="Standa"/>
        <w:numPr>
          <w:ilvl w:val="1"/>
          <w:numId w:val="1"/>
        </w:numPr>
        <w:jc w:val="both"/>
      </w:pPr>
      <w:r w:rsidRPr="00A22C1C">
        <w:t>Leistungen außerhalb des Vertrages</w:t>
      </w:r>
      <w:r>
        <w:t xml:space="preserve"> werden gemäß </w:t>
      </w:r>
      <w:r w:rsidRPr="00633DF8">
        <w:t>Anlage 2</w:t>
      </w:r>
      <w:r>
        <w:t xml:space="preserve">, nach Angebot oder zu marktüblichen Bedingungen abgerechnet und bedürfen </w:t>
      </w:r>
      <w:r w:rsidR="007D5EE3">
        <w:t>eine</w:t>
      </w:r>
      <w:r w:rsidR="00DC77D0">
        <w:t>r</w:t>
      </w:r>
      <w:r w:rsidR="007D5EE3">
        <w:t xml:space="preserve"> gesonderte</w:t>
      </w:r>
      <w:r w:rsidR="00DC77D0">
        <w:t>n</w:t>
      </w:r>
      <w:r w:rsidR="007D5EE3">
        <w:t xml:space="preserve"> Beauftragung</w:t>
      </w:r>
      <w:r>
        <w:t xml:space="preserve"> durch den Auftraggeber</w:t>
      </w:r>
      <w:r w:rsidR="005417E6">
        <w:t>.</w:t>
      </w:r>
    </w:p>
    <w:p w14:paraId="3AC8AA94" w14:textId="77777777" w:rsidR="005417E6" w:rsidRDefault="005417E6" w:rsidP="005417E6">
      <w:pPr>
        <w:pStyle w:val="Standa"/>
        <w:jc w:val="both"/>
      </w:pPr>
    </w:p>
    <w:p w14:paraId="7595CB7F" w14:textId="77777777" w:rsidR="00153431" w:rsidRDefault="00153431" w:rsidP="00153431">
      <w:pPr>
        <w:pStyle w:val="Standa"/>
        <w:ind w:left="567"/>
      </w:pPr>
    </w:p>
    <w:p w14:paraId="0EACC10C" w14:textId="77777777" w:rsidR="00153431" w:rsidRPr="00E74C36" w:rsidRDefault="00153431" w:rsidP="00153431">
      <w:pPr>
        <w:pStyle w:val="berschrift1"/>
      </w:pPr>
      <w:bookmarkStart w:id="13" w:name="_Toc484513380"/>
      <w:r w:rsidRPr="00E74C36">
        <w:t xml:space="preserve">Technischer Bericht über Zustand der </w:t>
      </w:r>
      <w:bookmarkEnd w:id="8"/>
      <w:bookmarkEnd w:id="9"/>
      <w:bookmarkEnd w:id="10"/>
      <w:bookmarkEnd w:id="11"/>
      <w:r w:rsidRPr="00E74C36">
        <w:t>W</w:t>
      </w:r>
      <w:r w:rsidR="00C73AC5">
        <w:t>EA</w:t>
      </w:r>
      <w:bookmarkStart w:id="14" w:name="_Ref272302880"/>
      <w:bookmarkEnd w:id="13"/>
      <w:r w:rsidRPr="00E74C36">
        <w:br/>
      </w:r>
    </w:p>
    <w:p w14:paraId="1476B138" w14:textId="5AADDB84" w:rsidR="00153431" w:rsidRDefault="00C52FE3" w:rsidP="00CF5A97">
      <w:pPr>
        <w:pStyle w:val="Standa"/>
        <w:numPr>
          <w:ilvl w:val="1"/>
          <w:numId w:val="2"/>
        </w:numPr>
        <w:jc w:val="both"/>
      </w:pPr>
      <w:bookmarkStart w:id="15" w:name="_Ref435609137"/>
      <w:r>
        <w:t>Der Zustand der WEA</w:t>
      </w:r>
      <w:r w:rsidR="00492098">
        <w:t xml:space="preserve"> </w:t>
      </w:r>
      <w:r>
        <w:t>w</w:t>
      </w:r>
      <w:ins w:id="16" w:author="Henning Garthaus" w:date="2018-08-17T12:09:00Z">
        <w:r w:rsidR="006A7EF0">
          <w:t>urde</w:t>
        </w:r>
      </w:ins>
      <w:del w:id="17" w:author="Henning Garthaus" w:date="2018-08-17T12:09:00Z">
        <w:r w:rsidDel="006A7EF0">
          <w:delText>ird</w:delText>
        </w:r>
      </w:del>
      <w:r>
        <w:t xml:space="preserve"> durch die </w:t>
      </w:r>
      <w:r w:rsidR="007539F8">
        <w:t>Deutsche Windtechnik</w:t>
      </w:r>
      <w:r>
        <w:t xml:space="preserve"> </w:t>
      </w:r>
      <w:ins w:id="18" w:author="Henning Garthaus" w:date="2018-08-17T12:10:00Z">
        <w:r w:rsidR="002B5746">
          <w:t>und</w:t>
        </w:r>
      </w:ins>
      <w:del w:id="19" w:author="Henning Garthaus" w:date="2018-08-17T12:10:00Z">
        <w:r w:rsidDel="002B5746">
          <w:delText>oder</w:delText>
        </w:r>
      </w:del>
      <w:r>
        <w:t xml:space="preserve"> einem von ihr beauftragten Dritten </w:t>
      </w:r>
      <w:r w:rsidR="00153431">
        <w:t xml:space="preserve">untersucht. </w:t>
      </w:r>
      <w:r w:rsidR="007E3A0B">
        <w:t>Die Untersuchung umfasst</w:t>
      </w:r>
      <w:ins w:id="20" w:author="Henning Garthaus" w:date="2018-08-17T12:10:00Z">
        <w:r w:rsidR="002B5746">
          <w:t>e</w:t>
        </w:r>
      </w:ins>
      <w:r w:rsidR="007E3A0B">
        <w:t xml:space="preserve"> eine Begutachtung der gesamten Anlage vom </w:t>
      </w:r>
      <w:proofErr w:type="spellStart"/>
      <w:r w:rsidR="007E3A0B">
        <w:t>Turmfuß</w:t>
      </w:r>
      <w:proofErr w:type="spellEnd"/>
      <w:r w:rsidR="007E3A0B">
        <w:t xml:space="preserve"> über den Turm bis zum Maschinenhaus, eine Videoendoskopie des Getriebes, sowie eine Begutachtung der Rotorblätter. </w:t>
      </w:r>
      <w:r w:rsidR="0085640D">
        <w:t>Der</w:t>
      </w:r>
      <w:r w:rsidR="00153431" w:rsidRPr="00036FB0">
        <w:t xml:space="preserve"> </w:t>
      </w:r>
      <w:r w:rsidR="0085640D">
        <w:t>Auftraggeber</w:t>
      </w:r>
      <w:r w:rsidR="00153431" w:rsidRPr="00036FB0">
        <w:t xml:space="preserve"> </w:t>
      </w:r>
      <w:ins w:id="21" w:author="Henning Garthaus" w:date="2018-08-17T11:13:00Z">
        <w:r w:rsidR="002348EB">
          <w:t xml:space="preserve">hat </w:t>
        </w:r>
      </w:ins>
      <w:del w:id="22" w:author="Henning Garthaus" w:date="2018-08-17T11:13:00Z">
        <w:r w:rsidR="00153431" w:rsidDel="002348EB">
          <w:delText xml:space="preserve">gibt hiermit </w:delText>
        </w:r>
      </w:del>
      <w:r w:rsidR="00153431">
        <w:t xml:space="preserve">die Erstellung </w:t>
      </w:r>
      <w:r w:rsidR="00153431" w:rsidRPr="00036FB0">
        <w:t>eine</w:t>
      </w:r>
      <w:r w:rsidR="00153431">
        <w:t>s</w:t>
      </w:r>
      <w:r w:rsidR="00153431" w:rsidRPr="00036FB0">
        <w:t xml:space="preserve"> technischen Bericht</w:t>
      </w:r>
      <w:r w:rsidR="00153431">
        <w:t>s</w:t>
      </w:r>
      <w:r w:rsidR="00153431" w:rsidRPr="00036FB0">
        <w:t xml:space="preserve"> zum Preis von EUR </w:t>
      </w:r>
      <w:r w:rsidR="001E6F0F">
        <w:t>4</w:t>
      </w:r>
      <w:r w:rsidR="00153431" w:rsidRPr="00FA6D4F">
        <w:t>.</w:t>
      </w:r>
      <w:r w:rsidR="001E6F0F">
        <w:t>5</w:t>
      </w:r>
      <w:r w:rsidR="00153431" w:rsidRPr="00FA6D4F">
        <w:t>00,00</w:t>
      </w:r>
      <w:r w:rsidR="00153431">
        <w:t xml:space="preserve"> zzgl. </w:t>
      </w:r>
      <w:proofErr w:type="spellStart"/>
      <w:r w:rsidR="00153431">
        <w:t>USt</w:t>
      </w:r>
      <w:proofErr w:type="spellEnd"/>
      <w:r w:rsidR="00153431">
        <w:t>.</w:t>
      </w:r>
      <w:r w:rsidR="00153431" w:rsidRPr="00036FB0">
        <w:t xml:space="preserve"> pro W</w:t>
      </w:r>
      <w:r w:rsidR="00C73AC5">
        <w:t>EA</w:t>
      </w:r>
      <w:r w:rsidR="00153431" w:rsidRPr="00036FB0">
        <w:t xml:space="preserve"> bei der </w:t>
      </w:r>
      <w:r w:rsidR="007539F8">
        <w:t>Deutschen Windtechnik</w:t>
      </w:r>
      <w:r w:rsidR="00184C23">
        <w:t xml:space="preserve"> </w:t>
      </w:r>
      <w:r w:rsidR="00153431" w:rsidRPr="00036FB0">
        <w:t>in Auftrag</w:t>
      </w:r>
      <w:ins w:id="23" w:author="Henning Garthaus" w:date="2018-08-17T11:13:00Z">
        <w:r w:rsidR="002348EB">
          <w:t xml:space="preserve"> gegeben</w:t>
        </w:r>
      </w:ins>
      <w:r w:rsidR="00153431" w:rsidRPr="00036FB0">
        <w:t>. Die</w:t>
      </w:r>
      <w:r w:rsidR="00153431">
        <w:t xml:space="preserve">se </w:t>
      </w:r>
      <w:r w:rsidR="00153431" w:rsidRPr="00036FB0">
        <w:t xml:space="preserve">Kosten </w:t>
      </w:r>
      <w:r w:rsidR="00153431">
        <w:t>tr</w:t>
      </w:r>
      <w:r w:rsidR="0097291F">
        <w:t xml:space="preserve">agen der </w:t>
      </w:r>
      <w:r w:rsidR="0085640D">
        <w:t>Auftraggeber</w:t>
      </w:r>
      <w:r w:rsidR="0097291F">
        <w:t xml:space="preserve"> und d</w:t>
      </w:r>
      <w:ins w:id="24" w:author="Henning Garthaus" w:date="2018-08-17T15:16:00Z">
        <w:r w:rsidR="00532C2A">
          <w:t>ie Deutsche Windtechnik</w:t>
        </w:r>
      </w:ins>
      <w:del w:id="25" w:author="Henning Garthaus" w:date="2018-08-17T15:16:00Z">
        <w:r w:rsidR="0097291F" w:rsidDel="00532C2A">
          <w:delText>er Auftragnehmer</w:delText>
        </w:r>
      </w:del>
      <w:r w:rsidR="0097291F">
        <w:t xml:space="preserve"> zu gleichen Teilen</w:t>
      </w:r>
      <w:r w:rsidR="00153431" w:rsidRPr="00036FB0">
        <w:t xml:space="preserve">; sie werden </w:t>
      </w:r>
      <w:r w:rsidR="00140801">
        <w:t xml:space="preserve">zuzüglich </w:t>
      </w:r>
      <w:r w:rsidR="00153431" w:rsidRPr="00036FB0">
        <w:t>mit</w:t>
      </w:r>
      <w:r w:rsidR="00DB18E1">
        <w:t xml:space="preserve"> der ersten Rechnung nach Nr. </w:t>
      </w:r>
      <w:r w:rsidR="00DB18E1">
        <w:fldChar w:fldCharType="begin"/>
      </w:r>
      <w:r w:rsidR="00DB18E1">
        <w:instrText xml:space="preserve"> REF _Ref435609115 \n \h </w:instrText>
      </w:r>
      <w:r w:rsidR="00DB18E1">
        <w:fldChar w:fldCharType="separate"/>
      </w:r>
      <w:r w:rsidR="00F93225">
        <w:t>14</w:t>
      </w:r>
      <w:r w:rsidR="00DB18E1">
        <w:fldChar w:fldCharType="end"/>
      </w:r>
      <w:r w:rsidR="00153431" w:rsidRPr="00036FB0">
        <w:t xml:space="preserve"> </w:t>
      </w:r>
      <w:r w:rsidR="00184D5F">
        <w:t>abgerechnet</w:t>
      </w:r>
      <w:r w:rsidR="00153431" w:rsidRPr="00036FB0">
        <w:t>.</w:t>
      </w:r>
      <w:bookmarkEnd w:id="14"/>
      <w:r w:rsidR="00153431" w:rsidRPr="00B60BA0">
        <w:t xml:space="preserve"> </w:t>
      </w:r>
      <w:r w:rsidR="00153431">
        <w:t xml:space="preserve">Der Bericht wird dem </w:t>
      </w:r>
      <w:r w:rsidR="0085640D">
        <w:t>Auftraggeber</w:t>
      </w:r>
      <w:r w:rsidR="00153431">
        <w:t xml:space="preserve"> zur Verfügung gestellt.</w:t>
      </w:r>
      <w:bookmarkEnd w:id="15"/>
      <w:r w:rsidR="00492098">
        <w:t xml:space="preserve"> </w:t>
      </w:r>
      <w:ins w:id="26" w:author="Henning Garthaus" w:date="2018-08-17T12:12:00Z">
        <w:r w:rsidR="002B5746">
          <w:t xml:space="preserve">Der Zustand der </w:t>
        </w:r>
      </w:ins>
      <w:ins w:id="27" w:author="Henning Garthaus" w:date="2018-08-17T11:24:00Z">
        <w:r w:rsidR="00492098">
          <w:t xml:space="preserve">WEA </w:t>
        </w:r>
      </w:ins>
      <w:ins w:id="28" w:author="Henning Garthaus" w:date="2018-08-17T12:12:00Z">
        <w:r w:rsidR="002B5746">
          <w:t xml:space="preserve">ist </w:t>
        </w:r>
      </w:ins>
      <w:ins w:id="29" w:author="Henning Garthaus" w:date="2018-08-17T11:24:00Z">
        <w:r w:rsidR="00492098">
          <w:t>der Deutschen Windtechnik bekannt</w:t>
        </w:r>
      </w:ins>
      <w:ins w:id="30" w:author="Henning Garthaus" w:date="2018-08-17T13:01:00Z">
        <w:r w:rsidR="00232128">
          <w:t xml:space="preserve"> und</w:t>
        </w:r>
      </w:ins>
      <w:ins w:id="31" w:author="Henning Garthaus" w:date="2018-08-17T13:02:00Z">
        <w:r w:rsidR="00232128">
          <w:t xml:space="preserve"> die WEA</w:t>
        </w:r>
      </w:ins>
      <w:ins w:id="32" w:author="Henning Garthaus" w:date="2018-08-17T13:01:00Z">
        <w:r w:rsidR="00232128">
          <w:t xml:space="preserve"> werden vollumfänglich in diesen </w:t>
        </w:r>
      </w:ins>
      <w:ins w:id="33" w:author="Henning Garthaus" w:date="2018-08-17T11:24:00Z">
        <w:r w:rsidR="00492098">
          <w:t>Vertrag aufgenommen.</w:t>
        </w:r>
      </w:ins>
    </w:p>
    <w:p w14:paraId="28796C3D" w14:textId="1D844FD5" w:rsidR="007B07CF" w:rsidRDefault="007B07CF" w:rsidP="002348EB">
      <w:pPr>
        <w:pStyle w:val="Standa"/>
        <w:ind w:left="1134"/>
        <w:jc w:val="both"/>
      </w:pPr>
    </w:p>
    <w:p w14:paraId="553A3128" w14:textId="2C9A27E5" w:rsidR="00153431" w:rsidRDefault="00153431" w:rsidP="00CF5A97">
      <w:pPr>
        <w:pStyle w:val="Standa"/>
        <w:numPr>
          <w:ilvl w:val="1"/>
          <w:numId w:val="2"/>
        </w:numPr>
        <w:jc w:val="both"/>
      </w:pPr>
      <w:del w:id="34" w:author="Henning Garthaus" w:date="2018-08-17T11:14:00Z">
        <w:r w:rsidRPr="00036FB0" w:rsidDel="002348EB">
          <w:delText>Zeigen sich b</w:delText>
        </w:r>
        <w:r w:rsidR="00DB18E1" w:rsidDel="002348EB">
          <w:delText xml:space="preserve">ei der Untersuchung nach Nr. </w:delText>
        </w:r>
        <w:r w:rsidR="00DB18E1" w:rsidDel="002348EB">
          <w:fldChar w:fldCharType="begin"/>
        </w:r>
        <w:r w:rsidR="00DB18E1" w:rsidDel="002348EB">
          <w:delInstrText xml:space="preserve"> REF _Ref435609137 \n \h </w:delInstrText>
        </w:r>
        <w:r w:rsidR="00DB18E1" w:rsidDel="002348EB">
          <w:fldChar w:fldCharType="separate"/>
        </w:r>
        <w:r w:rsidR="00F93225" w:rsidDel="002348EB">
          <w:delText>2.1</w:delText>
        </w:r>
        <w:r w:rsidR="00DB18E1" w:rsidDel="002348EB">
          <w:fldChar w:fldCharType="end"/>
        </w:r>
        <w:r w:rsidRPr="00036FB0" w:rsidDel="002348EB">
          <w:delText xml:space="preserve"> Mängel der W</w:delText>
        </w:r>
        <w:r w:rsidR="00C73AC5" w:rsidDel="002348EB">
          <w:delText>EA</w:delText>
        </w:r>
        <w:r w:rsidRPr="00036FB0" w:rsidDel="002348EB">
          <w:delText xml:space="preserve">, </w:delText>
        </w:r>
        <w:r w:rsidR="0097291F" w:rsidDel="002348EB">
          <w:delText>tritt der Auftraggeber die Mängelgewährleistungsansprüche bzgl. dieser und der bereits vorher aufgetretenen Mängel an den Auftragnehmer ab</w:delText>
        </w:r>
        <w:r w:rsidR="00DA26C5" w:rsidDel="002348EB">
          <w:delText xml:space="preserve"> </w:delText>
        </w:r>
        <w:r w:rsidR="00DA26C5" w:rsidRPr="00633DF8" w:rsidDel="002348EB">
          <w:delText>(s. Anlage 6)</w:delText>
        </w:r>
        <w:r w:rsidRPr="00633DF8" w:rsidDel="002348EB">
          <w:delText>.</w:delText>
        </w:r>
        <w:r w:rsidR="00184D5F" w:rsidDel="002348EB">
          <w:delText xml:space="preserve"> Bis zu dieser </w:delText>
        </w:r>
        <w:r w:rsidR="0097291F" w:rsidDel="002348EB">
          <w:delText xml:space="preserve">Abtretung </w:delText>
        </w:r>
        <w:r w:rsidR="00184D5F" w:rsidDel="002348EB">
          <w:delText>bestehen s</w:delText>
        </w:r>
        <w:r w:rsidR="00184C23" w:rsidDel="002348EB">
          <w:delText xml:space="preserve">eitens der </w:delText>
        </w:r>
        <w:r w:rsidR="007539F8" w:rsidDel="002348EB">
          <w:delText>Deutschen Windtechnik</w:delText>
        </w:r>
        <w:r w:rsidR="00184D5F" w:rsidDel="002348EB">
          <w:delText xml:space="preserve"> in Bezug auf die festgestellten Mängel keinerlei Leistungspflichten.</w:delText>
        </w:r>
      </w:del>
      <w:ins w:id="35" w:author="Henning Garthaus" w:date="2018-08-17T11:15:00Z">
        <w:r w:rsidR="002348EB" w:rsidRPr="00232128">
          <w:t xml:space="preserve">Der Auftraggeber wird etwaige </w:t>
        </w:r>
      </w:ins>
      <w:ins w:id="36" w:author="Henning Garthaus" w:date="2018-08-17T13:04:00Z">
        <w:r w:rsidR="00232128">
          <w:t xml:space="preserve">Mängelgewährleistungsansprüche </w:t>
        </w:r>
      </w:ins>
      <w:ins w:id="37" w:author="Henning Garthaus" w:date="2018-08-17T11:15:00Z">
        <w:r w:rsidR="002348EB" w:rsidRPr="00232128">
          <w:t>bei dem Hersteller</w:t>
        </w:r>
      </w:ins>
      <w:ins w:id="38" w:author="Henning Garthaus" w:date="2018-08-17T13:02:00Z">
        <w:r w:rsidR="00232128" w:rsidRPr="00232128">
          <w:t xml:space="preserve"> und vorheri</w:t>
        </w:r>
      </w:ins>
      <w:ins w:id="39" w:author="Henning Garthaus" w:date="2018-08-17T13:03:00Z">
        <w:r w:rsidR="00232128" w:rsidRPr="00232128">
          <w:t>gen Servicedienstleister</w:t>
        </w:r>
      </w:ins>
      <w:ins w:id="40" w:author="Henning Garthaus" w:date="2018-08-17T11:15:00Z">
        <w:r w:rsidR="002348EB" w:rsidRPr="00232128">
          <w:t xml:space="preserve"> </w:t>
        </w:r>
      </w:ins>
      <w:proofErr w:type="spellStart"/>
      <w:ins w:id="41" w:author="Henning Garthaus" w:date="2018-08-17T13:05:00Z">
        <w:r w:rsidR="00232128">
          <w:t>Nordex</w:t>
        </w:r>
        <w:proofErr w:type="spellEnd"/>
        <w:r w:rsidR="00232128">
          <w:t xml:space="preserve"> </w:t>
        </w:r>
      </w:ins>
      <w:ins w:id="42" w:author="Henning Garthaus" w:date="2018-08-17T11:15:00Z">
        <w:r w:rsidR="002348EB" w:rsidRPr="00232128">
          <w:t>in eigener Verantwortung verfolgen.</w:t>
        </w:r>
      </w:ins>
    </w:p>
    <w:p w14:paraId="347CB2EF" w14:textId="77777777" w:rsidR="007B07CF" w:rsidRDefault="007B07CF" w:rsidP="007B07CF">
      <w:pPr>
        <w:pStyle w:val="Standa"/>
        <w:ind w:left="1134"/>
      </w:pPr>
    </w:p>
    <w:p w14:paraId="2EE947C7" w14:textId="77777777" w:rsidR="00F5424F" w:rsidRDefault="00F5424F" w:rsidP="00F5424F">
      <w:pPr>
        <w:pStyle w:val="Standa"/>
        <w:jc w:val="both"/>
      </w:pPr>
      <w:bookmarkStart w:id="43" w:name="_Ref271114310"/>
    </w:p>
    <w:p w14:paraId="467365AC" w14:textId="77777777" w:rsidR="00153431" w:rsidRPr="00E74C36" w:rsidRDefault="00153431" w:rsidP="00153431">
      <w:pPr>
        <w:pStyle w:val="berschrift1"/>
      </w:pPr>
      <w:bookmarkStart w:id="44" w:name="_Ref435608591"/>
      <w:bookmarkStart w:id="45" w:name="_Ref435608608"/>
      <w:bookmarkStart w:id="46" w:name="_Toc484513381"/>
      <w:r w:rsidRPr="00E74C36">
        <w:t>Inspektion und Wartung</w:t>
      </w:r>
      <w:bookmarkEnd w:id="43"/>
      <w:bookmarkEnd w:id="44"/>
      <w:bookmarkEnd w:id="45"/>
      <w:bookmarkEnd w:id="46"/>
      <w:r>
        <w:br/>
      </w:r>
    </w:p>
    <w:p w14:paraId="54106328" w14:textId="77777777" w:rsidR="00153431" w:rsidRDefault="00153431" w:rsidP="007B07CF">
      <w:pPr>
        <w:pStyle w:val="Standa"/>
        <w:numPr>
          <w:ilvl w:val="1"/>
          <w:numId w:val="3"/>
        </w:numPr>
        <w:jc w:val="both"/>
      </w:pPr>
      <w:r w:rsidRPr="005275DB">
        <w:t xml:space="preserve">Die </w:t>
      </w:r>
      <w:r w:rsidR="00E84ACA">
        <w:t xml:space="preserve">Deutsche Windtechnik </w:t>
      </w:r>
      <w:r w:rsidRPr="005275DB">
        <w:t>wird die W</w:t>
      </w:r>
      <w:r w:rsidR="00C73AC5">
        <w:t>EA</w:t>
      </w:r>
      <w:r w:rsidRPr="005275DB">
        <w:t xml:space="preserve"> in regelmäßigen Intervallen von sechs Monaten (</w:t>
      </w:r>
      <w:r w:rsidR="00DA1EE2">
        <w:rPr>
          <w:rFonts w:cs="Arial"/>
        </w:rPr>
        <w:t>+ / </w:t>
      </w:r>
      <w:r w:rsidR="00C73AC5">
        <w:rPr>
          <w:rFonts w:cs="Arial"/>
        </w:rPr>
        <w:t xml:space="preserve">- </w:t>
      </w:r>
      <w:r w:rsidRPr="005275DB">
        <w:t>30 Tage) inspizieren und warten</w:t>
      </w:r>
      <w:r w:rsidR="00964379">
        <w:t>.</w:t>
      </w:r>
    </w:p>
    <w:p w14:paraId="13B8D00C" w14:textId="77777777" w:rsidR="00CC155E" w:rsidRDefault="00CC155E" w:rsidP="00153431">
      <w:pPr>
        <w:pStyle w:val="Standa"/>
        <w:ind w:left="567"/>
      </w:pPr>
    </w:p>
    <w:p w14:paraId="34122005" w14:textId="77777777" w:rsidR="00153431" w:rsidRDefault="00153431" w:rsidP="007B07CF">
      <w:pPr>
        <w:pStyle w:val="Standa"/>
        <w:numPr>
          <w:ilvl w:val="1"/>
          <w:numId w:val="3"/>
        </w:numPr>
        <w:jc w:val="both"/>
      </w:pPr>
      <w:r w:rsidRPr="00036FB0">
        <w:t>Im</w:t>
      </w:r>
      <w:r w:rsidR="00C73AC5">
        <w:t xml:space="preserve"> Rahmen der Inspektion hat die </w:t>
      </w:r>
      <w:r w:rsidR="00E84ACA">
        <w:t>Deutsche Windtechnik</w:t>
      </w:r>
      <w:r w:rsidRPr="00036FB0">
        <w:t xml:space="preserve"> den Ist-Zustand der W</w:t>
      </w:r>
      <w:r w:rsidR="00C73AC5">
        <w:t>EA</w:t>
      </w:r>
      <w:r w:rsidRPr="00036FB0">
        <w:t xml:space="preserve"> festzustellen und zu beurteilen. Sie versucht, die Ursachen einer </w:t>
      </w:r>
      <w:r w:rsidRPr="00036FB0">
        <w:lastRenderedPageBreak/>
        <w:t>Abnutzung festzustellen und die notwendigen Konsequenzen für eine künftige Nutzung abzuleiten.</w:t>
      </w:r>
    </w:p>
    <w:p w14:paraId="36633A7B" w14:textId="77777777" w:rsidR="007B07CF" w:rsidRDefault="007B07CF" w:rsidP="007B07CF">
      <w:pPr>
        <w:pStyle w:val="Standa"/>
        <w:ind w:left="1134"/>
      </w:pPr>
    </w:p>
    <w:p w14:paraId="17C75249" w14:textId="77777777" w:rsidR="00153431" w:rsidRDefault="00153431" w:rsidP="007B07CF">
      <w:pPr>
        <w:pStyle w:val="Standa"/>
        <w:numPr>
          <w:ilvl w:val="1"/>
          <w:numId w:val="3"/>
        </w:numPr>
        <w:jc w:val="both"/>
      </w:pPr>
      <w:r w:rsidRPr="00036FB0">
        <w:t>Die Wartung der W</w:t>
      </w:r>
      <w:r w:rsidR="00C73AC5">
        <w:t>EA</w:t>
      </w:r>
      <w:r w:rsidRPr="00036FB0">
        <w:t xml:space="preserve"> umfasst die Überprüfung und Einstellung der Anlagen, den notwendigen turnusmäßigen oder in regelmäßigen Abständen durchzuführenden Austausch von Anlagenteilen, Fetten und Ölen sowie alle weiteren Maßnahmen, die zum funktionsfähigen Erhalt des Zustandes der W</w:t>
      </w:r>
      <w:r w:rsidR="00C73AC5">
        <w:t>EA</w:t>
      </w:r>
      <w:r w:rsidRPr="00036FB0">
        <w:t xml:space="preserve"> notwendig sind.</w:t>
      </w:r>
    </w:p>
    <w:p w14:paraId="54AC6694" w14:textId="77777777" w:rsidR="007B07CF" w:rsidRDefault="007B07CF" w:rsidP="007B07CF">
      <w:pPr>
        <w:pStyle w:val="Standa"/>
        <w:ind w:left="1134"/>
      </w:pPr>
    </w:p>
    <w:p w14:paraId="74E80E1C" w14:textId="77777777" w:rsidR="00153431" w:rsidRDefault="00153431" w:rsidP="007B07CF">
      <w:pPr>
        <w:pStyle w:val="Standa"/>
        <w:numPr>
          <w:ilvl w:val="1"/>
          <w:numId w:val="3"/>
        </w:numPr>
        <w:jc w:val="both"/>
      </w:pPr>
      <w:r w:rsidRPr="00036FB0">
        <w:t xml:space="preserve">Die </w:t>
      </w:r>
      <w:r w:rsidR="00E84ACA">
        <w:t>Deutsche Windtechnik</w:t>
      </w:r>
      <w:r w:rsidRPr="00036FB0">
        <w:t xml:space="preserve"> wird die Inspektion und Wartung in Übereinstimmung mit dem Wartungspflichtenheft des Herstellers der W</w:t>
      </w:r>
      <w:r w:rsidR="00C73AC5">
        <w:t>EA</w:t>
      </w:r>
      <w:r w:rsidRPr="00036FB0">
        <w:t xml:space="preserve"> durchführen.</w:t>
      </w:r>
      <w:bookmarkStart w:id="47" w:name="_Ref271114352"/>
    </w:p>
    <w:p w14:paraId="057239EB" w14:textId="31B685A1" w:rsidR="00E11842" w:rsidRDefault="00E11842" w:rsidP="00E11842">
      <w:pPr>
        <w:pStyle w:val="Standa"/>
        <w:ind w:left="1134"/>
      </w:pPr>
    </w:p>
    <w:p w14:paraId="42312F3B" w14:textId="77777777" w:rsidR="005417E6" w:rsidRDefault="005417E6" w:rsidP="00E11842">
      <w:pPr>
        <w:pStyle w:val="Standa"/>
        <w:ind w:left="1134"/>
      </w:pPr>
    </w:p>
    <w:p w14:paraId="0A2495A9" w14:textId="77777777" w:rsidR="00153431" w:rsidRDefault="00153431" w:rsidP="00153431">
      <w:pPr>
        <w:pStyle w:val="berschrift1"/>
      </w:pPr>
      <w:bookmarkStart w:id="48" w:name="_Ref435608632"/>
      <w:bookmarkStart w:id="49" w:name="_Toc484513382"/>
      <w:r w:rsidRPr="00B70A7D">
        <w:t>Instandsetzung und Reparatur</w:t>
      </w:r>
      <w:bookmarkStart w:id="50" w:name="_Ref270937608"/>
      <w:bookmarkEnd w:id="47"/>
      <w:bookmarkEnd w:id="48"/>
      <w:bookmarkEnd w:id="49"/>
      <w:r w:rsidRPr="00B70A7D">
        <w:br/>
      </w:r>
    </w:p>
    <w:p w14:paraId="388E2B18" w14:textId="77777777" w:rsidR="00153431" w:rsidRDefault="00153431" w:rsidP="007B07CF">
      <w:pPr>
        <w:pStyle w:val="Standa"/>
        <w:numPr>
          <w:ilvl w:val="1"/>
          <w:numId w:val="4"/>
        </w:numPr>
        <w:jc w:val="both"/>
      </w:pPr>
      <w:r w:rsidRPr="00036FB0">
        <w:t>Maßnahmen der Instandsetzung u</w:t>
      </w:r>
      <w:r w:rsidR="00C73AC5">
        <w:t>nd Reparatur dienen dazu, die WEA</w:t>
      </w:r>
      <w:r w:rsidRPr="00036FB0">
        <w:t xml:space="preserve"> in den funktionsfähigen Zustand zurückzuführen. Hierzu gehören insbesondere auch</w:t>
      </w:r>
      <w:bookmarkStart w:id="51" w:name="_Ref270937611"/>
      <w:bookmarkEnd w:id="50"/>
      <w:r>
        <w:br/>
      </w:r>
    </w:p>
    <w:p w14:paraId="4118021F" w14:textId="77777777" w:rsidR="00153431" w:rsidRDefault="00153431" w:rsidP="00E96DAF">
      <w:pPr>
        <w:pStyle w:val="Standa"/>
        <w:numPr>
          <w:ilvl w:val="2"/>
          <w:numId w:val="4"/>
        </w:numPr>
        <w:tabs>
          <w:tab w:val="clear" w:pos="1701"/>
          <w:tab w:val="num" w:pos="1843"/>
        </w:tabs>
        <w:ind w:left="1843" w:hanging="709"/>
        <w:jc w:val="both"/>
      </w:pPr>
      <w:r w:rsidRPr="00036FB0">
        <w:t>die Behebung von Schäden</w:t>
      </w:r>
      <w:bookmarkEnd w:id="51"/>
      <w:r w:rsidR="00751559">
        <w:t>,</w:t>
      </w:r>
    </w:p>
    <w:p w14:paraId="51164743" w14:textId="77777777" w:rsidR="00153431" w:rsidRPr="00CB411F" w:rsidRDefault="00153431" w:rsidP="00153431">
      <w:pPr>
        <w:pStyle w:val="Standa"/>
      </w:pPr>
    </w:p>
    <w:p w14:paraId="5EB8B3AC" w14:textId="77777777" w:rsidR="00153431" w:rsidRDefault="00153431" w:rsidP="00E96DAF">
      <w:pPr>
        <w:pStyle w:val="Standa"/>
        <w:numPr>
          <w:ilvl w:val="2"/>
          <w:numId w:val="4"/>
        </w:numPr>
        <w:tabs>
          <w:tab w:val="clear" w:pos="1701"/>
          <w:tab w:val="num" w:pos="1843"/>
        </w:tabs>
        <w:ind w:left="1843" w:hanging="709"/>
        <w:jc w:val="both"/>
      </w:pPr>
      <w:r w:rsidRPr="00036FB0">
        <w:t>die Vorhaltung, Lieferung und der Einbau von erforderlichen Ersatz- und Verschleißteilen,</w:t>
      </w:r>
      <w:r>
        <w:br/>
      </w:r>
    </w:p>
    <w:p w14:paraId="6ED1C19F" w14:textId="77777777" w:rsidR="00153431" w:rsidRDefault="00153431" w:rsidP="00E96DAF">
      <w:pPr>
        <w:pStyle w:val="Standa"/>
        <w:numPr>
          <w:ilvl w:val="2"/>
          <w:numId w:val="4"/>
        </w:numPr>
        <w:tabs>
          <w:tab w:val="clear" w:pos="1701"/>
          <w:tab w:val="num" w:pos="1843"/>
        </w:tabs>
        <w:ind w:left="1843" w:hanging="709"/>
        <w:jc w:val="both"/>
      </w:pPr>
      <w:r w:rsidRPr="00036FB0">
        <w:t xml:space="preserve">die Auffüllung oder der Wechsel von Betriebsstoffen </w:t>
      </w:r>
      <w:r>
        <w:t xml:space="preserve">(Hauptgetriebe je nach Zustand der </w:t>
      </w:r>
      <w:proofErr w:type="spellStart"/>
      <w:r>
        <w:t>Ölprobe</w:t>
      </w:r>
      <w:proofErr w:type="spellEnd"/>
      <w:r>
        <w:t>).</w:t>
      </w:r>
    </w:p>
    <w:p w14:paraId="7FFDDF6D" w14:textId="77777777" w:rsidR="00E11842" w:rsidRDefault="00E11842" w:rsidP="00F5424F">
      <w:pPr>
        <w:pStyle w:val="Standa"/>
      </w:pPr>
    </w:p>
    <w:p w14:paraId="497163BD" w14:textId="1B81304E" w:rsidR="00153431" w:rsidRDefault="00DA1EE2" w:rsidP="007B07CF">
      <w:pPr>
        <w:pStyle w:val="Standa"/>
        <w:ind w:left="1134"/>
        <w:jc w:val="both"/>
      </w:pPr>
      <w:r>
        <w:t xml:space="preserve">Die unter Nr. </w:t>
      </w:r>
      <w:r>
        <w:fldChar w:fldCharType="begin"/>
      </w:r>
      <w:r>
        <w:instrText xml:space="preserve"> REF _Ref435609551 \n \h </w:instrText>
      </w:r>
      <w:r>
        <w:fldChar w:fldCharType="separate"/>
      </w:r>
      <w:r w:rsidR="00F93225">
        <w:t>1.4</w:t>
      </w:r>
      <w:r>
        <w:fldChar w:fldCharType="end"/>
      </w:r>
      <w:r>
        <w:t xml:space="preserve"> bis </w:t>
      </w:r>
      <w:r>
        <w:fldChar w:fldCharType="begin"/>
      </w:r>
      <w:r>
        <w:instrText xml:space="preserve"> REF _Ref435609567 \n \h </w:instrText>
      </w:r>
      <w:r>
        <w:fldChar w:fldCharType="separate"/>
      </w:r>
      <w:r w:rsidR="00F93225">
        <w:t>1.6</w:t>
      </w:r>
      <w:r>
        <w:fldChar w:fldCharType="end"/>
      </w:r>
      <w:r w:rsidR="00153431">
        <w:t xml:space="preserve"> beschriebenen</w:t>
      </w:r>
      <w:r w:rsidR="00C73AC5">
        <w:t xml:space="preserve"> Ausschlüsse bleiben unberührt.</w:t>
      </w:r>
    </w:p>
    <w:p w14:paraId="1E0C2F57" w14:textId="77777777" w:rsidR="00071AAD" w:rsidRDefault="00071AAD" w:rsidP="00153431">
      <w:pPr>
        <w:pStyle w:val="Standa"/>
        <w:ind w:left="1134"/>
      </w:pPr>
    </w:p>
    <w:p w14:paraId="5480E2BD" w14:textId="5DA0C151" w:rsidR="00E11842" w:rsidRDefault="00153431" w:rsidP="007B07CF">
      <w:pPr>
        <w:pStyle w:val="Standa"/>
        <w:numPr>
          <w:ilvl w:val="1"/>
          <w:numId w:val="4"/>
        </w:numPr>
        <w:jc w:val="both"/>
      </w:pPr>
      <w:bookmarkStart w:id="52" w:name="_Ref435610785"/>
      <w:r>
        <w:t>Schäden an den Anlagen, die durch von außen kommende Einwirkung verursacht w</w:t>
      </w:r>
      <w:r w:rsidR="00E11842">
        <w:t>erden, also insbesondere durch h</w:t>
      </w:r>
      <w:r>
        <w:t xml:space="preserve">öhere Gewalt (bspw. Sturm, Hagel, Überschwemmung, Erosion, Blitz, Vandalismus, Krieg, Kernenergie und ionisierende Strahlung), sind nicht von </w:t>
      </w:r>
      <w:r w:rsidR="00184D5F">
        <w:t xml:space="preserve">der </w:t>
      </w:r>
      <w:r>
        <w:t>Instandsetzungs- und Reparaturp</w:t>
      </w:r>
      <w:r w:rsidR="00F5424F">
        <w:t xml:space="preserve">flicht der </w:t>
      </w:r>
      <w:r w:rsidR="00E84ACA">
        <w:t>Deutschen Windtechnik</w:t>
      </w:r>
      <w:r>
        <w:t xml:space="preserve"> umfasst. Die Kosten entsprechender Reparaturen</w:t>
      </w:r>
      <w:r w:rsidR="00184D5F">
        <w:t xml:space="preserve"> und Instandsetzungen </w:t>
      </w:r>
      <w:r>
        <w:t xml:space="preserve">sind insbesondere nicht in der Vergütung gemäß Nr. </w:t>
      </w:r>
      <w:r w:rsidR="00DA1EE2">
        <w:fldChar w:fldCharType="begin"/>
      </w:r>
      <w:r w:rsidR="00DA1EE2">
        <w:instrText xml:space="preserve"> REF _Ref435609599 \n \h </w:instrText>
      </w:r>
      <w:r w:rsidR="00DA1EE2">
        <w:fldChar w:fldCharType="separate"/>
      </w:r>
      <w:r w:rsidR="00F93225">
        <w:t>13.1</w:t>
      </w:r>
      <w:r w:rsidR="00DA1EE2">
        <w:fldChar w:fldCharType="end"/>
      </w:r>
      <w:r w:rsidR="00184D5F">
        <w:t xml:space="preserve"> enthalten und gesondert zu beauftragen.</w:t>
      </w:r>
      <w:bookmarkEnd w:id="52"/>
    </w:p>
    <w:p w14:paraId="6F874719" w14:textId="77777777" w:rsidR="00153431" w:rsidRDefault="00153431" w:rsidP="00E11842">
      <w:pPr>
        <w:pStyle w:val="Standa"/>
        <w:ind w:left="1134"/>
      </w:pPr>
    </w:p>
    <w:p w14:paraId="33BF6D23" w14:textId="4D28C4BD" w:rsidR="00153431" w:rsidRDefault="00153431" w:rsidP="007B07CF">
      <w:pPr>
        <w:pStyle w:val="Standa"/>
        <w:numPr>
          <w:ilvl w:val="1"/>
          <w:numId w:val="4"/>
        </w:numPr>
        <w:jc w:val="both"/>
      </w:pPr>
      <w:bookmarkStart w:id="53" w:name="_Ref435610800"/>
      <w:r>
        <w:lastRenderedPageBreak/>
        <w:t>D</w:t>
      </w:r>
      <w:r w:rsidRPr="00036FB0">
        <w:t xml:space="preserve">ie Behebung von </w:t>
      </w:r>
      <w:r>
        <w:t>innen kommende</w:t>
      </w:r>
      <w:r w:rsidR="00E95E62">
        <w:t>n</w:t>
      </w:r>
      <w:r>
        <w:t xml:space="preserve"> </w:t>
      </w:r>
      <w:r w:rsidRPr="00036FB0">
        <w:t xml:space="preserve">Totalschäden, wobei </w:t>
      </w:r>
      <w:r>
        <w:t xml:space="preserve">von </w:t>
      </w:r>
      <w:r w:rsidR="00E11842">
        <w:t xml:space="preserve">der </w:t>
      </w:r>
      <w:r w:rsidR="00E84ACA">
        <w:t>Deutschen Windtechnik</w:t>
      </w:r>
      <w:r w:rsidR="00F5424F">
        <w:t xml:space="preserve"> </w:t>
      </w:r>
      <w:r>
        <w:t>nach Rücksprache mit de</w:t>
      </w:r>
      <w:r w:rsidR="0085640D">
        <w:t>m</w:t>
      </w:r>
      <w:r>
        <w:t xml:space="preserve"> </w:t>
      </w:r>
      <w:r w:rsidR="0085640D">
        <w:t>Auftraggeber</w:t>
      </w:r>
      <w:r>
        <w:t xml:space="preserve"> zu entscheiden ist</w:t>
      </w:r>
      <w:r w:rsidRPr="00036FB0">
        <w:t>, ob die betreffende</w:t>
      </w:r>
      <w:r w:rsidR="00C73AC5">
        <w:t>(n)</w:t>
      </w:r>
      <w:r w:rsidRPr="00036FB0">
        <w:t xml:space="preserve"> W</w:t>
      </w:r>
      <w:r w:rsidR="00C73AC5">
        <w:t xml:space="preserve">EA </w:t>
      </w:r>
      <w:r w:rsidRPr="00036FB0">
        <w:t>durch eine neue, gleichwertige gebrauchte oder runderneuerte W</w:t>
      </w:r>
      <w:r w:rsidR="002F34FF">
        <w:t>EA</w:t>
      </w:r>
      <w:r w:rsidRPr="00036FB0">
        <w:t xml:space="preserve"> ersetzt </w:t>
      </w:r>
      <w:r>
        <w:t xml:space="preserve">wird </w:t>
      </w:r>
      <w:r w:rsidRPr="00036FB0">
        <w:t xml:space="preserve">oder </w:t>
      </w:r>
      <w:r>
        <w:t>der</w:t>
      </w:r>
      <w:r w:rsidRPr="00036FB0">
        <w:t xml:space="preserve"> Zeitwert</w:t>
      </w:r>
      <w:r w:rsidR="00DB5B5A">
        <w:t xml:space="preserve"> </w:t>
      </w:r>
      <w:r w:rsidRPr="00036FB0">
        <w:t>der betroffenen W</w:t>
      </w:r>
      <w:r w:rsidR="002F34FF">
        <w:t>EA</w:t>
      </w:r>
      <w:r w:rsidRPr="00036FB0">
        <w:t xml:space="preserve"> </w:t>
      </w:r>
      <w:r>
        <w:t xml:space="preserve">an </w:t>
      </w:r>
      <w:r w:rsidR="0085640D">
        <w:t>den Auftraggeber</w:t>
      </w:r>
      <w:r>
        <w:t xml:space="preserve"> ge</w:t>
      </w:r>
      <w:r w:rsidRPr="00036FB0">
        <w:t>zahlt</w:t>
      </w:r>
      <w:r>
        <w:t xml:space="preserve"> wird. Dabei sind die wirtschaftlichen Interessen von </w:t>
      </w:r>
      <w:r w:rsidR="0085640D">
        <w:t>dem Auftraggeber</w:t>
      </w:r>
      <w:r>
        <w:t xml:space="preserve"> angemessen zu berücksichtigen. Weitere Ersatzzahlungen sind ausgeschlossen.</w:t>
      </w:r>
      <w:bookmarkEnd w:id="53"/>
    </w:p>
    <w:p w14:paraId="51CAB6A6" w14:textId="77777777" w:rsidR="00153431" w:rsidRDefault="00153431" w:rsidP="00153431">
      <w:pPr>
        <w:pStyle w:val="Standa"/>
        <w:ind w:left="567" w:firstLine="567"/>
      </w:pPr>
    </w:p>
    <w:p w14:paraId="68CDDD76" w14:textId="77777777" w:rsidR="00153431" w:rsidRDefault="00153431" w:rsidP="007B07CF">
      <w:pPr>
        <w:pStyle w:val="Standa"/>
        <w:numPr>
          <w:ilvl w:val="1"/>
          <w:numId w:val="4"/>
        </w:numPr>
        <w:jc w:val="both"/>
      </w:pPr>
      <w:r w:rsidRPr="00036FB0">
        <w:t xml:space="preserve">Maßnahmen der Instandsetzung und Reparatur wird die </w:t>
      </w:r>
      <w:r w:rsidR="00E84ACA">
        <w:t>Deutsche Windtechnik</w:t>
      </w:r>
      <w:r w:rsidRPr="00036FB0">
        <w:t xml:space="preserve"> vornehmen, sobald sich der Instandsetzungs- oder Reparaturbedarf im Rahmen einer Inspektion</w:t>
      </w:r>
      <w:r>
        <w:t>, Wartung</w:t>
      </w:r>
      <w:r w:rsidRPr="00036FB0">
        <w:t xml:space="preserve"> oder der Fernüberwachung gezeigt hat.</w:t>
      </w:r>
    </w:p>
    <w:p w14:paraId="3CB5EBEE" w14:textId="77777777" w:rsidR="007B07CF" w:rsidRDefault="007B07CF" w:rsidP="007B07CF">
      <w:pPr>
        <w:pStyle w:val="Standa"/>
        <w:ind w:left="1134"/>
      </w:pPr>
    </w:p>
    <w:p w14:paraId="2A28F12A" w14:textId="4FD4384A" w:rsidR="00153431" w:rsidRDefault="00153431" w:rsidP="007B07CF">
      <w:pPr>
        <w:pStyle w:val="Standa"/>
        <w:numPr>
          <w:ilvl w:val="1"/>
          <w:numId w:val="4"/>
        </w:numPr>
        <w:jc w:val="both"/>
      </w:pPr>
      <w:r w:rsidRPr="00036FB0">
        <w:t xml:space="preserve">Die </w:t>
      </w:r>
      <w:r w:rsidR="00E84ACA">
        <w:t>Deutsche Windtechnik</w:t>
      </w:r>
      <w:r w:rsidRPr="00036FB0">
        <w:t xml:space="preserve"> wird nach eigenem Ermessen auch vorbeugende Instandsetzungsmaßnahmen und Reparaturen vornehmen, die geboten sind, um die Funktionsfähigkeit der W</w:t>
      </w:r>
      <w:r w:rsidR="002F34FF">
        <w:t>EA</w:t>
      </w:r>
      <w:r w:rsidRPr="00036FB0">
        <w:t xml:space="preserve"> während der Vertragslaufzeit aufrechtzuerhalten.</w:t>
      </w:r>
      <w:bookmarkStart w:id="54" w:name="_Ref271114378"/>
    </w:p>
    <w:p w14:paraId="7FB89AB7" w14:textId="77777777" w:rsidR="00153431" w:rsidRDefault="00153431" w:rsidP="00153431">
      <w:pPr>
        <w:pStyle w:val="Standa"/>
        <w:ind w:left="1134"/>
      </w:pPr>
    </w:p>
    <w:p w14:paraId="6814631A" w14:textId="77777777" w:rsidR="00153431" w:rsidRDefault="00153431" w:rsidP="007B07CF">
      <w:pPr>
        <w:pStyle w:val="Standa"/>
        <w:numPr>
          <w:ilvl w:val="1"/>
          <w:numId w:val="4"/>
        </w:numPr>
        <w:jc w:val="both"/>
      </w:pPr>
      <w:r w:rsidRPr="00E0680F">
        <w:t>Die im Zuge von Leistung</w:t>
      </w:r>
      <w:r w:rsidR="00F5424F">
        <w:t xml:space="preserve">en von der </w:t>
      </w:r>
      <w:r w:rsidR="00E84ACA">
        <w:t>Deutschen Windtechnik</w:t>
      </w:r>
      <w:r w:rsidRPr="00E0680F">
        <w:t xml:space="preserve"> unter diesem Vertrag ausgebauten Teile der W</w:t>
      </w:r>
      <w:r w:rsidR="002F34FF">
        <w:t>EA</w:t>
      </w:r>
      <w:r w:rsidRPr="00E0680F">
        <w:t xml:space="preserve"> gehen mit ihrem Ausbau in das Eigentum von der </w:t>
      </w:r>
      <w:r w:rsidR="00E84ACA">
        <w:t>Deutschen Windtechnik</w:t>
      </w:r>
      <w:r w:rsidRPr="00E0680F">
        <w:t xml:space="preserve"> über.</w:t>
      </w:r>
    </w:p>
    <w:p w14:paraId="712AC9C3" w14:textId="50D7A3D8" w:rsidR="00153431" w:rsidRDefault="00153431" w:rsidP="00153431">
      <w:pPr>
        <w:pStyle w:val="Standa"/>
        <w:ind w:left="567"/>
      </w:pPr>
    </w:p>
    <w:p w14:paraId="7BB56929" w14:textId="77777777" w:rsidR="005417E6" w:rsidRDefault="005417E6" w:rsidP="00153431">
      <w:pPr>
        <w:pStyle w:val="Standa"/>
        <w:ind w:left="567"/>
      </w:pPr>
    </w:p>
    <w:p w14:paraId="118B3E92" w14:textId="77777777" w:rsidR="002F191D" w:rsidRDefault="00153431" w:rsidP="002F191D">
      <w:pPr>
        <w:pStyle w:val="berschrift1"/>
        <w:rPr>
          <w:b w:val="0"/>
        </w:rPr>
      </w:pPr>
      <w:bookmarkStart w:id="55" w:name="_Ref435608644"/>
      <w:bookmarkStart w:id="56" w:name="_Toc484513383"/>
      <w:r w:rsidRPr="00036FB0">
        <w:t>Fernüberwachung und Entstörungsdienst</w:t>
      </w:r>
      <w:bookmarkEnd w:id="54"/>
      <w:bookmarkEnd w:id="55"/>
      <w:bookmarkEnd w:id="56"/>
      <w:r>
        <w:br/>
      </w:r>
    </w:p>
    <w:p w14:paraId="25EC1CEA" w14:textId="77777777" w:rsidR="00153431" w:rsidRDefault="00153431" w:rsidP="002F191D">
      <w:pPr>
        <w:pStyle w:val="berschrift1"/>
        <w:numPr>
          <w:ilvl w:val="0"/>
          <w:numId w:val="0"/>
        </w:numPr>
        <w:ind w:left="567"/>
        <w:jc w:val="both"/>
        <w:rPr>
          <w:b w:val="0"/>
        </w:rPr>
      </w:pPr>
      <w:bookmarkStart w:id="57" w:name="_Toc427853961"/>
      <w:bookmarkStart w:id="58" w:name="_Toc484513384"/>
      <w:r w:rsidRPr="004921F2">
        <w:rPr>
          <w:b w:val="0"/>
        </w:rPr>
        <w:t xml:space="preserve">Die </w:t>
      </w:r>
      <w:r w:rsidR="00E84ACA">
        <w:rPr>
          <w:b w:val="0"/>
        </w:rPr>
        <w:t>Deutsche Windtechnik</w:t>
      </w:r>
      <w:r w:rsidRPr="004921F2">
        <w:rPr>
          <w:b w:val="0"/>
        </w:rPr>
        <w:t xml:space="preserve"> wird im Rahmen dieses Vertrages einen Bereitschaftsdienst und eine Betriebsüberwachung (Datenfernüberwachung) im nachfolgenden Umfang einrichten und unterhalten:</w:t>
      </w:r>
      <w:bookmarkEnd w:id="57"/>
      <w:bookmarkEnd w:id="58"/>
    </w:p>
    <w:p w14:paraId="6E1E077C" w14:textId="77777777" w:rsidR="007B07CF" w:rsidRPr="007B07CF" w:rsidRDefault="007B07CF" w:rsidP="007B07CF"/>
    <w:p w14:paraId="11120F05" w14:textId="77777777" w:rsidR="00153431" w:rsidRDefault="00153431" w:rsidP="00153431">
      <w:pPr>
        <w:pStyle w:val="Standa"/>
        <w:numPr>
          <w:ilvl w:val="1"/>
          <w:numId w:val="5"/>
        </w:numPr>
      </w:pPr>
      <w:r w:rsidRPr="00036FB0">
        <w:t>Betriebsüberwachung von Montag bis Sonntag und täglich 24 Stunden:</w:t>
      </w:r>
      <w:r>
        <w:br/>
      </w:r>
    </w:p>
    <w:p w14:paraId="7CD6E6BD" w14:textId="77777777" w:rsidR="00153431" w:rsidRDefault="00153431" w:rsidP="00E96DAF">
      <w:pPr>
        <w:pStyle w:val="Standa"/>
        <w:numPr>
          <w:ilvl w:val="2"/>
          <w:numId w:val="5"/>
        </w:numPr>
        <w:tabs>
          <w:tab w:val="clear" w:pos="1701"/>
          <w:tab w:val="num" w:pos="1985"/>
        </w:tabs>
        <w:ind w:left="1843" w:hanging="709"/>
        <w:jc w:val="both"/>
      </w:pPr>
      <w:r w:rsidRPr="00036FB0">
        <w:t>Fernüberwachung der Windenergieanlagen (DFÜ);</w:t>
      </w:r>
    </w:p>
    <w:p w14:paraId="5B5EDC24" w14:textId="77777777" w:rsidR="007B07CF" w:rsidRDefault="007B07CF" w:rsidP="007B07CF">
      <w:pPr>
        <w:pStyle w:val="Standa"/>
        <w:ind w:left="1701"/>
        <w:jc w:val="both"/>
      </w:pPr>
    </w:p>
    <w:p w14:paraId="6130381A" w14:textId="77777777" w:rsidR="00153431" w:rsidRDefault="00153431" w:rsidP="00E96DAF">
      <w:pPr>
        <w:pStyle w:val="Standa"/>
        <w:numPr>
          <w:ilvl w:val="2"/>
          <w:numId w:val="5"/>
        </w:numPr>
        <w:tabs>
          <w:tab w:val="clear" w:pos="1701"/>
          <w:tab w:val="num" w:pos="1843"/>
        </w:tabs>
        <w:ind w:left="1843" w:hanging="709"/>
        <w:jc w:val="both"/>
      </w:pPr>
      <w:r w:rsidRPr="00036FB0">
        <w:t>Information de</w:t>
      </w:r>
      <w:r w:rsidR="0085640D">
        <w:t>s</w:t>
      </w:r>
      <w:r w:rsidRPr="00036FB0">
        <w:t xml:space="preserve"> </w:t>
      </w:r>
      <w:r w:rsidR="0085640D">
        <w:t xml:space="preserve">Auftraggebers </w:t>
      </w:r>
      <w:r w:rsidR="00CC155E">
        <w:t>oder eines von ihm</w:t>
      </w:r>
      <w:r w:rsidRPr="00036FB0">
        <w:t xml:space="preserve"> beauftragten Dritten über festgestellte Fehler/Störungen sowie die Beantwortung von Fragen in Bezug auf den Betrieb, die Steuerung, Fehler und sonstige für den Betrieb erforderlichen Daten;</w:t>
      </w:r>
    </w:p>
    <w:p w14:paraId="11E53449" w14:textId="77777777" w:rsidR="007B07CF" w:rsidRDefault="007B07CF" w:rsidP="007B07CF">
      <w:pPr>
        <w:pStyle w:val="Standa"/>
        <w:ind w:left="1701"/>
        <w:jc w:val="both"/>
      </w:pPr>
    </w:p>
    <w:p w14:paraId="21138B25" w14:textId="77777777" w:rsidR="00153431" w:rsidRDefault="00153431" w:rsidP="00E96DAF">
      <w:pPr>
        <w:pStyle w:val="Standa"/>
        <w:numPr>
          <w:ilvl w:val="2"/>
          <w:numId w:val="5"/>
        </w:numPr>
        <w:tabs>
          <w:tab w:val="clear" w:pos="1701"/>
        </w:tabs>
        <w:ind w:left="1843" w:hanging="709"/>
        <w:jc w:val="both"/>
      </w:pPr>
      <w:r w:rsidRPr="00036FB0">
        <w:lastRenderedPageBreak/>
        <w:t>Bearbeitung der durch das Fernüberwachungssystem ausgelösten Alarme bzw. abgegebenen Fehlermeldungen durch eine Fehleranalyse von fern und – sofern möglich – eine ferngesteuerte Instandsetzung mittels Fernsteuerung;</w:t>
      </w:r>
    </w:p>
    <w:p w14:paraId="05CDCDE1" w14:textId="77777777" w:rsidR="007B07CF" w:rsidRDefault="007B07CF" w:rsidP="007B07CF">
      <w:pPr>
        <w:pStyle w:val="Standa"/>
        <w:ind w:left="1701"/>
        <w:jc w:val="both"/>
      </w:pPr>
    </w:p>
    <w:p w14:paraId="435FF67F" w14:textId="77777777" w:rsidR="00153431" w:rsidRDefault="00153431" w:rsidP="00E96DAF">
      <w:pPr>
        <w:pStyle w:val="Standa"/>
        <w:numPr>
          <w:ilvl w:val="2"/>
          <w:numId w:val="5"/>
        </w:numPr>
        <w:tabs>
          <w:tab w:val="clear" w:pos="1701"/>
          <w:tab w:val="num" w:pos="1843"/>
        </w:tabs>
        <w:ind w:left="1843" w:hanging="709"/>
        <w:jc w:val="both"/>
      </w:pPr>
      <w:r w:rsidRPr="00036FB0">
        <w:t>Die Daten aus der Betriebsüberwachung sind zu speichern und de</w:t>
      </w:r>
      <w:r w:rsidR="0085640D">
        <w:t>m</w:t>
      </w:r>
      <w:r w:rsidRPr="00036FB0">
        <w:t xml:space="preserve"> </w:t>
      </w:r>
      <w:r w:rsidR="0085640D">
        <w:t>Auftraggeber</w:t>
      </w:r>
      <w:r w:rsidRPr="00036FB0">
        <w:t xml:space="preserve"> oder einem von ih</w:t>
      </w:r>
      <w:r w:rsidR="00CC155E">
        <w:t>m</w:t>
      </w:r>
      <w:r w:rsidRPr="00036FB0">
        <w:t xml:space="preserve"> benannten Dritten </w:t>
      </w:r>
      <w:r w:rsidR="00F5424F">
        <w:t xml:space="preserve">auf Anfrage in dem der </w:t>
      </w:r>
      <w:r w:rsidR="00E84ACA">
        <w:t>Deutschen Windtechnik</w:t>
      </w:r>
      <w:r w:rsidRPr="00036FB0">
        <w:t xml:space="preserve"> vorliegende</w:t>
      </w:r>
      <w:r w:rsidR="00E84ACA">
        <w:t>n</w:t>
      </w:r>
      <w:r w:rsidRPr="00036FB0">
        <w:t xml:space="preserve"> Format zur Verfügung zu stellen.</w:t>
      </w:r>
    </w:p>
    <w:p w14:paraId="53804419" w14:textId="77777777" w:rsidR="007B07CF" w:rsidRDefault="007B07CF" w:rsidP="007B07CF">
      <w:pPr>
        <w:pStyle w:val="Standa"/>
        <w:ind w:left="1701"/>
      </w:pPr>
    </w:p>
    <w:p w14:paraId="7AC14460" w14:textId="77777777" w:rsidR="00153431" w:rsidRDefault="00153431" w:rsidP="007B07CF">
      <w:pPr>
        <w:pStyle w:val="Standa"/>
        <w:numPr>
          <w:ilvl w:val="1"/>
          <w:numId w:val="5"/>
        </w:numPr>
        <w:jc w:val="both"/>
      </w:pPr>
      <w:r w:rsidRPr="00036FB0">
        <w:t xml:space="preserve">Die </w:t>
      </w:r>
      <w:r w:rsidR="00E84ACA">
        <w:t>Deutsche Windtechnik</w:t>
      </w:r>
      <w:r w:rsidRPr="00036FB0">
        <w:t xml:space="preserve"> meldet sich vor und nach dem Besuch der W</w:t>
      </w:r>
      <w:r w:rsidR="002F34FF">
        <w:t>EA</w:t>
      </w:r>
      <w:r w:rsidRPr="00036FB0">
        <w:t xml:space="preserve"> per Telefon bei de</w:t>
      </w:r>
      <w:r w:rsidR="0085640D">
        <w:t>m</w:t>
      </w:r>
      <w:r w:rsidRPr="00036FB0">
        <w:t xml:space="preserve"> </w:t>
      </w:r>
      <w:r w:rsidR="0085640D">
        <w:t>Auftraggeber</w:t>
      </w:r>
      <w:r w:rsidRPr="00036FB0">
        <w:t xml:space="preserve"> oder dem von ih</w:t>
      </w:r>
      <w:r w:rsidR="00184D5F">
        <w:t>m</w:t>
      </w:r>
      <w:r w:rsidRPr="00036FB0">
        <w:t xml:space="preserve"> benannten Dritten an bzw. ab.</w:t>
      </w:r>
      <w:bookmarkStart w:id="59" w:name="_Ref270521872"/>
    </w:p>
    <w:p w14:paraId="63691A26" w14:textId="41A2C68A" w:rsidR="00153431" w:rsidRDefault="00153431" w:rsidP="00153431">
      <w:pPr>
        <w:pStyle w:val="Standa"/>
      </w:pPr>
    </w:p>
    <w:p w14:paraId="1CA77560" w14:textId="77777777" w:rsidR="005417E6" w:rsidRDefault="005417E6" w:rsidP="00153431">
      <w:pPr>
        <w:pStyle w:val="Standa"/>
      </w:pPr>
    </w:p>
    <w:p w14:paraId="521D06A2" w14:textId="77777777" w:rsidR="00153431" w:rsidRDefault="00153431" w:rsidP="00153431">
      <w:pPr>
        <w:pStyle w:val="berschrift1"/>
      </w:pPr>
      <w:bookmarkStart w:id="60" w:name="_Ref435608658"/>
      <w:bookmarkStart w:id="61" w:name="_Ref435620981"/>
      <w:bookmarkStart w:id="62" w:name="_Ref465158602"/>
      <w:bookmarkStart w:id="63" w:name="_Toc484513385"/>
      <w:r w:rsidRPr="00036FB0">
        <w:t>Verfügbarkeitsgarantie</w:t>
      </w:r>
      <w:bookmarkEnd w:id="59"/>
      <w:bookmarkEnd w:id="60"/>
      <w:bookmarkEnd w:id="61"/>
      <w:bookmarkEnd w:id="62"/>
      <w:bookmarkEnd w:id="63"/>
      <w:r>
        <w:br/>
      </w:r>
    </w:p>
    <w:p w14:paraId="3E946518" w14:textId="08648688" w:rsidR="000635FA" w:rsidRDefault="000635FA" w:rsidP="00124AF6">
      <w:pPr>
        <w:pStyle w:val="Standa"/>
        <w:numPr>
          <w:ilvl w:val="1"/>
          <w:numId w:val="23"/>
        </w:numPr>
        <w:ind w:right="-1"/>
        <w:jc w:val="both"/>
      </w:pPr>
      <w:bookmarkStart w:id="64" w:name="_Ref435610861"/>
      <w:r>
        <w:t xml:space="preserve">Die </w:t>
      </w:r>
      <w:r w:rsidR="00E84ACA">
        <w:t xml:space="preserve">Deutsche Windtechnik </w:t>
      </w:r>
      <w:r>
        <w:t>steht dafür ein, dass die in diesem Vertrag genannte(n) WEA</w:t>
      </w:r>
      <w:r w:rsidR="00BA077D">
        <w:t xml:space="preserve"> </w:t>
      </w:r>
      <w:r>
        <w:t xml:space="preserve">eine durchschnittliche technische </w:t>
      </w:r>
      <w:r w:rsidR="00BA077D">
        <w:t>Einzelanlagenv</w:t>
      </w:r>
      <w:r>
        <w:t>erfügbarkeit von mind</w:t>
      </w:r>
      <w:r w:rsidR="00184549">
        <w:t xml:space="preserve">estens </w:t>
      </w:r>
      <w:r w:rsidR="00F93225">
        <w:t xml:space="preserve">98% </w:t>
      </w:r>
      <w:r>
        <w:t xml:space="preserve">erreichen minus </w:t>
      </w:r>
      <w:r w:rsidR="005A0530" w:rsidRPr="00F93225">
        <w:rPr>
          <w:rFonts w:cs="Arial"/>
          <w:szCs w:val="22"/>
        </w:rPr>
        <w:fldChar w:fldCharType="begin">
          <w:ffData>
            <w:name w:val=""/>
            <w:enabled/>
            <w:calcOnExit w:val="0"/>
            <w:textInput>
              <w:default w:val="60"/>
            </w:textInput>
          </w:ffData>
        </w:fldChar>
      </w:r>
      <w:r w:rsidR="005A0530" w:rsidRPr="00F93225">
        <w:rPr>
          <w:rFonts w:cs="Arial"/>
          <w:szCs w:val="22"/>
        </w:rPr>
        <w:instrText xml:space="preserve"> FORMTEXT </w:instrText>
      </w:r>
      <w:r w:rsidR="005A0530" w:rsidRPr="00F93225">
        <w:rPr>
          <w:rFonts w:cs="Arial"/>
          <w:szCs w:val="22"/>
        </w:rPr>
      </w:r>
      <w:r w:rsidR="005A0530" w:rsidRPr="00F93225">
        <w:rPr>
          <w:rFonts w:cs="Arial"/>
          <w:szCs w:val="22"/>
        </w:rPr>
        <w:fldChar w:fldCharType="separate"/>
      </w:r>
      <w:r w:rsidR="005A0530" w:rsidRPr="00F93225">
        <w:rPr>
          <w:rFonts w:cs="Arial"/>
          <w:noProof/>
          <w:szCs w:val="22"/>
        </w:rPr>
        <w:t>60</w:t>
      </w:r>
      <w:r w:rsidR="005A0530" w:rsidRPr="00F93225">
        <w:rPr>
          <w:rFonts w:cs="Arial"/>
          <w:szCs w:val="22"/>
        </w:rPr>
        <w:fldChar w:fldCharType="end"/>
      </w:r>
      <w:r>
        <w:t xml:space="preserve"> Stunden vertragsjährlich je WEA für Wartungsarbeiten</w:t>
      </w:r>
      <w:r w:rsidR="000203E3">
        <w:t>,</w:t>
      </w:r>
      <w:r w:rsidR="004478B9">
        <w:t xml:space="preserve"> zzgl.</w:t>
      </w:r>
      <w:r w:rsidR="000203E3">
        <w:t xml:space="preserve"> </w:t>
      </w:r>
      <w:r w:rsidR="004478B9">
        <w:t>wiederkehrende Prüfungen (Sicherheitsausrüstung, Getriebeendoskopie und zustandsorientierte Prüfungen der Rotorblätter</w:t>
      </w:r>
      <w:r w:rsidR="00727CBF">
        <w:t>)</w:t>
      </w:r>
      <w:r w:rsidR="004478B9">
        <w:t xml:space="preserve"> </w:t>
      </w:r>
      <w:r w:rsidR="00077171">
        <w:t xml:space="preserve">nach tatsächlichem Aufwand </w:t>
      </w:r>
      <w:r w:rsidR="00860B16">
        <w:t>sowie Zwischenwartungen nach Fälligkeit gemäß Wartungspflichtenheft</w:t>
      </w:r>
      <w:r w:rsidR="00077171">
        <w:t xml:space="preserve"> je max. 20 Stunden pro Vertragsjahr</w:t>
      </w:r>
      <w:r>
        <w:t>.</w:t>
      </w:r>
      <w:bookmarkEnd w:id="64"/>
    </w:p>
    <w:p w14:paraId="5DF7274D" w14:textId="77777777" w:rsidR="00153431" w:rsidRDefault="00153431" w:rsidP="007B07CF">
      <w:pPr>
        <w:pStyle w:val="Standa"/>
        <w:ind w:left="1134"/>
        <w:jc w:val="both"/>
      </w:pPr>
    </w:p>
    <w:p w14:paraId="6DABB027" w14:textId="77777777" w:rsidR="00153431" w:rsidRDefault="00153431" w:rsidP="007B07CF">
      <w:pPr>
        <w:pStyle w:val="Standa"/>
        <w:numPr>
          <w:ilvl w:val="1"/>
          <w:numId w:val="6"/>
        </w:numPr>
        <w:jc w:val="both"/>
      </w:pPr>
      <w:r>
        <w:t>T</w:t>
      </w:r>
      <w:r w:rsidRPr="00036FB0">
        <w:t>echnisch verfügbar i</w:t>
      </w:r>
      <w:r w:rsidR="00DE4FC7">
        <w:t>m vorgenannten Sinne ist eine WEA</w:t>
      </w:r>
      <w:r w:rsidRPr="00036FB0">
        <w:t xml:space="preserve">, wenn sie im Betrieb ist oder sich in funktionsfähiger Betriebsbereitschaft befindet (also auch dann, wenn sie Strom produzieren könnte, aber tatsächlich nicht produziert, etwa weil das Netz nicht verfügbar ist oder die Anlage im Rahmen des </w:t>
      </w:r>
      <w:r>
        <w:t>Einspeise</w:t>
      </w:r>
      <w:r w:rsidR="00DE4FC7">
        <w:t xml:space="preserve"> M</w:t>
      </w:r>
      <w:r>
        <w:t>anagements</w:t>
      </w:r>
      <w:r w:rsidRPr="00036FB0">
        <w:t xml:space="preserve"> nach §</w:t>
      </w:r>
      <w:r>
        <w:t xml:space="preserve"> 11</w:t>
      </w:r>
      <w:r w:rsidRPr="00036FB0">
        <w:t xml:space="preserve"> EEG abgeschaltet wird). Eine W</w:t>
      </w:r>
      <w:r w:rsidR="00DE4FC7">
        <w:t>EA</w:t>
      </w:r>
      <w:r w:rsidRPr="00036FB0">
        <w:t xml:space="preserve"> gilt auch als technisch verfügbar,</w:t>
      </w:r>
    </w:p>
    <w:p w14:paraId="6E91B9AF" w14:textId="77777777" w:rsidR="00153431" w:rsidRDefault="00153431" w:rsidP="00153431">
      <w:pPr>
        <w:pStyle w:val="Standa"/>
        <w:ind w:left="1134"/>
      </w:pPr>
    </w:p>
    <w:p w14:paraId="678D4F9B" w14:textId="77777777" w:rsidR="00153431" w:rsidRDefault="00153431" w:rsidP="00E96DAF">
      <w:pPr>
        <w:pStyle w:val="Standa"/>
        <w:numPr>
          <w:ilvl w:val="2"/>
          <w:numId w:val="6"/>
        </w:numPr>
        <w:tabs>
          <w:tab w:val="clear" w:pos="2411"/>
          <w:tab w:val="num" w:pos="1843"/>
        </w:tabs>
        <w:ind w:left="1843" w:hanging="709"/>
        <w:jc w:val="both"/>
      </w:pPr>
      <w:r w:rsidRPr="00036FB0">
        <w:t>soweit die Nichtverfügbarkeit von de</w:t>
      </w:r>
      <w:r w:rsidR="0085640D">
        <w:t>m</w:t>
      </w:r>
      <w:r w:rsidRPr="00036FB0">
        <w:t xml:space="preserve"> </w:t>
      </w:r>
      <w:r w:rsidR="0085640D">
        <w:t>Auftraggeber</w:t>
      </w:r>
      <w:r w:rsidRPr="00036FB0">
        <w:t xml:space="preserve"> veranlasst ist (z. B. aufgrund einer Anlagenbegehung, einer Verletzung von Mitwirkungspflichten nach Nr. </w:t>
      </w:r>
      <w:r>
        <w:t>10</w:t>
      </w:r>
      <w:r w:rsidRPr="00036FB0">
        <w:t xml:space="preserve"> oder der Durchführung von Verbesserungsmaßnahmen/Upgrades);</w:t>
      </w:r>
    </w:p>
    <w:p w14:paraId="3333CFD7" w14:textId="77777777" w:rsidR="00E11842" w:rsidRDefault="00E11842" w:rsidP="00E11842">
      <w:pPr>
        <w:pStyle w:val="Standa"/>
        <w:ind w:left="2411"/>
      </w:pPr>
    </w:p>
    <w:p w14:paraId="65B93F79" w14:textId="77777777" w:rsidR="00153431" w:rsidRDefault="00153431" w:rsidP="00E96DAF">
      <w:pPr>
        <w:pStyle w:val="Standa"/>
        <w:numPr>
          <w:ilvl w:val="2"/>
          <w:numId w:val="6"/>
        </w:numPr>
        <w:tabs>
          <w:tab w:val="clear" w:pos="2411"/>
        </w:tabs>
        <w:ind w:left="1843" w:hanging="709"/>
        <w:jc w:val="both"/>
      </w:pPr>
      <w:r w:rsidRPr="00036FB0">
        <w:lastRenderedPageBreak/>
        <w:t>soweit die Nichtverfügbarkeit auf einem Mangel oder Schaden beruht, der außerh</w:t>
      </w:r>
      <w:r w:rsidR="00DE4FC7">
        <w:t>alb der Anlage selbst liegt (z.</w:t>
      </w:r>
      <w:r w:rsidRPr="00036FB0">
        <w:t>B. Fundament oder Netzanbindung ab</w:t>
      </w:r>
      <w:r w:rsidR="00DE4FC7">
        <w:t xml:space="preserve"> Niederspannungsanschluss der WEA)</w:t>
      </w:r>
      <w:r w:rsidRPr="00036FB0">
        <w:t>;</w:t>
      </w:r>
    </w:p>
    <w:p w14:paraId="0EC4F308" w14:textId="77777777" w:rsidR="002420AF" w:rsidRDefault="002420AF" w:rsidP="002420AF">
      <w:pPr>
        <w:pStyle w:val="Standa"/>
        <w:jc w:val="both"/>
      </w:pPr>
    </w:p>
    <w:p w14:paraId="34AC26DD" w14:textId="7F9DBF2F" w:rsidR="00153431" w:rsidRDefault="00153431" w:rsidP="00E96DAF">
      <w:pPr>
        <w:pStyle w:val="Standa"/>
        <w:numPr>
          <w:ilvl w:val="2"/>
          <w:numId w:val="6"/>
        </w:numPr>
        <w:tabs>
          <w:tab w:val="clear" w:pos="2411"/>
          <w:tab w:val="num" w:pos="1843"/>
          <w:tab w:val="left" w:pos="1985"/>
        </w:tabs>
        <w:ind w:left="1843" w:hanging="709"/>
        <w:jc w:val="both"/>
      </w:pPr>
      <w:r w:rsidRPr="00F2419E">
        <w:t xml:space="preserve">soweit die Nichtverfügbarkeit auf </w:t>
      </w:r>
      <w:r>
        <w:t>einer von außen kommenden Einwirkung, insbesonde</w:t>
      </w:r>
      <w:r w:rsidR="00B3082D">
        <w:t xml:space="preserve">re höherer Gewalt i.S.v. Nr. </w:t>
      </w:r>
      <w:r w:rsidR="00B3082D">
        <w:fldChar w:fldCharType="begin"/>
      </w:r>
      <w:r w:rsidR="00B3082D">
        <w:instrText xml:space="preserve"> REF _Ref435610785 \n \h </w:instrText>
      </w:r>
      <w:r w:rsidR="00B3082D">
        <w:fldChar w:fldCharType="separate"/>
      </w:r>
      <w:r w:rsidR="00F93225">
        <w:t>4.2</w:t>
      </w:r>
      <w:r w:rsidR="00B3082D">
        <w:fldChar w:fldCharType="end"/>
      </w:r>
      <w:r>
        <w:t xml:space="preserve">, </w:t>
      </w:r>
      <w:r w:rsidRPr="00F2419E">
        <w:t>beruht</w:t>
      </w:r>
      <w:r>
        <w:t xml:space="preserve"> u</w:t>
      </w:r>
      <w:r w:rsidR="002420AF">
        <w:t xml:space="preserve">nd von der </w:t>
      </w:r>
      <w:r w:rsidR="00E84ACA">
        <w:t>Deutschen Windtechnik</w:t>
      </w:r>
      <w:r>
        <w:t xml:space="preserve"> nicht zu vertreten ist</w:t>
      </w:r>
      <w:r w:rsidRPr="00F2419E">
        <w:t>;</w:t>
      </w:r>
    </w:p>
    <w:p w14:paraId="4B5BC586" w14:textId="77777777" w:rsidR="00153431" w:rsidRDefault="00153431" w:rsidP="00153431">
      <w:pPr>
        <w:pStyle w:val="Standa"/>
        <w:ind w:left="2411"/>
      </w:pPr>
    </w:p>
    <w:p w14:paraId="1AB58C56" w14:textId="13ABD94E" w:rsidR="00153431" w:rsidRDefault="00153431" w:rsidP="00E96DAF">
      <w:pPr>
        <w:pStyle w:val="Standa"/>
        <w:numPr>
          <w:ilvl w:val="2"/>
          <w:numId w:val="6"/>
        </w:numPr>
        <w:tabs>
          <w:tab w:val="clear" w:pos="2411"/>
        </w:tabs>
        <w:ind w:left="1843" w:hanging="709"/>
        <w:jc w:val="both"/>
      </w:pPr>
      <w:r>
        <w:t>die Verfügbarkeitsgarantie wird bei Totalschäden gem. §</w:t>
      </w:r>
      <w:r w:rsidR="00E11842">
        <w:t xml:space="preserve"> </w:t>
      </w:r>
      <w:r w:rsidR="00B3082D">
        <w:fldChar w:fldCharType="begin"/>
      </w:r>
      <w:r w:rsidR="00B3082D">
        <w:instrText xml:space="preserve"> REF _Ref435610800 \n \h </w:instrText>
      </w:r>
      <w:r w:rsidR="00B3082D">
        <w:fldChar w:fldCharType="separate"/>
      </w:r>
      <w:r w:rsidR="00F93225">
        <w:t>4.3</w:t>
      </w:r>
      <w:r w:rsidR="00B3082D">
        <w:fldChar w:fldCharType="end"/>
      </w:r>
      <w:r>
        <w:t xml:space="preserve"> auf 6 Monate begrenzt.</w:t>
      </w:r>
    </w:p>
    <w:p w14:paraId="41D56CE0" w14:textId="77777777" w:rsidR="007B07CF" w:rsidRDefault="007B07CF" w:rsidP="007B07CF">
      <w:pPr>
        <w:pStyle w:val="Standa"/>
        <w:ind w:left="2411"/>
      </w:pPr>
    </w:p>
    <w:p w14:paraId="33BE989B" w14:textId="77777777" w:rsidR="00153431" w:rsidRDefault="00153431" w:rsidP="00E96DAF">
      <w:pPr>
        <w:pStyle w:val="Standa"/>
        <w:numPr>
          <w:ilvl w:val="2"/>
          <w:numId w:val="6"/>
        </w:numPr>
        <w:tabs>
          <w:tab w:val="clear" w:pos="2411"/>
        </w:tabs>
        <w:ind w:left="1843" w:hanging="709"/>
        <w:jc w:val="both"/>
      </w:pPr>
      <w:r w:rsidRPr="00036FB0">
        <w:t>während einer Eigenabschaltung der W</w:t>
      </w:r>
      <w:r w:rsidR="00DE4FC7">
        <w:t>EA</w:t>
      </w:r>
      <w:r w:rsidRPr="00036FB0">
        <w:t xml:space="preserve"> wegen behördlicher oder anlagenspezifischer Anforderungen (z.B. wegen Schwachwinds, </w:t>
      </w:r>
      <w:proofErr w:type="spellStart"/>
      <w:r w:rsidRPr="00036FB0">
        <w:t>Eiswurf</w:t>
      </w:r>
      <w:proofErr w:type="spellEnd"/>
      <w:r>
        <w:t xml:space="preserve"> bzw. Eisansatz an Rotorblättern oder Gittermast,</w:t>
      </w:r>
      <w:r w:rsidRPr="00036FB0">
        <w:t xml:space="preserve"> oder bei Abschaltung wegen Erreichens d</w:t>
      </w:r>
      <w:r w:rsidR="007B07CF">
        <w:t>er Abschaltwindgeschwindigkeit (</w:t>
      </w:r>
      <w:r w:rsidRPr="00036FB0">
        <w:t>„Cut Off Wind“);</w:t>
      </w:r>
    </w:p>
    <w:p w14:paraId="31F133DF" w14:textId="77777777" w:rsidR="00153431" w:rsidRDefault="00153431" w:rsidP="00153431">
      <w:pPr>
        <w:pStyle w:val="Standa"/>
      </w:pPr>
    </w:p>
    <w:p w14:paraId="0D5FC962" w14:textId="77777777" w:rsidR="0036503E" w:rsidRDefault="0036503E" w:rsidP="00EE2C16">
      <w:pPr>
        <w:pStyle w:val="Standa"/>
        <w:numPr>
          <w:ilvl w:val="2"/>
          <w:numId w:val="6"/>
        </w:numPr>
        <w:tabs>
          <w:tab w:val="clear" w:pos="2411"/>
          <w:tab w:val="num" w:pos="1843"/>
        </w:tabs>
        <w:ind w:left="1843" w:hanging="709"/>
        <w:jc w:val="both"/>
      </w:pPr>
      <w:r>
        <w:t xml:space="preserve">während und solange Zeiträume bestehen, in denen die </w:t>
      </w:r>
      <w:r w:rsidR="00E84ACA">
        <w:t xml:space="preserve">Deutsche </w:t>
      </w:r>
      <w:r w:rsidR="00E96DAF">
        <w:t>Windtechnik einen</w:t>
      </w:r>
      <w:r>
        <w:t xml:space="preserve"> Schaden beheben könnte, dieses dem Betreiber angezeigt hat und aufgrund von Witterungsverhältnissen (z.B. Schnee), Gewichtsbeschränkungen auf öffentlichen Straßen oder andere</w:t>
      </w:r>
      <w:r w:rsidR="00184D5F">
        <w:t>r</w:t>
      </w:r>
      <w:r>
        <w:t xml:space="preserve"> behördliche</w:t>
      </w:r>
      <w:r w:rsidR="00184D5F">
        <w:t>r</w:t>
      </w:r>
      <w:r>
        <w:t xml:space="preserve"> Auflagen dazu </w:t>
      </w:r>
      <w:r w:rsidR="00184D5F">
        <w:t xml:space="preserve">aber </w:t>
      </w:r>
      <w:r>
        <w:t>nicht in der Lage ist.</w:t>
      </w:r>
      <w:r>
        <w:br/>
      </w:r>
    </w:p>
    <w:p w14:paraId="2EBD6023" w14:textId="4CA2554A" w:rsidR="001E6F0F" w:rsidRDefault="00153431" w:rsidP="00633DF8">
      <w:pPr>
        <w:pStyle w:val="Standa"/>
        <w:ind w:left="1843" w:right="141"/>
        <w:jc w:val="both"/>
      </w:pPr>
      <w:r w:rsidRPr="00036FB0">
        <w:t>Keine Ausn</w:t>
      </w:r>
      <w:r w:rsidR="003435CC">
        <w:t>ahme bilden geplante Stillstand</w:t>
      </w:r>
      <w:r w:rsidRPr="00036FB0">
        <w:t xml:space="preserve">zeiten für </w:t>
      </w:r>
      <w:r w:rsidR="003435CC">
        <w:t>Wartungsarbeiten und Stillstand</w:t>
      </w:r>
      <w:r w:rsidRPr="00036FB0">
        <w:t>zeiten während der Beschaffung von Ersatzteilen</w:t>
      </w:r>
      <w:r>
        <w:t xml:space="preserve"> für unter die Reparatur- und Instandhaltungspflicht fallende Reparaturen, d.</w:t>
      </w:r>
      <w:r w:rsidRPr="00036FB0">
        <w:t>h. die W</w:t>
      </w:r>
      <w:r w:rsidR="00DE4FC7">
        <w:t>EA</w:t>
      </w:r>
      <w:r w:rsidRPr="00036FB0">
        <w:t xml:space="preserve"> </w:t>
      </w:r>
      <w:r w:rsidR="00DE4FC7">
        <w:t>gilt/</w:t>
      </w:r>
      <w:r w:rsidRPr="00036FB0">
        <w:t>ge</w:t>
      </w:r>
      <w:r w:rsidR="003435CC">
        <w:t>lten während solcher Stillstand</w:t>
      </w:r>
      <w:r w:rsidRPr="00036FB0">
        <w:t xml:space="preserve">zeiten </w:t>
      </w:r>
      <w:r>
        <w:t xml:space="preserve">nicht </w:t>
      </w:r>
      <w:r w:rsidRPr="00036FB0">
        <w:t>als verfügbar.</w:t>
      </w:r>
      <w:bookmarkStart w:id="65" w:name="_Ref270614859"/>
      <w:r w:rsidR="00184D5F">
        <w:t xml:space="preserve"> Die </w:t>
      </w:r>
      <w:r w:rsidR="00B3082D">
        <w:t xml:space="preserve">Regelung der Ziffer </w:t>
      </w:r>
      <w:r w:rsidR="00B3082D">
        <w:fldChar w:fldCharType="begin"/>
      </w:r>
      <w:r w:rsidR="00B3082D">
        <w:instrText xml:space="preserve"> REF _Ref435610861 \n \h </w:instrText>
      </w:r>
      <w:r w:rsidR="00633DF8">
        <w:instrText xml:space="preserve"> \* MERGEFORMAT </w:instrText>
      </w:r>
      <w:r w:rsidR="00B3082D">
        <w:fldChar w:fldCharType="separate"/>
      </w:r>
      <w:r w:rsidR="00F93225">
        <w:t>6.1</w:t>
      </w:r>
      <w:r w:rsidR="00B3082D">
        <w:fldChar w:fldCharType="end"/>
      </w:r>
      <w:r w:rsidR="00184D5F">
        <w:t xml:space="preserve"> bleibt hiervon unberührt.</w:t>
      </w:r>
      <w:r>
        <w:br/>
      </w:r>
    </w:p>
    <w:p w14:paraId="321DE6A6" w14:textId="77777777" w:rsidR="002504E0" w:rsidRDefault="00DE4FC7" w:rsidP="00633DF8">
      <w:pPr>
        <w:pStyle w:val="Standa"/>
        <w:ind w:left="1843"/>
        <w:jc w:val="both"/>
      </w:pPr>
      <w:r>
        <w:t>Erreich</w:t>
      </w:r>
      <w:r w:rsidR="007B07CF">
        <w:t>t(</w:t>
      </w:r>
      <w:r>
        <w:t>en</w:t>
      </w:r>
      <w:r w:rsidR="007B07CF">
        <w:t>)</w:t>
      </w:r>
      <w:r>
        <w:t xml:space="preserve"> die WEA</w:t>
      </w:r>
      <w:r w:rsidR="00153431" w:rsidRPr="00036FB0">
        <w:t xml:space="preserve"> in dem jeweiligen Betrachtungszeitraum von 365 Tagen nicht die garantierte Verfügbarkeit, so hat die </w:t>
      </w:r>
      <w:r w:rsidR="00E84ACA">
        <w:t>Deutsche Windtechnik</w:t>
      </w:r>
      <w:r w:rsidR="00153431" w:rsidRPr="00036FB0">
        <w:t xml:space="preserve"> de</w:t>
      </w:r>
      <w:r w:rsidR="0085640D">
        <w:t>m</w:t>
      </w:r>
      <w:r w:rsidR="00153431" w:rsidRPr="00036FB0">
        <w:t xml:space="preserve"> </w:t>
      </w:r>
      <w:r w:rsidR="0085640D">
        <w:t>Auftraggeber</w:t>
      </w:r>
      <w:r w:rsidR="00153431" w:rsidRPr="00036FB0">
        <w:t xml:space="preserve"> eine Entschädigung zu zahlen, die sich wie folgt berechnet:</w:t>
      </w:r>
      <w:bookmarkEnd w:id="65"/>
    </w:p>
    <w:p w14:paraId="4026302B" w14:textId="77777777" w:rsidR="0036503E" w:rsidRDefault="0036503E" w:rsidP="002F191D">
      <w:pPr>
        <w:pStyle w:val="Standa"/>
        <w:ind w:left="1701"/>
        <w:jc w:val="both"/>
      </w:pPr>
    </w:p>
    <w:bookmarkStart w:id="66" w:name="_MON_1410937210"/>
    <w:bookmarkEnd w:id="66"/>
    <w:p w14:paraId="1412AE80" w14:textId="77777777" w:rsidR="00492D0D" w:rsidRPr="00492D0D" w:rsidRDefault="00876D4E" w:rsidP="00492D0D">
      <w:pPr>
        <w:spacing w:line="360" w:lineRule="auto"/>
        <w:rPr>
          <w:rFonts w:ascii="Helvetica" w:eastAsia="MS Mincho" w:hAnsi="Helvetica"/>
          <w:lang w:eastAsia="ja-JP"/>
        </w:rPr>
      </w:pPr>
      <w:r w:rsidRPr="002420AF">
        <w:rPr>
          <w:rFonts w:ascii="Helvetica" w:eastAsia="MS Mincho" w:hAnsi="Helvetica"/>
          <w:lang w:eastAsia="ja-JP"/>
        </w:rPr>
        <w:object w:dxaOrig="9066" w:dyaOrig="738" w14:anchorId="55DCE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6.75pt" o:ole="">
            <v:imagedata r:id="rId8" o:title=""/>
          </v:shape>
          <o:OLEObject Type="Embed" ProgID="Word.Document.12" ShapeID="_x0000_i1025" DrawAspect="Content" ObjectID="_1596031473" r:id="rId9">
            <o:FieldCodes>\s</o:FieldCodes>
          </o:OLEObject>
        </w:object>
      </w:r>
    </w:p>
    <w:p w14:paraId="2BBD25EA" w14:textId="77777777" w:rsidR="002420AF"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r w:rsidRPr="006E2DA0">
        <w:rPr>
          <w:rFonts w:ascii="Arial" w:hAnsi="Arial" w:cs="Arial"/>
          <w:b/>
          <w:i/>
          <w:sz w:val="22"/>
          <w:szCs w:val="22"/>
        </w:rPr>
        <w:t>E</w:t>
      </w:r>
      <w:r w:rsidR="00153431" w:rsidRPr="00DE2E7B">
        <w:rPr>
          <w:rFonts w:ascii="Arial" w:hAnsi="Arial" w:cs="Arial"/>
          <w:sz w:val="22"/>
          <w:szCs w:val="22"/>
        </w:rPr>
        <w:tab/>
      </w:r>
      <w:r w:rsidR="00DE4FC7">
        <w:rPr>
          <w:rFonts w:ascii="Arial" w:hAnsi="Arial" w:cs="Arial"/>
          <w:sz w:val="22"/>
          <w:szCs w:val="22"/>
        </w:rPr>
        <w:t>z</w:t>
      </w:r>
      <w:r w:rsidR="00153431" w:rsidRPr="00DE2E7B">
        <w:rPr>
          <w:rFonts w:ascii="Arial" w:hAnsi="Arial" w:cs="Arial"/>
          <w:sz w:val="22"/>
          <w:szCs w:val="22"/>
        </w:rPr>
        <w:t>u zahlende Entschädigung in Euro</w:t>
      </w:r>
    </w:p>
    <w:p w14:paraId="12644B71" w14:textId="77777777" w:rsidR="00153431" w:rsidRDefault="002420AF" w:rsidP="002420AF">
      <w:pPr>
        <w:tabs>
          <w:tab w:val="left" w:pos="2127"/>
        </w:tabs>
        <w:spacing w:line="280" w:lineRule="atLeast"/>
        <w:ind w:left="2829" w:hanging="1695"/>
        <w:rPr>
          <w:rFonts w:ascii="Arial" w:hAnsi="Arial" w:cs="Arial"/>
          <w:sz w:val="22"/>
          <w:szCs w:val="22"/>
        </w:rPr>
      </w:pPr>
      <w:r>
        <w:rPr>
          <w:rFonts w:ascii="Arial" w:hAnsi="Arial" w:cs="Arial"/>
          <w:sz w:val="22"/>
          <w:szCs w:val="22"/>
        </w:rPr>
        <w:lastRenderedPageBreak/>
        <w:tab/>
      </w:r>
      <w:r w:rsidRPr="006E2DA0">
        <w:rPr>
          <w:rFonts w:ascii="Arial" w:hAnsi="Arial" w:cs="Arial"/>
          <w:b/>
          <w:i/>
          <w:sz w:val="22"/>
          <w:szCs w:val="22"/>
        </w:rPr>
        <w:t>kWh/a</w:t>
      </w:r>
      <w:r w:rsidR="00153431" w:rsidRPr="00DE2E7B">
        <w:rPr>
          <w:rFonts w:ascii="Arial" w:hAnsi="Arial" w:cs="Arial"/>
          <w:sz w:val="22"/>
          <w:szCs w:val="22"/>
        </w:rPr>
        <w:tab/>
      </w:r>
      <w:r w:rsidR="00DE4FC7">
        <w:rPr>
          <w:rFonts w:ascii="Arial" w:hAnsi="Arial" w:cs="Arial"/>
          <w:sz w:val="22"/>
          <w:szCs w:val="22"/>
        </w:rPr>
        <w:t>d</w:t>
      </w:r>
      <w:r w:rsidR="00153431" w:rsidRPr="00DE2E7B">
        <w:rPr>
          <w:rFonts w:ascii="Arial" w:hAnsi="Arial" w:cs="Arial"/>
          <w:sz w:val="22"/>
          <w:szCs w:val="22"/>
        </w:rPr>
        <w:t xml:space="preserve">ie </w:t>
      </w:r>
      <w:r>
        <w:rPr>
          <w:rFonts w:ascii="Arial" w:hAnsi="Arial" w:cs="Arial"/>
          <w:sz w:val="22"/>
          <w:szCs w:val="22"/>
        </w:rPr>
        <w:t>Arbeit</w:t>
      </w:r>
      <w:r w:rsidR="00153431" w:rsidRPr="00DE2E7B">
        <w:rPr>
          <w:rFonts w:ascii="Arial" w:hAnsi="Arial" w:cs="Arial"/>
          <w:sz w:val="22"/>
          <w:szCs w:val="22"/>
        </w:rPr>
        <w:t>, die in dem Betrachtungsjahr von de</w:t>
      </w:r>
      <w:r w:rsidR="00DE4FC7">
        <w:rPr>
          <w:rFonts w:ascii="Arial" w:hAnsi="Arial" w:cs="Arial"/>
          <w:sz w:val="22"/>
          <w:szCs w:val="22"/>
        </w:rPr>
        <w:t>r(</w:t>
      </w:r>
      <w:r w:rsidR="00153431" w:rsidRPr="00DE2E7B">
        <w:rPr>
          <w:rFonts w:ascii="Arial" w:hAnsi="Arial" w:cs="Arial"/>
          <w:sz w:val="22"/>
          <w:szCs w:val="22"/>
        </w:rPr>
        <w:t>n</w:t>
      </w:r>
      <w:r w:rsidR="00DE4FC7">
        <w:rPr>
          <w:rFonts w:ascii="Arial" w:hAnsi="Arial" w:cs="Arial"/>
          <w:sz w:val="22"/>
          <w:szCs w:val="22"/>
        </w:rPr>
        <w:t>)</w:t>
      </w:r>
      <w:r w:rsidR="00153431" w:rsidRPr="00DE2E7B">
        <w:rPr>
          <w:rFonts w:ascii="Arial" w:hAnsi="Arial" w:cs="Arial"/>
          <w:sz w:val="22"/>
          <w:szCs w:val="22"/>
        </w:rPr>
        <w:t xml:space="preserve"> W</w:t>
      </w:r>
      <w:r w:rsidR="00DE4FC7">
        <w:rPr>
          <w:rFonts w:ascii="Arial" w:hAnsi="Arial" w:cs="Arial"/>
          <w:sz w:val="22"/>
          <w:szCs w:val="22"/>
        </w:rPr>
        <w:t>EA</w:t>
      </w:r>
      <w:r w:rsidR="00153431" w:rsidRPr="00DE2E7B">
        <w:rPr>
          <w:rFonts w:ascii="Arial" w:hAnsi="Arial" w:cs="Arial"/>
          <w:sz w:val="22"/>
          <w:szCs w:val="22"/>
        </w:rPr>
        <w:t xml:space="preserve"> erreicht und vom Energieversorgungsunternehmen vergütet wurde</w:t>
      </w:r>
    </w:p>
    <w:p w14:paraId="2CAEE1D4" w14:textId="77777777" w:rsidR="00153431"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proofErr w:type="spellStart"/>
      <w:r w:rsidR="00153431" w:rsidRPr="006E2DA0">
        <w:rPr>
          <w:rFonts w:ascii="Arial" w:hAnsi="Arial" w:cs="Arial"/>
          <w:b/>
          <w:i/>
          <w:sz w:val="22"/>
          <w:szCs w:val="22"/>
        </w:rPr>
        <w:t>Vgar</w:t>
      </w:r>
      <w:proofErr w:type="spellEnd"/>
      <w:r w:rsidR="00153431" w:rsidRPr="00DE2E7B">
        <w:rPr>
          <w:rFonts w:ascii="Arial" w:hAnsi="Arial" w:cs="Arial"/>
          <w:sz w:val="22"/>
          <w:szCs w:val="22"/>
        </w:rPr>
        <w:tab/>
      </w:r>
      <w:r w:rsidR="00DE4FC7">
        <w:rPr>
          <w:rFonts w:ascii="Arial" w:hAnsi="Arial" w:cs="Arial"/>
          <w:sz w:val="22"/>
          <w:szCs w:val="22"/>
        </w:rPr>
        <w:t>g</w:t>
      </w:r>
      <w:r w:rsidR="00153431" w:rsidRPr="00DE2E7B">
        <w:rPr>
          <w:rFonts w:ascii="Arial" w:hAnsi="Arial" w:cs="Arial"/>
          <w:sz w:val="22"/>
          <w:szCs w:val="22"/>
        </w:rPr>
        <w:t>arantierte Verfügbarkeit in Stunden</w:t>
      </w:r>
    </w:p>
    <w:p w14:paraId="4C1A4932" w14:textId="77777777" w:rsidR="00153431"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r w:rsidR="00153431" w:rsidRPr="00A22C1C">
        <w:rPr>
          <w:rFonts w:ascii="Arial" w:hAnsi="Arial" w:cs="Arial"/>
          <w:b/>
          <w:i/>
          <w:sz w:val="22"/>
          <w:szCs w:val="22"/>
        </w:rPr>
        <w:t>Verr</w:t>
      </w:r>
      <w:r w:rsidR="00153431" w:rsidRPr="00DE2E7B">
        <w:rPr>
          <w:rFonts w:ascii="Arial" w:hAnsi="Arial" w:cs="Arial"/>
          <w:sz w:val="22"/>
          <w:szCs w:val="22"/>
        </w:rPr>
        <w:tab/>
      </w:r>
      <w:r w:rsidR="00DE4FC7">
        <w:rPr>
          <w:rFonts w:ascii="Arial" w:hAnsi="Arial" w:cs="Arial"/>
          <w:sz w:val="22"/>
          <w:szCs w:val="22"/>
        </w:rPr>
        <w:t>e</w:t>
      </w:r>
      <w:r w:rsidR="00153431" w:rsidRPr="00DE2E7B">
        <w:rPr>
          <w:rFonts w:ascii="Arial" w:hAnsi="Arial" w:cs="Arial"/>
          <w:sz w:val="22"/>
          <w:szCs w:val="22"/>
        </w:rPr>
        <w:t>rreichte Verfügbarkeit in Stunden</w:t>
      </w:r>
    </w:p>
    <w:p w14:paraId="2776F26F" w14:textId="77777777" w:rsidR="00153431"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r w:rsidR="00153431" w:rsidRPr="006E2DA0">
        <w:rPr>
          <w:rFonts w:ascii="Arial" w:hAnsi="Arial" w:cs="Arial"/>
          <w:b/>
          <w:i/>
          <w:sz w:val="22"/>
          <w:szCs w:val="22"/>
        </w:rPr>
        <w:t>EEG</w:t>
      </w:r>
      <w:r w:rsidR="00153431" w:rsidRPr="00DE2E7B">
        <w:rPr>
          <w:rFonts w:ascii="Arial" w:hAnsi="Arial" w:cs="Arial"/>
          <w:sz w:val="22"/>
          <w:szCs w:val="22"/>
        </w:rPr>
        <w:tab/>
      </w:r>
      <w:r w:rsidR="00DE4FC7">
        <w:rPr>
          <w:rFonts w:ascii="Arial" w:hAnsi="Arial" w:cs="Arial"/>
          <w:sz w:val="22"/>
          <w:szCs w:val="22"/>
        </w:rPr>
        <w:t>w</w:t>
      </w:r>
      <w:r w:rsidR="00153431" w:rsidRPr="00DE2E7B">
        <w:rPr>
          <w:rFonts w:ascii="Arial" w:hAnsi="Arial" w:cs="Arial"/>
          <w:sz w:val="22"/>
          <w:szCs w:val="22"/>
        </w:rPr>
        <w:t>indparkspezi</w:t>
      </w:r>
      <w:r w:rsidR="004C72CD">
        <w:rPr>
          <w:rFonts w:ascii="Arial" w:hAnsi="Arial" w:cs="Arial"/>
          <w:sz w:val="22"/>
          <w:szCs w:val="22"/>
        </w:rPr>
        <w:t>fi</w:t>
      </w:r>
      <w:r w:rsidR="00153431" w:rsidRPr="00DE2E7B">
        <w:rPr>
          <w:rFonts w:ascii="Arial" w:hAnsi="Arial" w:cs="Arial"/>
          <w:sz w:val="22"/>
          <w:szCs w:val="22"/>
        </w:rPr>
        <w:t>sche EEG-Vergütung</w:t>
      </w:r>
    </w:p>
    <w:p w14:paraId="193F5C0D" w14:textId="77777777" w:rsidR="002420AF" w:rsidRDefault="002420AF" w:rsidP="00153431">
      <w:pPr>
        <w:tabs>
          <w:tab w:val="left" w:pos="2127"/>
        </w:tabs>
        <w:spacing w:line="280" w:lineRule="atLeast"/>
        <w:ind w:left="1134"/>
        <w:rPr>
          <w:rFonts w:ascii="Arial" w:hAnsi="Arial" w:cs="Arial"/>
          <w:sz w:val="22"/>
          <w:szCs w:val="22"/>
        </w:rPr>
      </w:pPr>
    </w:p>
    <w:p w14:paraId="2EBB1C64" w14:textId="77777777" w:rsidR="00153431" w:rsidRDefault="00153431" w:rsidP="00633DF8">
      <w:pPr>
        <w:pStyle w:val="Standa"/>
        <w:tabs>
          <w:tab w:val="left" w:pos="2127"/>
        </w:tabs>
        <w:ind w:left="1843"/>
        <w:jc w:val="both"/>
      </w:pPr>
      <w:r w:rsidRPr="00036FB0">
        <w:t xml:space="preserve">Der Betrachtungszeitraum beginnt mit dem </w:t>
      </w:r>
      <w:r w:rsidRPr="004C3D73">
        <w:t>unter Punkt 1.2 vereinbarten Zeitpunkt</w:t>
      </w:r>
      <w:r>
        <w:t xml:space="preserve"> und </w:t>
      </w:r>
      <w:r w:rsidRPr="00036FB0">
        <w:t>beträgt 365 Tage. Nach Vollendung dieses Zeitraums schließt sich</w:t>
      </w:r>
      <w:r>
        <w:t>, wie auch in der Folgezeit,</w:t>
      </w:r>
      <w:r w:rsidRPr="00036FB0">
        <w:t xml:space="preserve"> unmittelbar ein</w:t>
      </w:r>
      <w:bookmarkStart w:id="67" w:name="_Ref270521473"/>
      <w:r w:rsidR="002F191D">
        <w:t xml:space="preserve"> neuer Betrachtungszeitraum an.</w:t>
      </w:r>
    </w:p>
    <w:p w14:paraId="5B3CEE9C" w14:textId="77777777" w:rsidR="002F191D" w:rsidRDefault="002F191D" w:rsidP="002F191D">
      <w:pPr>
        <w:pStyle w:val="Standa"/>
        <w:tabs>
          <w:tab w:val="left" w:pos="2127"/>
        </w:tabs>
        <w:jc w:val="both"/>
      </w:pPr>
    </w:p>
    <w:p w14:paraId="4B9ABF0C" w14:textId="77777777" w:rsidR="00153431" w:rsidRDefault="00153431" w:rsidP="002F191D">
      <w:pPr>
        <w:pStyle w:val="Standa"/>
        <w:numPr>
          <w:ilvl w:val="1"/>
          <w:numId w:val="6"/>
        </w:numPr>
        <w:jc w:val="both"/>
      </w:pPr>
      <w:r w:rsidRPr="00346228">
        <w:t>Die Garantie für die technische Verfügbarkeit der WEA erlischt mit sofortiger Wirkung, sofern</w:t>
      </w:r>
      <w:r>
        <w:t xml:space="preserve"> </w:t>
      </w:r>
      <w:r w:rsidRPr="00346228">
        <w:t xml:space="preserve">die </w:t>
      </w:r>
      <w:r w:rsidR="00DE4FC7">
        <w:t xml:space="preserve">WEA </w:t>
      </w:r>
      <w:r w:rsidRPr="00346228">
        <w:t>innerhalb der Laufzeit der Garantie durch nicht von</w:t>
      </w:r>
      <w:r w:rsidR="00E11842">
        <w:t xml:space="preserve"> der</w:t>
      </w:r>
      <w:r w:rsidRPr="00346228">
        <w:t xml:space="preserve"> </w:t>
      </w:r>
      <w:r w:rsidR="00E84ACA">
        <w:t>Deutschen Windtechnik</w:t>
      </w:r>
      <w:r w:rsidRPr="00346228">
        <w:t xml:space="preserve"> autorisiertes Personal</w:t>
      </w:r>
      <w:r>
        <w:t xml:space="preserve"> </w:t>
      </w:r>
      <w:r w:rsidRPr="00346228">
        <w:t>gewartet werden oder technische Veränderungen oder sonstige Eingriffe, gleich welcher</w:t>
      </w:r>
      <w:r>
        <w:t xml:space="preserve"> </w:t>
      </w:r>
      <w:r w:rsidRPr="00346228">
        <w:t xml:space="preserve">Art, ohne Zustimmung von </w:t>
      </w:r>
      <w:r w:rsidR="002420AF">
        <w:t xml:space="preserve">der </w:t>
      </w:r>
      <w:r w:rsidR="00E84ACA">
        <w:t>Deutschen Windtechnik</w:t>
      </w:r>
      <w:r w:rsidRPr="00346228">
        <w:t xml:space="preserve"> vorgenommen werden</w:t>
      </w:r>
      <w:r w:rsidR="009C7CFB">
        <w:t>.</w:t>
      </w:r>
    </w:p>
    <w:p w14:paraId="0AA00A2D" w14:textId="7CFAA1E3" w:rsidR="009C7CFB" w:rsidRDefault="009C7CFB" w:rsidP="009C7CFB">
      <w:pPr>
        <w:pStyle w:val="Standa"/>
        <w:ind w:left="1134"/>
        <w:jc w:val="both"/>
      </w:pPr>
    </w:p>
    <w:p w14:paraId="36217228" w14:textId="77777777" w:rsidR="00242E7D" w:rsidRDefault="00242E7D" w:rsidP="009C7CFB">
      <w:pPr>
        <w:pStyle w:val="Standa"/>
        <w:ind w:left="1134"/>
        <w:jc w:val="both"/>
      </w:pPr>
    </w:p>
    <w:p w14:paraId="38B31985" w14:textId="77777777" w:rsidR="00955C49" w:rsidRPr="00C97846" w:rsidRDefault="00955C49" w:rsidP="00955C49">
      <w:pPr>
        <w:pStyle w:val="berschrift1"/>
      </w:pPr>
      <w:bookmarkStart w:id="68" w:name="_Toc484165124"/>
      <w:bookmarkStart w:id="69" w:name="_Toc484167440"/>
      <w:bookmarkStart w:id="70" w:name="_Toc484513386"/>
      <w:r w:rsidRPr="00C97846">
        <w:t>Elektrotechnische Verantwortung</w:t>
      </w:r>
      <w:bookmarkEnd w:id="68"/>
      <w:bookmarkEnd w:id="69"/>
      <w:bookmarkEnd w:id="70"/>
    </w:p>
    <w:p w14:paraId="49E6CD7F" w14:textId="77777777" w:rsidR="00955C49" w:rsidRPr="003240E7" w:rsidRDefault="00955C49" w:rsidP="00955C49">
      <w:pPr>
        <w:pStyle w:val="Standa"/>
        <w:keepLines/>
        <w:ind w:left="1134"/>
        <w:jc w:val="both"/>
      </w:pPr>
    </w:p>
    <w:p w14:paraId="3666543C" w14:textId="71A7B840" w:rsidR="00955C49" w:rsidRPr="003240E7" w:rsidRDefault="00955C49" w:rsidP="00955C49">
      <w:pPr>
        <w:pStyle w:val="Standa"/>
        <w:keepLines/>
        <w:numPr>
          <w:ilvl w:val="1"/>
          <w:numId w:val="7"/>
        </w:numPr>
        <w:jc w:val="both"/>
      </w:pPr>
      <w:r w:rsidRPr="003240E7">
        <w:t xml:space="preserve">Den Parteien sind die Vorschriften der DIN VDE 0105-100:2015- 10 (nachfolgend „DIN VDE 0105-100“) und die damit einhergehende Elektroverantwortung für Windenergieanlagen bekannt. Der Auftraggeber hat </w:t>
      </w:r>
      <w:r w:rsidR="00F30B8B" w:rsidRPr="003240E7">
        <w:t>einen Betriebsführungsvertrag</w:t>
      </w:r>
      <w:r w:rsidRPr="003240E7">
        <w:t xml:space="preserve"> mit </w:t>
      </w:r>
      <w:r w:rsidR="00432FD8" w:rsidRPr="001413BF">
        <w:t>Stadtwerke Haßfurt GmbH</w:t>
      </w:r>
      <w:r w:rsidRPr="003240E7">
        <w:t xml:space="preserve"> über die technische Betriebsführung für die WEA geschlossen und im Rahmen dessen die Elektroverantwortung nach DIN VDE 0105-100, insbesondere die Verpflichtung zur Bestellung eines „Anlagenbetreibers“ gemäß DIN VDE 0105-100, auf diese übertragen.</w:t>
      </w:r>
    </w:p>
    <w:p w14:paraId="0EBA4623" w14:textId="77777777" w:rsidR="00955C49" w:rsidRPr="003240E7" w:rsidRDefault="00955C49" w:rsidP="00955C49">
      <w:pPr>
        <w:pStyle w:val="Standa"/>
        <w:keepLines/>
        <w:ind w:left="1134"/>
        <w:jc w:val="both"/>
      </w:pPr>
    </w:p>
    <w:p w14:paraId="1B215301" w14:textId="77777777" w:rsidR="00955C49" w:rsidRPr="003240E7" w:rsidRDefault="00955C49" w:rsidP="00955C49">
      <w:pPr>
        <w:pStyle w:val="Standa"/>
        <w:keepLines/>
        <w:numPr>
          <w:ilvl w:val="1"/>
          <w:numId w:val="7"/>
        </w:numPr>
        <w:jc w:val="both"/>
      </w:pPr>
      <w:r w:rsidRPr="003240E7">
        <w:t>Die Parteien vereinbaren, dass die Deutsche Windtechnik die Anlagen – und Arbeitsverantwortung im Sinne der DIN VDE 0105-100 im Rahmen dieses Vertrages während der Durchführung von Arbeiten übernimmt, d.h. Arbeits- und Anlagenverantwortliche stellt und der Auftragnehmer somit uneingeschränkt verantwortlich für die Einhaltung sämtlicher Vorschriften der DIN VDE 0105-100 ist, sofern diese nicht den Anlagenbetreiber betreffen.</w:t>
      </w:r>
    </w:p>
    <w:p w14:paraId="146C3DCA" w14:textId="4BDFDB56" w:rsidR="00124AF6" w:rsidRDefault="00124AF6" w:rsidP="009C7CFB">
      <w:pPr>
        <w:pStyle w:val="Standa"/>
        <w:ind w:left="1134"/>
        <w:jc w:val="both"/>
      </w:pPr>
    </w:p>
    <w:p w14:paraId="65EE5EE3" w14:textId="77777777" w:rsidR="00124AF6" w:rsidRDefault="00124AF6" w:rsidP="009C7CFB">
      <w:pPr>
        <w:pStyle w:val="Standa"/>
        <w:ind w:left="1134"/>
        <w:jc w:val="both"/>
      </w:pPr>
    </w:p>
    <w:p w14:paraId="30337397" w14:textId="77777777" w:rsidR="00153431" w:rsidRDefault="00153431" w:rsidP="009C7CFB">
      <w:pPr>
        <w:pStyle w:val="berschrift1"/>
        <w:keepNext w:val="0"/>
      </w:pPr>
      <w:bookmarkStart w:id="71" w:name="_Ref435608674"/>
      <w:bookmarkStart w:id="72" w:name="_Toc484513387"/>
      <w:r w:rsidRPr="00036FB0">
        <w:lastRenderedPageBreak/>
        <w:t xml:space="preserve">Dokumentations- und sonstige Berichtspflichten der </w:t>
      </w:r>
      <w:bookmarkEnd w:id="67"/>
      <w:bookmarkEnd w:id="71"/>
      <w:r w:rsidR="00C207DB">
        <w:t>Deutschen Windtechnik</w:t>
      </w:r>
      <w:bookmarkEnd w:id="72"/>
      <w:r>
        <w:br/>
      </w:r>
    </w:p>
    <w:p w14:paraId="40E640DF" w14:textId="77777777" w:rsidR="001E6F0F" w:rsidRDefault="00153431" w:rsidP="00955C49">
      <w:pPr>
        <w:pStyle w:val="Standa"/>
        <w:keepLines/>
        <w:widowControl w:val="0"/>
        <w:numPr>
          <w:ilvl w:val="1"/>
          <w:numId w:val="26"/>
        </w:numPr>
        <w:jc w:val="both"/>
      </w:pPr>
      <w:r w:rsidRPr="00036FB0">
        <w:t xml:space="preserve">Die </w:t>
      </w:r>
      <w:r w:rsidR="00E84ACA">
        <w:t>Deutsche Windtechnik</w:t>
      </w:r>
      <w:r w:rsidRPr="00036FB0">
        <w:t xml:space="preserve"> erstellt über alle durchgeführten Inspektions-, Wartungs-, Instandsetzungs- und Reparaturmaßnahmen ein aussagefähiges Protokoll (Servicebericht), in dem sie die Dauer, die Art und den Umfang der Arbeiten, die jeweils Ausführenden, den Austausch/Einbau von Ersatzteilen und die verwendeten Betriebsstoffe (insbesondere Öl) nach Art und Menge festhält. Sie wird de</w:t>
      </w:r>
      <w:r w:rsidR="0085640D">
        <w:t>m</w:t>
      </w:r>
      <w:r w:rsidRPr="00036FB0">
        <w:t xml:space="preserve"> </w:t>
      </w:r>
      <w:r w:rsidR="0085640D">
        <w:t>Auftraggeber</w:t>
      </w:r>
      <w:r w:rsidRPr="00036FB0">
        <w:t xml:space="preserve"> den Servicebericht</w:t>
      </w:r>
      <w:r w:rsidR="002420AF">
        <w:t xml:space="preserve"> zeitnah, spätestens jedoch vier</w:t>
      </w:r>
      <w:r w:rsidRPr="00036FB0">
        <w:t xml:space="preserve"> Wochen nach Durchführung der entsprechenden Leistung zusenden.</w:t>
      </w:r>
    </w:p>
    <w:p w14:paraId="5C537CC2" w14:textId="77777777" w:rsidR="009C7CFB" w:rsidRDefault="009C7CFB" w:rsidP="009C7CFB">
      <w:pPr>
        <w:pStyle w:val="Standa"/>
        <w:keepLines/>
        <w:widowControl w:val="0"/>
        <w:ind w:left="1134"/>
        <w:jc w:val="both"/>
      </w:pPr>
    </w:p>
    <w:p w14:paraId="09E5FED7" w14:textId="77777777" w:rsidR="00594AA2" w:rsidRDefault="009C7CFB" w:rsidP="00955C49">
      <w:pPr>
        <w:pStyle w:val="Standa"/>
        <w:keepLines/>
        <w:numPr>
          <w:ilvl w:val="1"/>
          <w:numId w:val="26"/>
        </w:numPr>
        <w:jc w:val="both"/>
      </w:pPr>
      <w:r>
        <w:t>D</w:t>
      </w:r>
      <w:r w:rsidR="00153431" w:rsidRPr="00036FB0">
        <w:t xml:space="preserve">ie </w:t>
      </w:r>
      <w:r w:rsidR="00E84ACA">
        <w:t>Deutsche Windtechnik</w:t>
      </w:r>
      <w:r w:rsidR="00153431" w:rsidRPr="00036FB0">
        <w:t xml:space="preserve"> vermerkt die Ergebnisse von durchgeführten Inspektionen (aufgenommener Ist-Zustand und Bewertung des Ist-Zustandes) und Wartungsarbeiten sowie das Ergebnis von Ölanalysen und sonstigen Analysen im Servicebericht. Die </w:t>
      </w:r>
      <w:r w:rsidR="00E84ACA">
        <w:t>Deutsche Windtechnik</w:t>
      </w:r>
      <w:r w:rsidR="00153431" w:rsidRPr="00036FB0">
        <w:t xml:space="preserve"> sendet de</w:t>
      </w:r>
      <w:r w:rsidR="0085640D">
        <w:t>m</w:t>
      </w:r>
      <w:r w:rsidR="00153431" w:rsidRPr="00036FB0">
        <w:t xml:space="preserve"> </w:t>
      </w:r>
      <w:r w:rsidR="0085640D">
        <w:t>Auftraggeber</w:t>
      </w:r>
      <w:r w:rsidR="00153431" w:rsidRPr="00036FB0">
        <w:t xml:space="preserve"> die entsprechenden Analyseberichte zu.</w:t>
      </w:r>
    </w:p>
    <w:p w14:paraId="576E21D8" w14:textId="77777777" w:rsidR="002420AF" w:rsidRDefault="002420AF" w:rsidP="004232F8">
      <w:pPr>
        <w:pStyle w:val="Standa"/>
        <w:keepLines/>
        <w:jc w:val="both"/>
      </w:pPr>
    </w:p>
    <w:p w14:paraId="37154DF6" w14:textId="77777777" w:rsidR="00071AAD" w:rsidRDefault="00153431" w:rsidP="00955C49">
      <w:pPr>
        <w:pStyle w:val="Standa"/>
        <w:numPr>
          <w:ilvl w:val="1"/>
          <w:numId w:val="26"/>
        </w:numPr>
        <w:jc w:val="both"/>
      </w:pPr>
      <w:r w:rsidRPr="00036FB0">
        <w:t>Alle ausgeführten Inspektionen, Wartungs- und Instandsetzungsmaßnahmen sowie Reparaturen und die dabei getroffenen Feststellungen werden außerdem in dem zu jeder W</w:t>
      </w:r>
      <w:r w:rsidR="00DE4FC7">
        <w:t>EA</w:t>
      </w:r>
      <w:r w:rsidRPr="00036FB0">
        <w:t xml:space="preserve"> gehörenden Betriebstagebuch (Logbuch) notiert</w:t>
      </w:r>
      <w:r w:rsidR="004232F8">
        <w:t xml:space="preserve"> oder abgeheftet</w:t>
      </w:r>
      <w:r w:rsidRPr="00036FB0">
        <w:t>.</w:t>
      </w:r>
    </w:p>
    <w:p w14:paraId="475C9ED3" w14:textId="77777777" w:rsidR="00BF4811" w:rsidRDefault="00BF4811" w:rsidP="00BF4811">
      <w:pPr>
        <w:pStyle w:val="Standa"/>
        <w:ind w:left="1134"/>
      </w:pPr>
    </w:p>
    <w:p w14:paraId="4745D0EE" w14:textId="77777777" w:rsidR="00153431" w:rsidRDefault="00153431" w:rsidP="00955C49">
      <w:pPr>
        <w:pStyle w:val="Standa"/>
        <w:numPr>
          <w:ilvl w:val="1"/>
          <w:numId w:val="26"/>
        </w:numPr>
        <w:jc w:val="both"/>
      </w:pPr>
      <w:r w:rsidRPr="00036FB0">
        <w:t>Ausführungstermine für planbare Maßnahmen, bei denen eine W</w:t>
      </w:r>
      <w:r w:rsidR="00DE4FC7">
        <w:t>EA</w:t>
      </w:r>
      <w:r w:rsidRPr="00036FB0">
        <w:t xml:space="preserve"> stillzusetzen ist, g</w:t>
      </w:r>
      <w:r w:rsidR="0085640D">
        <w:t xml:space="preserve">ibt die </w:t>
      </w:r>
      <w:r w:rsidR="00E84ACA">
        <w:t>Deutsche Windtechnik</w:t>
      </w:r>
      <w:r w:rsidR="0085640D">
        <w:t xml:space="preserve"> dem</w:t>
      </w:r>
      <w:r w:rsidRPr="00036FB0">
        <w:t xml:space="preserve"> </w:t>
      </w:r>
      <w:r w:rsidR="0085640D">
        <w:t xml:space="preserve">Auftraggeber </w:t>
      </w:r>
      <w:r w:rsidRPr="00036FB0">
        <w:t>vor Ausführung der Maßnahme bekannt. Die Bekanntgabe erfolgt spätestens fünf Werktage vor Beginn der Arbeiten, es sei denn ein kurzfristigeres Handeln ist erforderlich.</w:t>
      </w:r>
    </w:p>
    <w:p w14:paraId="5C6D10DA" w14:textId="77777777" w:rsidR="002F191D" w:rsidRDefault="002F191D" w:rsidP="00153431">
      <w:pPr>
        <w:pStyle w:val="Standa"/>
        <w:ind w:left="1134"/>
      </w:pPr>
    </w:p>
    <w:p w14:paraId="5F2C6598" w14:textId="77777777" w:rsidR="00153431" w:rsidRDefault="00153431" w:rsidP="00955C49">
      <w:pPr>
        <w:pStyle w:val="Standa"/>
        <w:numPr>
          <w:ilvl w:val="1"/>
          <w:numId w:val="26"/>
        </w:numPr>
      </w:pPr>
      <w:bookmarkStart w:id="73" w:name="_Toc128448370"/>
      <w:bookmarkStart w:id="74" w:name="_Toc128449587"/>
      <w:bookmarkStart w:id="75" w:name="_Toc128449747"/>
      <w:bookmarkStart w:id="76" w:name="_Toc128449823"/>
      <w:bookmarkStart w:id="77" w:name="_Toc128449910"/>
      <w:bookmarkStart w:id="78" w:name="_Toc128450487"/>
      <w:bookmarkStart w:id="79" w:name="_Toc128450635"/>
      <w:bookmarkStart w:id="80" w:name="_Toc131234745"/>
      <w:r>
        <w:t>Koordination</w:t>
      </w:r>
      <w:bookmarkEnd w:id="73"/>
      <w:bookmarkEnd w:id="74"/>
      <w:bookmarkEnd w:id="75"/>
      <w:bookmarkEnd w:id="76"/>
      <w:bookmarkEnd w:id="77"/>
      <w:bookmarkEnd w:id="78"/>
      <w:bookmarkEnd w:id="79"/>
      <w:bookmarkEnd w:id="80"/>
    </w:p>
    <w:p w14:paraId="45424F5C" w14:textId="77777777" w:rsidR="00153431" w:rsidRDefault="00153431" w:rsidP="00153431">
      <w:pPr>
        <w:pStyle w:val="Standa"/>
        <w:ind w:left="1134"/>
      </w:pPr>
      <w:r>
        <w:t xml:space="preserve">Die Parteien benennen zur Erleichterung der Vertragsdurchführung jeweils einen Ansprechpartner. </w:t>
      </w:r>
    </w:p>
    <w:p w14:paraId="1BEB5FC8" w14:textId="77777777" w:rsidR="007A3575" w:rsidRPr="00D43267" w:rsidRDefault="007A3575" w:rsidP="00153431">
      <w:pPr>
        <w:pStyle w:val="Standa"/>
        <w:ind w:left="1134"/>
      </w:pPr>
    </w:p>
    <w:p w14:paraId="2FC62997" w14:textId="77777777" w:rsidR="00153431" w:rsidRDefault="00153431" w:rsidP="00153431">
      <w:pPr>
        <w:pStyle w:val="Standa"/>
        <w:ind w:left="1134"/>
      </w:pPr>
    </w:p>
    <w:p w14:paraId="60364698" w14:textId="023EB728" w:rsidR="00153431" w:rsidRPr="00242E7D" w:rsidRDefault="00153431" w:rsidP="00153431">
      <w:pPr>
        <w:pStyle w:val="Standa"/>
        <w:ind w:left="1134"/>
        <w:rPr>
          <w:lang w:val="en-US"/>
        </w:rPr>
      </w:pPr>
      <w:r w:rsidRPr="00D95E3B">
        <w:t>AG:</w:t>
      </w:r>
      <w:r w:rsidR="00CA6F4C" w:rsidRPr="00D95E3B">
        <w:t xml:space="preserve"> </w:t>
      </w:r>
      <w:r w:rsidR="00D95E3B">
        <w:rPr>
          <w:rFonts w:cs="Arial"/>
          <w:szCs w:val="22"/>
        </w:rPr>
        <w:fldChar w:fldCharType="begin">
          <w:ffData>
            <w:name w:val=""/>
            <w:enabled/>
            <w:calcOnExit w:val="0"/>
            <w:textInput>
              <w:default w:val="Planet Energy GmbH"/>
            </w:textInput>
          </w:ffData>
        </w:fldChar>
      </w:r>
      <w:r w:rsidR="00D95E3B">
        <w:rPr>
          <w:rFonts w:cs="Arial"/>
          <w:szCs w:val="22"/>
        </w:rPr>
        <w:instrText xml:space="preserve"> FORMTEXT </w:instrText>
      </w:r>
      <w:r w:rsidR="00D95E3B">
        <w:rPr>
          <w:rFonts w:cs="Arial"/>
          <w:szCs w:val="22"/>
        </w:rPr>
      </w:r>
      <w:r w:rsidR="00D95E3B">
        <w:rPr>
          <w:rFonts w:cs="Arial"/>
          <w:szCs w:val="22"/>
        </w:rPr>
        <w:fldChar w:fldCharType="separate"/>
      </w:r>
      <w:r w:rsidR="00D95E3B">
        <w:rPr>
          <w:rFonts w:cs="Arial"/>
          <w:noProof/>
          <w:szCs w:val="22"/>
        </w:rPr>
        <w:t>Planet Energy GmbH</w:t>
      </w:r>
      <w:r w:rsidR="00D95E3B">
        <w:rPr>
          <w:rFonts w:cs="Arial"/>
          <w:szCs w:val="22"/>
        </w:rPr>
        <w:fldChar w:fldCharType="end"/>
      </w:r>
      <w:r w:rsidRPr="00242E7D">
        <w:tab/>
      </w:r>
      <w:r w:rsidR="00D95E3B">
        <w:tab/>
      </w:r>
      <w:r w:rsidRPr="00D95E3B">
        <w:t xml:space="preserve">Tel. </w:t>
      </w:r>
      <w:r w:rsidRPr="00D95E3B">
        <w:tab/>
      </w:r>
      <w:r w:rsidR="00D95E3B">
        <w:rPr>
          <w:rFonts w:cs="Arial"/>
          <w:szCs w:val="22"/>
        </w:rPr>
        <w:fldChar w:fldCharType="begin">
          <w:ffData>
            <w:name w:val=""/>
            <w:enabled/>
            <w:calcOnExit w:val="0"/>
            <w:textInput>
              <w:default w:val="040 808110-782"/>
            </w:textInput>
          </w:ffData>
        </w:fldChar>
      </w:r>
      <w:r w:rsidR="00D95E3B">
        <w:rPr>
          <w:rFonts w:cs="Arial"/>
          <w:szCs w:val="22"/>
        </w:rPr>
        <w:instrText xml:space="preserve"> FORMTEXT </w:instrText>
      </w:r>
      <w:r w:rsidR="00D95E3B">
        <w:rPr>
          <w:rFonts w:cs="Arial"/>
          <w:szCs w:val="22"/>
        </w:rPr>
      </w:r>
      <w:r w:rsidR="00D95E3B">
        <w:rPr>
          <w:rFonts w:cs="Arial"/>
          <w:szCs w:val="22"/>
        </w:rPr>
        <w:fldChar w:fldCharType="separate"/>
      </w:r>
      <w:r w:rsidR="00D95E3B" w:rsidRPr="00242E7D">
        <w:rPr>
          <w:rFonts w:cs="Arial"/>
          <w:noProof/>
          <w:szCs w:val="22"/>
          <w:lang w:val="en-US"/>
        </w:rPr>
        <w:t>040 808110-782</w:t>
      </w:r>
      <w:r w:rsidR="00D95E3B">
        <w:rPr>
          <w:rFonts w:cs="Arial"/>
          <w:szCs w:val="22"/>
        </w:rPr>
        <w:fldChar w:fldCharType="end"/>
      </w:r>
    </w:p>
    <w:p w14:paraId="1D3F0CAA" w14:textId="3B05231E" w:rsidR="006E2DA0" w:rsidRPr="00A333EF" w:rsidRDefault="00153431" w:rsidP="00153431">
      <w:pPr>
        <w:pStyle w:val="Standa"/>
        <w:ind w:left="1134"/>
        <w:rPr>
          <w:rFonts w:cs="Arial"/>
          <w:szCs w:val="22"/>
          <w:lang w:val="en-US"/>
        </w:rPr>
      </w:pPr>
      <w:r w:rsidRPr="00242E7D">
        <w:rPr>
          <w:lang w:val="en-US"/>
        </w:rPr>
        <w:tab/>
      </w:r>
      <w:r w:rsidRPr="00242E7D">
        <w:rPr>
          <w:lang w:val="en-US"/>
        </w:rPr>
        <w:tab/>
      </w:r>
      <w:r w:rsidRPr="00242E7D">
        <w:rPr>
          <w:lang w:val="en-US"/>
        </w:rPr>
        <w:tab/>
      </w:r>
      <w:r w:rsidRPr="00242E7D">
        <w:rPr>
          <w:lang w:val="en-US"/>
        </w:rPr>
        <w:tab/>
      </w:r>
      <w:r w:rsidRPr="00242E7D">
        <w:rPr>
          <w:lang w:val="en-US"/>
        </w:rPr>
        <w:tab/>
      </w:r>
      <w:r w:rsidRPr="00242E7D">
        <w:rPr>
          <w:lang w:val="en-US"/>
        </w:rPr>
        <w:tab/>
      </w:r>
      <w:r w:rsidRPr="00A333EF">
        <w:rPr>
          <w:lang w:val="en-US"/>
        </w:rPr>
        <w:t>Fax.</w:t>
      </w:r>
      <w:r w:rsidR="0085640D" w:rsidRPr="00A333EF">
        <w:rPr>
          <w:lang w:val="en-US"/>
        </w:rPr>
        <w:tab/>
      </w:r>
      <w:r w:rsidR="00D95E3B">
        <w:rPr>
          <w:rFonts w:cs="Arial"/>
          <w:szCs w:val="22"/>
        </w:rPr>
        <w:fldChar w:fldCharType="begin">
          <w:ffData>
            <w:name w:val=""/>
            <w:enabled/>
            <w:calcOnExit w:val="0"/>
            <w:textInput>
              <w:default w:val="040 808110-777"/>
            </w:textInput>
          </w:ffData>
        </w:fldChar>
      </w:r>
      <w:r w:rsidR="00D95E3B" w:rsidRPr="00242E7D">
        <w:rPr>
          <w:rFonts w:cs="Arial"/>
          <w:szCs w:val="22"/>
          <w:lang w:val="en-US"/>
        </w:rPr>
        <w:instrText xml:space="preserve"> FORMTEXT </w:instrText>
      </w:r>
      <w:r w:rsidR="00D95E3B">
        <w:rPr>
          <w:rFonts w:cs="Arial"/>
          <w:szCs w:val="22"/>
        </w:rPr>
      </w:r>
      <w:r w:rsidR="00D95E3B">
        <w:rPr>
          <w:rFonts w:cs="Arial"/>
          <w:szCs w:val="22"/>
        </w:rPr>
        <w:fldChar w:fldCharType="separate"/>
      </w:r>
      <w:r w:rsidR="00D95E3B" w:rsidRPr="00242E7D">
        <w:rPr>
          <w:rFonts w:cs="Arial"/>
          <w:noProof/>
          <w:szCs w:val="22"/>
          <w:lang w:val="en-US"/>
        </w:rPr>
        <w:t>040 808110-777</w:t>
      </w:r>
      <w:r w:rsidR="00D95E3B">
        <w:rPr>
          <w:rFonts w:cs="Arial"/>
          <w:szCs w:val="22"/>
        </w:rPr>
        <w:fldChar w:fldCharType="end"/>
      </w:r>
    </w:p>
    <w:p w14:paraId="16D58843" w14:textId="4F210879" w:rsidR="00BF4811" w:rsidRPr="003C6548" w:rsidRDefault="0085640D" w:rsidP="00153431">
      <w:pPr>
        <w:pStyle w:val="Standa"/>
        <w:ind w:left="1134"/>
        <w:rPr>
          <w:lang w:val="en-US"/>
        </w:rPr>
      </w:pPr>
      <w:r w:rsidRPr="00A333EF">
        <w:rPr>
          <w:lang w:val="en-US"/>
        </w:rPr>
        <w:tab/>
      </w:r>
      <w:r w:rsidRPr="00A333EF">
        <w:rPr>
          <w:lang w:val="en-US"/>
        </w:rPr>
        <w:tab/>
      </w:r>
      <w:r w:rsidRPr="00A333EF">
        <w:rPr>
          <w:lang w:val="en-US"/>
        </w:rPr>
        <w:tab/>
      </w:r>
      <w:r w:rsidR="006E2DA0" w:rsidRPr="00A333EF">
        <w:rPr>
          <w:lang w:val="en-US"/>
        </w:rPr>
        <w:tab/>
      </w:r>
      <w:r w:rsidR="006E2DA0" w:rsidRPr="00A333EF">
        <w:rPr>
          <w:lang w:val="en-US"/>
        </w:rPr>
        <w:tab/>
      </w:r>
      <w:r w:rsidRPr="00A333EF">
        <w:rPr>
          <w:lang w:val="en-US"/>
        </w:rPr>
        <w:tab/>
      </w:r>
      <w:r w:rsidR="00153431" w:rsidRPr="00A333EF">
        <w:rPr>
          <w:lang w:val="en-US"/>
        </w:rPr>
        <w:t>Mob.</w:t>
      </w:r>
      <w:r w:rsidR="00153431" w:rsidRPr="00A333EF">
        <w:rPr>
          <w:lang w:val="en-US"/>
        </w:rPr>
        <w:tab/>
      </w:r>
      <w:r w:rsidR="00D95E3B">
        <w:rPr>
          <w:rFonts w:cs="Arial"/>
          <w:szCs w:val="22"/>
        </w:rPr>
        <w:fldChar w:fldCharType="begin">
          <w:ffData>
            <w:name w:val=""/>
            <w:enabled/>
            <w:calcOnExit w:val="0"/>
            <w:textInput>
              <w:default w:val="040 880110-760"/>
            </w:textInput>
          </w:ffData>
        </w:fldChar>
      </w:r>
      <w:r w:rsidR="00D95E3B" w:rsidRPr="00242E7D">
        <w:rPr>
          <w:rFonts w:cs="Arial"/>
          <w:szCs w:val="22"/>
          <w:lang w:val="en-US"/>
        </w:rPr>
        <w:instrText xml:space="preserve"> FORMTEXT </w:instrText>
      </w:r>
      <w:r w:rsidR="00D95E3B">
        <w:rPr>
          <w:rFonts w:cs="Arial"/>
          <w:szCs w:val="22"/>
        </w:rPr>
      </w:r>
      <w:r w:rsidR="00D95E3B">
        <w:rPr>
          <w:rFonts w:cs="Arial"/>
          <w:szCs w:val="22"/>
        </w:rPr>
        <w:fldChar w:fldCharType="separate"/>
      </w:r>
      <w:r w:rsidR="00D95E3B" w:rsidRPr="003C6548">
        <w:rPr>
          <w:rFonts w:cs="Arial"/>
          <w:noProof/>
          <w:szCs w:val="22"/>
          <w:lang w:val="en-US"/>
        </w:rPr>
        <w:t>040 880110-760</w:t>
      </w:r>
      <w:r w:rsidR="00D95E3B">
        <w:rPr>
          <w:rFonts w:cs="Arial"/>
          <w:szCs w:val="22"/>
        </w:rPr>
        <w:fldChar w:fldCharType="end"/>
      </w:r>
    </w:p>
    <w:p w14:paraId="18D93627" w14:textId="414EDAE1" w:rsidR="00153431" w:rsidRPr="003C6548" w:rsidRDefault="00E11842" w:rsidP="00153431">
      <w:pPr>
        <w:pStyle w:val="Standa"/>
        <w:ind w:left="1134"/>
        <w:rPr>
          <w:lang w:val="en-US"/>
        </w:rPr>
      </w:pPr>
      <w:r w:rsidRPr="003C6548">
        <w:rPr>
          <w:lang w:val="en-US"/>
        </w:rPr>
        <w:tab/>
      </w:r>
      <w:r w:rsidRPr="003C6548">
        <w:rPr>
          <w:lang w:val="en-US"/>
        </w:rPr>
        <w:tab/>
      </w:r>
      <w:r w:rsidRPr="003C6548">
        <w:rPr>
          <w:lang w:val="en-US"/>
        </w:rPr>
        <w:tab/>
      </w:r>
      <w:r w:rsidRPr="003C6548">
        <w:rPr>
          <w:lang w:val="en-US"/>
        </w:rPr>
        <w:tab/>
      </w:r>
      <w:r w:rsidRPr="003C6548">
        <w:rPr>
          <w:lang w:val="en-US"/>
        </w:rPr>
        <w:tab/>
      </w:r>
      <w:r w:rsidRPr="003C6548">
        <w:rPr>
          <w:lang w:val="en-US"/>
        </w:rPr>
        <w:tab/>
        <w:t>Email:</w:t>
      </w:r>
      <w:r w:rsidRPr="003C6548">
        <w:rPr>
          <w:lang w:val="en-US"/>
        </w:rPr>
        <w:tab/>
      </w:r>
      <w:r w:rsidR="00D95E3B">
        <w:rPr>
          <w:rFonts w:cs="Arial"/>
          <w:szCs w:val="22"/>
        </w:rPr>
        <w:fldChar w:fldCharType="begin">
          <w:ffData>
            <w:name w:val=""/>
            <w:enabled/>
            <w:calcOnExit w:val="0"/>
            <w:textInput>
              <w:default w:val="technik@planet-energy.de"/>
            </w:textInput>
          </w:ffData>
        </w:fldChar>
      </w:r>
      <w:r w:rsidR="00D95E3B" w:rsidRPr="003C6548">
        <w:rPr>
          <w:rFonts w:cs="Arial"/>
          <w:szCs w:val="22"/>
          <w:lang w:val="en-US"/>
        </w:rPr>
        <w:instrText xml:space="preserve"> FORMTEXT </w:instrText>
      </w:r>
      <w:r w:rsidR="00D95E3B">
        <w:rPr>
          <w:rFonts w:cs="Arial"/>
          <w:szCs w:val="22"/>
        </w:rPr>
      </w:r>
      <w:r w:rsidR="00D95E3B">
        <w:rPr>
          <w:rFonts w:cs="Arial"/>
          <w:szCs w:val="22"/>
        </w:rPr>
        <w:fldChar w:fldCharType="separate"/>
      </w:r>
      <w:r w:rsidR="00D95E3B" w:rsidRPr="003C6548">
        <w:rPr>
          <w:rFonts w:cs="Arial"/>
          <w:noProof/>
          <w:szCs w:val="22"/>
          <w:lang w:val="en-US"/>
        </w:rPr>
        <w:t>technik@planet-energy.de</w:t>
      </w:r>
      <w:r w:rsidR="00D95E3B">
        <w:rPr>
          <w:rFonts w:cs="Arial"/>
          <w:szCs w:val="22"/>
        </w:rPr>
        <w:fldChar w:fldCharType="end"/>
      </w:r>
    </w:p>
    <w:p w14:paraId="5FFF3867" w14:textId="77777777" w:rsidR="00153431" w:rsidRPr="003C6548" w:rsidRDefault="00153431" w:rsidP="00153431">
      <w:pPr>
        <w:pStyle w:val="Standa"/>
        <w:ind w:left="1134"/>
        <w:rPr>
          <w:lang w:val="en-US"/>
        </w:rPr>
      </w:pPr>
    </w:p>
    <w:p w14:paraId="5D23B722" w14:textId="77777777" w:rsidR="001E6F0F" w:rsidRPr="003C6548" w:rsidRDefault="001E6F0F" w:rsidP="00153431">
      <w:pPr>
        <w:pStyle w:val="Standa"/>
        <w:ind w:left="1134"/>
        <w:rPr>
          <w:lang w:val="en-US"/>
        </w:rPr>
      </w:pPr>
    </w:p>
    <w:p w14:paraId="3E358CE3" w14:textId="77777777" w:rsidR="00153431" w:rsidRPr="00A333EF" w:rsidRDefault="00153431" w:rsidP="00153431">
      <w:pPr>
        <w:pStyle w:val="Standa"/>
        <w:ind w:left="1134"/>
      </w:pPr>
      <w:r w:rsidRPr="00A333EF">
        <w:lastRenderedPageBreak/>
        <w:t xml:space="preserve">AN: </w:t>
      </w:r>
      <w:r w:rsidR="00E84ACA">
        <w:t>Deutsche Windtechnik</w:t>
      </w:r>
      <w:r w:rsidR="004232F8" w:rsidRPr="00A333EF">
        <w:tab/>
      </w:r>
      <w:r w:rsidRPr="00A333EF">
        <w:t xml:space="preserve"> </w:t>
      </w:r>
      <w:r w:rsidRPr="00A333EF">
        <w:tab/>
        <w:t>Tel.</w:t>
      </w:r>
      <w:r w:rsidRPr="00A333EF">
        <w:tab/>
      </w:r>
      <w:r w:rsidR="004232F8" w:rsidRPr="00A333EF">
        <w:t>0541</w:t>
      </w:r>
      <w:r w:rsidR="00A475CC" w:rsidRPr="00A333EF">
        <w:t xml:space="preserve"> – </w:t>
      </w:r>
      <w:r w:rsidR="004232F8" w:rsidRPr="00A333EF">
        <w:t>380 538</w:t>
      </w:r>
      <w:r w:rsidR="00A475CC" w:rsidRPr="00A333EF">
        <w:t xml:space="preserve"> </w:t>
      </w:r>
      <w:r w:rsidR="004232F8" w:rsidRPr="00A333EF">
        <w:t>–</w:t>
      </w:r>
      <w:r w:rsidR="00A475CC" w:rsidRPr="00A333EF">
        <w:t xml:space="preserve"> </w:t>
      </w:r>
      <w:r w:rsidR="004232F8" w:rsidRPr="00A333EF">
        <w:t>10</w:t>
      </w:r>
      <w:r w:rsidRPr="00A333EF">
        <w:t>0</w:t>
      </w:r>
    </w:p>
    <w:p w14:paraId="276AABC5" w14:textId="77777777" w:rsidR="004232F8" w:rsidRDefault="004232F8" w:rsidP="00153431">
      <w:pPr>
        <w:pStyle w:val="Standa"/>
        <w:ind w:left="1134"/>
      </w:pPr>
      <w:r w:rsidRPr="00A333EF">
        <w:tab/>
      </w:r>
      <w:r w:rsidRPr="00A333EF">
        <w:tab/>
      </w:r>
      <w:r w:rsidRPr="00A333EF">
        <w:tab/>
      </w:r>
      <w:r w:rsidRPr="00A333EF">
        <w:tab/>
      </w:r>
      <w:r w:rsidRPr="00A333EF">
        <w:tab/>
      </w:r>
      <w:r w:rsidRPr="00A333EF">
        <w:tab/>
      </w:r>
      <w:r>
        <w:t>Fax.</w:t>
      </w:r>
      <w:r>
        <w:tab/>
        <w:t>0541</w:t>
      </w:r>
      <w:r w:rsidR="00A475CC">
        <w:t xml:space="preserve"> – </w:t>
      </w:r>
      <w:r>
        <w:t>380 538</w:t>
      </w:r>
      <w:r w:rsidR="00A475CC">
        <w:t xml:space="preserve"> </w:t>
      </w:r>
      <w:r>
        <w:t>–</w:t>
      </w:r>
      <w:r w:rsidR="00A475CC">
        <w:t xml:space="preserve"> </w:t>
      </w:r>
      <w:r>
        <w:t>199</w:t>
      </w:r>
    </w:p>
    <w:p w14:paraId="424C6D19" w14:textId="77777777" w:rsidR="00153431" w:rsidRDefault="00153431" w:rsidP="00153431">
      <w:pPr>
        <w:pStyle w:val="Standa"/>
        <w:ind w:left="1134"/>
      </w:pPr>
      <w:r>
        <w:tab/>
      </w:r>
      <w:r>
        <w:tab/>
      </w:r>
      <w:r>
        <w:tab/>
      </w:r>
      <w:r>
        <w:tab/>
      </w:r>
      <w:r>
        <w:tab/>
      </w:r>
      <w:r w:rsidR="00A475CC">
        <w:tab/>
      </w:r>
      <w:r w:rsidR="004232F8">
        <w:t>Fernüberwachung 0541</w:t>
      </w:r>
      <w:r w:rsidR="00A475CC">
        <w:t xml:space="preserve"> – </w:t>
      </w:r>
      <w:r w:rsidR="004232F8">
        <w:t>380 5 380</w:t>
      </w:r>
    </w:p>
    <w:p w14:paraId="09022B55" w14:textId="77777777" w:rsidR="00153431" w:rsidRPr="006E2DA0" w:rsidRDefault="002F191D" w:rsidP="002F191D">
      <w:pPr>
        <w:pStyle w:val="Standa"/>
        <w:ind w:left="1134"/>
        <w:rPr>
          <w:szCs w:val="22"/>
        </w:rPr>
      </w:pPr>
      <w:r w:rsidRPr="006E2DA0">
        <w:rPr>
          <w:szCs w:val="22"/>
        </w:rPr>
        <w:tab/>
      </w:r>
      <w:r w:rsidRPr="006E2DA0">
        <w:rPr>
          <w:szCs w:val="22"/>
        </w:rPr>
        <w:tab/>
      </w:r>
      <w:r w:rsidR="00153431" w:rsidRPr="006E2DA0">
        <w:rPr>
          <w:szCs w:val="22"/>
        </w:rPr>
        <w:tab/>
      </w:r>
      <w:r w:rsidR="00153431" w:rsidRPr="006E2DA0">
        <w:rPr>
          <w:szCs w:val="22"/>
        </w:rPr>
        <w:tab/>
      </w:r>
      <w:r w:rsidR="00153431" w:rsidRPr="006E2DA0">
        <w:rPr>
          <w:szCs w:val="22"/>
        </w:rPr>
        <w:tab/>
      </w:r>
      <w:r w:rsidR="00CA6F4C" w:rsidRPr="006E2DA0">
        <w:rPr>
          <w:szCs w:val="22"/>
        </w:rPr>
        <w:t xml:space="preserve">  </w:t>
      </w:r>
      <w:r w:rsidR="00153431" w:rsidRPr="006E2DA0">
        <w:rPr>
          <w:szCs w:val="22"/>
        </w:rPr>
        <w:tab/>
        <w:t>Email:</w:t>
      </w:r>
      <w:r w:rsidR="00153431" w:rsidRPr="006E2DA0">
        <w:rPr>
          <w:szCs w:val="22"/>
        </w:rPr>
        <w:tab/>
      </w:r>
      <w:r w:rsidR="004232F8" w:rsidRPr="006E2DA0">
        <w:rPr>
          <w:szCs w:val="22"/>
        </w:rPr>
        <w:t>dfu@</w:t>
      </w:r>
      <w:r w:rsidR="00E84ACA">
        <w:rPr>
          <w:szCs w:val="22"/>
        </w:rPr>
        <w:t>deutsche-windtechnik.com</w:t>
      </w:r>
    </w:p>
    <w:p w14:paraId="334507CA" w14:textId="00F7CA84" w:rsidR="00E11842" w:rsidRDefault="00E11842" w:rsidP="00153431">
      <w:pPr>
        <w:pStyle w:val="Standa"/>
        <w:ind w:left="1134"/>
      </w:pPr>
    </w:p>
    <w:p w14:paraId="3D20D5C9" w14:textId="77777777" w:rsidR="005417E6" w:rsidRPr="00036FB0" w:rsidRDefault="005417E6" w:rsidP="00153431">
      <w:pPr>
        <w:pStyle w:val="Standa"/>
        <w:ind w:left="1134"/>
      </w:pPr>
    </w:p>
    <w:p w14:paraId="7A4894CA" w14:textId="77777777" w:rsidR="00153431" w:rsidRDefault="00153431" w:rsidP="00153431">
      <w:pPr>
        <w:pStyle w:val="berschrift1"/>
      </w:pPr>
      <w:bookmarkStart w:id="81" w:name="_Toc484513388"/>
      <w:r w:rsidRPr="00036FB0">
        <w:t>Abfallstoffe; Eigentumsübergang</w:t>
      </w:r>
      <w:bookmarkEnd w:id="81"/>
      <w:r>
        <w:br/>
      </w:r>
    </w:p>
    <w:p w14:paraId="4D81035E" w14:textId="77777777" w:rsidR="00594AA2" w:rsidRDefault="00153431" w:rsidP="00BF4811">
      <w:pPr>
        <w:pStyle w:val="Standa"/>
        <w:numPr>
          <w:ilvl w:val="1"/>
          <w:numId w:val="8"/>
        </w:numPr>
        <w:jc w:val="both"/>
      </w:pPr>
      <w:r w:rsidRPr="00036FB0">
        <w:t xml:space="preserve">Abfallstoffe, die im Rahmen </w:t>
      </w:r>
      <w:r w:rsidR="00E11842">
        <w:t xml:space="preserve">von </w:t>
      </w:r>
      <w:r w:rsidRPr="00036FB0">
        <w:t>Ar</w:t>
      </w:r>
      <w:r w:rsidR="004232F8">
        <w:t xml:space="preserve">beiten der </w:t>
      </w:r>
      <w:r w:rsidR="00E84ACA">
        <w:t>Deutschen Windtechnik</w:t>
      </w:r>
      <w:r w:rsidRPr="00036FB0">
        <w:t xml:space="preserve"> anfallen (insbesondere Altöl, Lösungsmittel, Farbreste und Altmetalle), sind von der </w:t>
      </w:r>
      <w:r w:rsidR="00E84ACA">
        <w:t>Deutschen Windtechnik</w:t>
      </w:r>
      <w:r w:rsidR="004232F8">
        <w:t xml:space="preserve"> </w:t>
      </w:r>
      <w:r w:rsidRPr="00036FB0">
        <w:t>auf ihre Kosten fach- und umweltgerecht zu entsorgen.</w:t>
      </w:r>
    </w:p>
    <w:p w14:paraId="696AFBE5" w14:textId="77777777" w:rsidR="00BF4811" w:rsidRDefault="00BF4811" w:rsidP="00BF4811">
      <w:pPr>
        <w:pStyle w:val="Standa"/>
        <w:ind w:left="1134"/>
      </w:pPr>
    </w:p>
    <w:p w14:paraId="484E7CB9" w14:textId="77777777" w:rsidR="00153431" w:rsidRDefault="00153431" w:rsidP="00BF4811">
      <w:pPr>
        <w:pStyle w:val="Standa"/>
        <w:keepLines/>
        <w:numPr>
          <w:ilvl w:val="1"/>
          <w:numId w:val="8"/>
        </w:numPr>
        <w:jc w:val="both"/>
      </w:pPr>
      <w:r w:rsidRPr="00036FB0">
        <w:t xml:space="preserve">Ersetzt die </w:t>
      </w:r>
      <w:r w:rsidR="00E84ACA">
        <w:t>Deutsche Windtechnik</w:t>
      </w:r>
      <w:r w:rsidRPr="00036FB0">
        <w:t xml:space="preserve"> Teile der W</w:t>
      </w:r>
      <w:r w:rsidR="00DE4FC7">
        <w:t>EA</w:t>
      </w:r>
      <w:r w:rsidRPr="00036FB0">
        <w:t xml:space="preserve"> im Rahmen dieses Vertrages, geht das Eigentum an den ausgebauten Teilen mit dem Ausbau auf die </w:t>
      </w:r>
      <w:r w:rsidR="00E84ACA">
        <w:t>Deutsche Windtechnik</w:t>
      </w:r>
      <w:r w:rsidR="0085640D">
        <w:t xml:space="preserve"> über. Sofern der</w:t>
      </w:r>
      <w:r w:rsidRPr="00036FB0">
        <w:t xml:space="preserve"> </w:t>
      </w:r>
      <w:r w:rsidR="0085640D">
        <w:t xml:space="preserve">Auftraggeber </w:t>
      </w:r>
      <w:r w:rsidRPr="00036FB0">
        <w:t xml:space="preserve">nicht Eigentümer dieser Teile ist, hat </w:t>
      </w:r>
      <w:r w:rsidR="00184D5F">
        <w:t xml:space="preserve">er </w:t>
      </w:r>
      <w:r w:rsidRPr="00036FB0">
        <w:t>die Zustimmung des Eigentümers beizubringen.</w:t>
      </w:r>
    </w:p>
    <w:p w14:paraId="06139AB4" w14:textId="77777777" w:rsidR="00BF4811" w:rsidRDefault="00BF4811" w:rsidP="00BF4811">
      <w:pPr>
        <w:pStyle w:val="Standa"/>
        <w:keepLines/>
        <w:ind w:left="1134"/>
      </w:pPr>
    </w:p>
    <w:p w14:paraId="3922A888" w14:textId="77777777" w:rsidR="00071AAD" w:rsidRDefault="00153431" w:rsidP="00153431">
      <w:pPr>
        <w:pStyle w:val="Standa"/>
        <w:numPr>
          <w:ilvl w:val="1"/>
          <w:numId w:val="8"/>
        </w:numPr>
        <w:jc w:val="both"/>
      </w:pPr>
      <w:r w:rsidRPr="00036FB0">
        <w:t>Das Eigentum an eingebauten Teilen geht mit dem E</w:t>
      </w:r>
      <w:r w:rsidR="00DE4FC7">
        <w:t xml:space="preserve">inbau auf den Eigentümer der WEA </w:t>
      </w:r>
      <w:r w:rsidRPr="00036FB0">
        <w:t xml:space="preserve">nach </w:t>
      </w:r>
      <w:r>
        <w:t>§</w:t>
      </w:r>
      <w:r w:rsidR="00DE4FC7">
        <w:t xml:space="preserve"> </w:t>
      </w:r>
      <w:r w:rsidRPr="00036FB0">
        <w:t>947 Abs. 2 BGB über.</w:t>
      </w:r>
    </w:p>
    <w:p w14:paraId="01A84BA4" w14:textId="5A1F61CA" w:rsidR="004232F8" w:rsidRDefault="004232F8" w:rsidP="004232F8">
      <w:pPr>
        <w:pStyle w:val="Standa"/>
        <w:jc w:val="both"/>
      </w:pPr>
    </w:p>
    <w:p w14:paraId="00F77447" w14:textId="77777777" w:rsidR="005417E6" w:rsidRDefault="005417E6" w:rsidP="004232F8">
      <w:pPr>
        <w:pStyle w:val="Standa"/>
        <w:jc w:val="both"/>
      </w:pPr>
    </w:p>
    <w:p w14:paraId="306A8B13" w14:textId="77777777" w:rsidR="00BF4811" w:rsidRDefault="00153431" w:rsidP="00153431">
      <w:pPr>
        <w:pStyle w:val="berschrift1"/>
        <w:rPr>
          <w:b w:val="0"/>
        </w:rPr>
      </w:pPr>
      <w:bookmarkStart w:id="82" w:name="_Toc484513389"/>
      <w:r w:rsidRPr="00036FB0">
        <w:t>Einschaltung von Subunternehmern</w:t>
      </w:r>
      <w:bookmarkEnd w:id="82"/>
      <w:r>
        <w:br/>
      </w:r>
    </w:p>
    <w:p w14:paraId="02663019" w14:textId="77777777" w:rsidR="00153431" w:rsidRDefault="00153431" w:rsidP="00BF4811">
      <w:pPr>
        <w:pStyle w:val="berschrift1"/>
        <w:numPr>
          <w:ilvl w:val="0"/>
          <w:numId w:val="0"/>
        </w:numPr>
        <w:ind w:left="567"/>
        <w:jc w:val="both"/>
        <w:rPr>
          <w:b w:val="0"/>
        </w:rPr>
      </w:pPr>
      <w:bookmarkStart w:id="83" w:name="_Toc427853966"/>
      <w:bookmarkStart w:id="84" w:name="_Toc484513390"/>
      <w:r w:rsidRPr="004921F2">
        <w:rPr>
          <w:b w:val="0"/>
        </w:rPr>
        <w:t xml:space="preserve">Die </w:t>
      </w:r>
      <w:r w:rsidR="00E84ACA">
        <w:rPr>
          <w:b w:val="0"/>
        </w:rPr>
        <w:t>Deutsche Windtechnik</w:t>
      </w:r>
      <w:r w:rsidRPr="004921F2">
        <w:rPr>
          <w:b w:val="0"/>
        </w:rPr>
        <w:t xml:space="preserve"> ist befugt, die ihr übertragenen Leistungen ganz oder teilweise an Subunternehmer zu vergeben. Gegenüber de</w:t>
      </w:r>
      <w:r w:rsidR="0085640D">
        <w:rPr>
          <w:b w:val="0"/>
        </w:rPr>
        <w:t>m</w:t>
      </w:r>
      <w:r w:rsidRPr="004921F2">
        <w:rPr>
          <w:b w:val="0"/>
        </w:rPr>
        <w:t xml:space="preserve"> </w:t>
      </w:r>
      <w:r w:rsidR="0085640D">
        <w:rPr>
          <w:b w:val="0"/>
        </w:rPr>
        <w:t>Auftraggeber</w:t>
      </w:r>
      <w:r w:rsidRPr="004921F2">
        <w:rPr>
          <w:b w:val="0"/>
        </w:rPr>
        <w:t xml:space="preserve"> haftet die </w:t>
      </w:r>
      <w:r w:rsidR="00E84ACA">
        <w:rPr>
          <w:b w:val="0"/>
        </w:rPr>
        <w:t>Deutsche Windtechnik</w:t>
      </w:r>
      <w:r w:rsidRPr="004921F2">
        <w:rPr>
          <w:b w:val="0"/>
        </w:rPr>
        <w:t xml:space="preserve"> ausschließlich und unmittelbar. Die </w:t>
      </w:r>
      <w:r w:rsidR="00E84ACA">
        <w:rPr>
          <w:b w:val="0"/>
        </w:rPr>
        <w:t>Deutsche Windtechnik</w:t>
      </w:r>
      <w:r w:rsidRPr="004921F2">
        <w:rPr>
          <w:b w:val="0"/>
        </w:rPr>
        <w:t xml:space="preserve"> hat ein Verschulden der Personen, dere</w:t>
      </w:r>
      <w:r w:rsidR="00184D5F">
        <w:rPr>
          <w:b w:val="0"/>
        </w:rPr>
        <w:t>r</w:t>
      </w:r>
      <w:r w:rsidRPr="004921F2">
        <w:rPr>
          <w:b w:val="0"/>
        </w:rPr>
        <w:t xml:space="preserve"> sie sich zur Erfüllung der Leistungen bedient, in gleichem Umfang zu vertreten</w:t>
      </w:r>
      <w:r w:rsidR="00184D5F">
        <w:rPr>
          <w:b w:val="0"/>
        </w:rPr>
        <w:t>,</w:t>
      </w:r>
      <w:r w:rsidRPr="004921F2">
        <w:rPr>
          <w:b w:val="0"/>
        </w:rPr>
        <w:t xml:space="preserve"> wie eigenes Verschulden.</w:t>
      </w:r>
      <w:bookmarkStart w:id="85" w:name="_Ref270942927"/>
      <w:bookmarkEnd w:id="83"/>
      <w:bookmarkEnd w:id="84"/>
    </w:p>
    <w:p w14:paraId="254FE60B" w14:textId="092510AB" w:rsidR="00BF4811" w:rsidRDefault="00BF4811" w:rsidP="00BF4811"/>
    <w:p w14:paraId="6DFD343A" w14:textId="77777777" w:rsidR="005417E6" w:rsidRPr="00BF4811" w:rsidRDefault="005417E6" w:rsidP="00BF4811"/>
    <w:p w14:paraId="0539039D" w14:textId="77777777" w:rsidR="00153431" w:rsidRDefault="00153431" w:rsidP="00153431">
      <w:pPr>
        <w:pStyle w:val="berschrift1"/>
      </w:pPr>
      <w:bookmarkStart w:id="86" w:name="_Toc484513391"/>
      <w:r w:rsidRPr="00036FB0">
        <w:t>Mitwirkungspflichten de</w:t>
      </w:r>
      <w:r w:rsidR="0085640D">
        <w:t>s</w:t>
      </w:r>
      <w:r w:rsidRPr="00036FB0">
        <w:t xml:space="preserve"> </w:t>
      </w:r>
      <w:r w:rsidR="0085640D">
        <w:t>Auftraggebers</w:t>
      </w:r>
      <w:bookmarkEnd w:id="85"/>
      <w:bookmarkEnd w:id="86"/>
      <w:r>
        <w:br/>
      </w:r>
    </w:p>
    <w:p w14:paraId="774C5511" w14:textId="10E5F3C8" w:rsidR="00426B27" w:rsidRDefault="00426B27" w:rsidP="004232F8">
      <w:pPr>
        <w:pStyle w:val="Standa"/>
        <w:numPr>
          <w:ilvl w:val="1"/>
          <w:numId w:val="9"/>
        </w:numPr>
        <w:jc w:val="both"/>
      </w:pPr>
      <w:r>
        <w:t>Der Auftraggeb</w:t>
      </w:r>
      <w:r w:rsidR="004232F8">
        <w:t xml:space="preserve">er hat der </w:t>
      </w:r>
      <w:r w:rsidR="00E84ACA">
        <w:t>Deutschen Windtechnik</w:t>
      </w:r>
      <w:r>
        <w:t xml:space="preserve"> und ihren Beauftragten jederzeit den freien und sicheren Zugang zu den WEA zu ermöglichen. Der Auftraggeber hat dafür Sorge zu tragen, dass die Zufahrten bzw. Zuwegungen (einschließlich des Kranstellplatzes) jederzeit für das Befahren mit den Servicefahrzeugen der </w:t>
      </w:r>
      <w:r w:rsidR="00E84ACA">
        <w:t>Deutschen Windtechnik</w:t>
      </w:r>
      <w:r w:rsidR="004232F8">
        <w:t xml:space="preserve"> </w:t>
      </w:r>
      <w:r>
        <w:t>offengehalten werden (z.B. durch Schneeräumen oder Wegausbesserungen).</w:t>
      </w:r>
      <w:r w:rsidR="004232F8">
        <w:t xml:space="preserve"> </w:t>
      </w:r>
      <w:r>
        <w:t xml:space="preserve">Die Verkehrswege und </w:t>
      </w:r>
      <w:r>
        <w:lastRenderedPageBreak/>
        <w:t>Zugänge zur WEA (Treppen und Wege z.B. Kranstellfläche zur WEA) sind so in standzuhalten, dass die WEA jederzeit erreichbar ist (z.B. keine Stolperstel</w:t>
      </w:r>
      <w:r w:rsidR="006E2DA0">
        <w:t>len, keine losen Stufen, etc.).</w:t>
      </w:r>
    </w:p>
    <w:p w14:paraId="46686A1E" w14:textId="77777777" w:rsidR="00426B27" w:rsidRDefault="00426B27" w:rsidP="00BF4811">
      <w:pPr>
        <w:pStyle w:val="Standa"/>
        <w:ind w:left="1134"/>
        <w:jc w:val="both"/>
      </w:pPr>
    </w:p>
    <w:p w14:paraId="2EBBE993" w14:textId="47B13D7E" w:rsidR="00DE4FC7" w:rsidRDefault="00153431" w:rsidP="00BF4811">
      <w:pPr>
        <w:pStyle w:val="Standa"/>
        <w:ind w:left="1134"/>
        <w:jc w:val="both"/>
      </w:pPr>
      <w:r w:rsidRPr="00BF4811">
        <w:t>Ist für den Einsatz eines Krans oder eines Schwergutfahrzeugs eine Befestigung oder Verstärkung der Zuwegung oder einer Kran</w:t>
      </w:r>
      <w:r w:rsidR="0085640D" w:rsidRPr="00BF4811">
        <w:t>stellfläche notwendig, so hat der</w:t>
      </w:r>
      <w:r w:rsidRPr="00BF4811">
        <w:t xml:space="preserve"> </w:t>
      </w:r>
      <w:r w:rsidR="0085640D" w:rsidRPr="00BF4811">
        <w:t>Auftraggeber</w:t>
      </w:r>
      <w:r w:rsidRPr="00BF4811">
        <w:t xml:space="preserve"> die Kosten dafür zu tragen. </w:t>
      </w:r>
      <w:r w:rsidR="00DE4FC7" w:rsidRPr="00BF4811">
        <w:t xml:space="preserve">Die </w:t>
      </w:r>
      <w:r w:rsidR="00E84ACA">
        <w:t>Deutsche Windtechnik</w:t>
      </w:r>
      <w:r w:rsidR="00DE4FC7" w:rsidRPr="00BF4811">
        <w:t xml:space="preserve"> installiert auf eigene Kosten ein neues Schließsystem an der WEA und stellt dem Auftraggeber </w:t>
      </w:r>
      <w:r w:rsidR="000B19B7">
        <w:t>zwei</w:t>
      </w:r>
      <w:r w:rsidR="000B19B7" w:rsidRPr="00BF4811">
        <w:t xml:space="preserve"> </w:t>
      </w:r>
      <w:r w:rsidR="00DE4FC7" w:rsidRPr="00BF4811">
        <w:t>Schlüssel zur Verfügung.</w:t>
      </w:r>
    </w:p>
    <w:p w14:paraId="79FC7CB9" w14:textId="77777777" w:rsidR="00BF4811" w:rsidRDefault="00BF4811" w:rsidP="00BF4811">
      <w:pPr>
        <w:pStyle w:val="Standa"/>
      </w:pPr>
    </w:p>
    <w:p w14:paraId="6649BA9E" w14:textId="77777777" w:rsidR="00153431" w:rsidRDefault="00153431" w:rsidP="00BF4811">
      <w:pPr>
        <w:pStyle w:val="Standa"/>
        <w:numPr>
          <w:ilvl w:val="1"/>
          <w:numId w:val="9"/>
        </w:numPr>
        <w:jc w:val="both"/>
      </w:pPr>
      <w:r w:rsidRPr="00036FB0">
        <w:t>Veränderungen technischer Art a</w:t>
      </w:r>
      <w:r w:rsidR="0085640D">
        <w:t>n de</w:t>
      </w:r>
      <w:r w:rsidR="00DE4FC7">
        <w:t>r(</w:t>
      </w:r>
      <w:r w:rsidR="0085640D">
        <w:t>n</w:t>
      </w:r>
      <w:r w:rsidR="00DE4FC7">
        <w:t>)</w:t>
      </w:r>
      <w:r w:rsidR="0085640D">
        <w:t xml:space="preserve"> W</w:t>
      </w:r>
      <w:r w:rsidR="00DE4FC7">
        <w:t>EA</w:t>
      </w:r>
      <w:r w:rsidR="0085640D">
        <w:t xml:space="preserve"> darf der</w:t>
      </w:r>
      <w:r w:rsidRPr="00036FB0">
        <w:t xml:space="preserve"> </w:t>
      </w:r>
      <w:r w:rsidR="0085640D">
        <w:t>Auftraggeber</w:t>
      </w:r>
      <w:r w:rsidRPr="00036FB0">
        <w:t xml:space="preserve"> während der Dauer dieses Vertrages nur mit vorheriger schriftlicher Zustimmung der </w:t>
      </w:r>
      <w:r w:rsidR="00E84ACA">
        <w:t>Deutschen Windtechnik</w:t>
      </w:r>
      <w:r w:rsidR="00AE0401">
        <w:t xml:space="preserve"> </w:t>
      </w:r>
      <w:r w:rsidRPr="00036FB0">
        <w:t xml:space="preserve">vornehmen. Die </w:t>
      </w:r>
      <w:r w:rsidR="00E84ACA">
        <w:t xml:space="preserve">Deutsche Windtechnik </w:t>
      </w:r>
      <w:r w:rsidRPr="00036FB0">
        <w:t xml:space="preserve">hat derartigen Veränderungen zuzustimmen, wenn sie der Verbesserung dienen und die Erfüllung der Verpflichtungen der </w:t>
      </w:r>
      <w:r w:rsidR="00E84ACA">
        <w:t>Deutschen Windtechnik</w:t>
      </w:r>
      <w:r w:rsidR="00AE0401">
        <w:t xml:space="preserve"> </w:t>
      </w:r>
      <w:r w:rsidRPr="00036FB0">
        <w:t>aus diesem Vertrag dadurch nicht erschwert</w:t>
      </w:r>
      <w:r w:rsidR="005E2E19">
        <w:t>, erweitert</w:t>
      </w:r>
      <w:r w:rsidRPr="00036FB0">
        <w:t xml:space="preserve"> oder verteuert wird. Bei einer wesentlichen Erschwerung</w:t>
      </w:r>
      <w:r w:rsidR="005E2E19">
        <w:t>, Erweiterung</w:t>
      </w:r>
      <w:r w:rsidRPr="00036FB0">
        <w:t xml:space="preserve"> und Verteuerung steht der </w:t>
      </w:r>
      <w:r w:rsidR="00E84ACA">
        <w:t>Deutschen Windtechnik</w:t>
      </w:r>
      <w:r w:rsidR="00AE0401">
        <w:t xml:space="preserve"> </w:t>
      </w:r>
      <w:r w:rsidRPr="00036FB0">
        <w:t>das Recht zur außerordentlichen Kündigung des Vertrages zu.</w:t>
      </w:r>
    </w:p>
    <w:p w14:paraId="35893184" w14:textId="77777777" w:rsidR="00BF4811" w:rsidRDefault="00BF4811" w:rsidP="00BF4811">
      <w:pPr>
        <w:pStyle w:val="Standa"/>
        <w:ind w:left="1134"/>
      </w:pPr>
    </w:p>
    <w:p w14:paraId="6B3D60EE" w14:textId="77777777" w:rsidR="00153431" w:rsidRDefault="0085640D" w:rsidP="00BF4811">
      <w:pPr>
        <w:pStyle w:val="Standa"/>
        <w:numPr>
          <w:ilvl w:val="1"/>
          <w:numId w:val="9"/>
        </w:numPr>
        <w:jc w:val="both"/>
      </w:pPr>
      <w:r>
        <w:t>D</w:t>
      </w:r>
      <w:r w:rsidR="00153431" w:rsidRPr="00036FB0">
        <w:t>e</w:t>
      </w:r>
      <w:r>
        <w:t>r</w:t>
      </w:r>
      <w:r w:rsidR="00153431" w:rsidRPr="00036FB0">
        <w:t xml:space="preserve"> </w:t>
      </w:r>
      <w:r>
        <w:t>Auftraggeber</w:t>
      </w:r>
      <w:r w:rsidR="00153431" w:rsidRPr="00036FB0">
        <w:t xml:space="preserve"> stellt für jede W</w:t>
      </w:r>
      <w:r w:rsidR="00DE4FC7">
        <w:t>EA</w:t>
      </w:r>
      <w:r w:rsidR="00153431" w:rsidRPr="00036FB0">
        <w:t xml:space="preserve"> die für die Fernüberwachung anlagenseitig erforderlichen Einrichtungen wie einen </w:t>
      </w:r>
      <w:r w:rsidR="00BF4811">
        <w:t>Kommunikationsanschluss</w:t>
      </w:r>
      <w:r w:rsidR="00153431" w:rsidRPr="00036FB0">
        <w:t xml:space="preserve"> – möglichst als Festnetzanschluss – zur Verfügung und übernimmt die einmaligen und laufenden Kosten dieser Einrichtungen. Ferner stellt d</w:t>
      </w:r>
      <w:r>
        <w:t>er</w:t>
      </w:r>
      <w:r w:rsidR="00153431" w:rsidRPr="00036FB0">
        <w:t xml:space="preserve"> </w:t>
      </w:r>
      <w:r>
        <w:t>Auftraggeber</w:t>
      </w:r>
      <w:r w:rsidR="00153431" w:rsidRPr="00036FB0">
        <w:t xml:space="preserve"> der </w:t>
      </w:r>
      <w:r w:rsidR="007D77B6">
        <w:t>Deutschen Windtechnik</w:t>
      </w:r>
      <w:r w:rsidR="00AE0401">
        <w:t xml:space="preserve"> </w:t>
      </w:r>
      <w:r w:rsidR="00153431" w:rsidRPr="00036FB0">
        <w:t>ggf. erforderliche Software und</w:t>
      </w:r>
      <w:r w:rsidR="00153431">
        <w:t>/oder</w:t>
      </w:r>
      <w:r w:rsidR="00153431" w:rsidRPr="00036FB0">
        <w:t xml:space="preserve"> Dongle (Parkserver) zur Verfügung.</w:t>
      </w:r>
    </w:p>
    <w:p w14:paraId="2CBC6B58" w14:textId="77777777" w:rsidR="00AE0401" w:rsidRDefault="00AE0401" w:rsidP="00AE0401">
      <w:pPr>
        <w:pStyle w:val="Listenabsatz"/>
      </w:pPr>
    </w:p>
    <w:p w14:paraId="536EE390" w14:textId="2ACC3419" w:rsidR="00AE0401" w:rsidRDefault="00AE0401" w:rsidP="00AE0401">
      <w:pPr>
        <w:pStyle w:val="Standa"/>
        <w:numPr>
          <w:ilvl w:val="1"/>
          <w:numId w:val="9"/>
        </w:numPr>
        <w:jc w:val="both"/>
      </w:pPr>
      <w:r>
        <w:t xml:space="preserve">Der Auftraggeber autorisiert </w:t>
      </w:r>
      <w:r w:rsidR="007D77B6">
        <w:t>die Deutsche Windtechnik, sämtliche technische</w:t>
      </w:r>
      <w:r w:rsidRPr="00AE0401">
        <w:t xml:space="preserve"> Maßnahmen durchzuführen, um optimale Zusammenarbeit (Interoperabilität</w:t>
      </w:r>
      <w:r>
        <w:t>) zwischen Softwareprodukten der</w:t>
      </w:r>
      <w:r w:rsidRPr="00AE0401">
        <w:t xml:space="preserve"> </w:t>
      </w:r>
      <w:r w:rsidR="007D77B6">
        <w:t>Deutschen Windtechnik</w:t>
      </w:r>
      <w:r w:rsidRPr="00AE0401">
        <w:t xml:space="preserve"> und den Systemen der Windkraftanlagen des </w:t>
      </w:r>
      <w:r w:rsidR="00117323">
        <w:t>Auftraggebers</w:t>
      </w:r>
      <w:r w:rsidRPr="00AE0401">
        <w:t xml:space="preserve"> herzustellen. Dies umfasst insbesondere die </w:t>
      </w:r>
      <w:proofErr w:type="spellStart"/>
      <w:r w:rsidRPr="00AE0401">
        <w:t>Dekompilierung</w:t>
      </w:r>
      <w:proofErr w:type="spellEnd"/>
      <w:r w:rsidRPr="00AE0401">
        <w:t xml:space="preserve"> von Schnittstellen, die Schaffung neuer ggf. herstellerunabhängiger Schnittstellen und die Programmierung eigener Zugänge, ebenso wie die Maßnahmen die Funktionsaktivitäten der verschiedenen Softwarekomponenten zu dokumentieren und für den </w:t>
      </w:r>
      <w:r w:rsidR="00117323">
        <w:t>Auftraggeber</w:t>
      </w:r>
      <w:r w:rsidRPr="00AE0401">
        <w:t xml:space="preserve"> sichtbar zu machen. </w:t>
      </w:r>
      <w:r w:rsidR="000B19B7">
        <w:t xml:space="preserve">Der Gewährleistungsanspruch gegenüber dem Hersteller darf hierdurch nicht gefährdet werden. </w:t>
      </w:r>
      <w:r w:rsidRPr="00AE0401">
        <w:t xml:space="preserve">Der </w:t>
      </w:r>
      <w:r w:rsidR="00117323">
        <w:t>Auftraggeber</w:t>
      </w:r>
      <w:r w:rsidRPr="00AE0401">
        <w:t xml:space="preserve"> versichert Lizenzinhaber, der auf seinen WEA verwendeten </w:t>
      </w:r>
      <w:r w:rsidRPr="00AE0401">
        <w:lastRenderedPageBreak/>
        <w:t xml:space="preserve">Softwarekomponenten zu sein und, dass keine Rechte Dritter bestehen. Andernfalls wird der </w:t>
      </w:r>
      <w:r w:rsidR="00117323">
        <w:t>Auftraggeber</w:t>
      </w:r>
      <w:r w:rsidRPr="00AE0401">
        <w:t xml:space="preserve"> die Rechtefrage mit dem Dritten klären.</w:t>
      </w:r>
    </w:p>
    <w:p w14:paraId="601CE7EC" w14:textId="77777777" w:rsidR="00935095" w:rsidRDefault="00935095" w:rsidP="00935095">
      <w:pPr>
        <w:pStyle w:val="Standa"/>
        <w:jc w:val="both"/>
      </w:pPr>
    </w:p>
    <w:p w14:paraId="4FFA360E" w14:textId="77777777" w:rsidR="00153431" w:rsidRDefault="0085640D" w:rsidP="00BF4811">
      <w:pPr>
        <w:pStyle w:val="Standa"/>
        <w:numPr>
          <w:ilvl w:val="1"/>
          <w:numId w:val="9"/>
        </w:numPr>
        <w:jc w:val="both"/>
      </w:pPr>
      <w:r>
        <w:t>D</w:t>
      </w:r>
      <w:r w:rsidR="00153431" w:rsidRPr="00036FB0">
        <w:t>e</w:t>
      </w:r>
      <w:r>
        <w:t>r</w:t>
      </w:r>
      <w:r w:rsidR="00153431" w:rsidRPr="00036FB0">
        <w:t xml:space="preserve"> </w:t>
      </w:r>
      <w:r>
        <w:t xml:space="preserve">Auftraggeber </w:t>
      </w:r>
      <w:r w:rsidR="00AE0401">
        <w:t xml:space="preserve">hat der </w:t>
      </w:r>
      <w:r w:rsidR="007D77B6">
        <w:t>Deutschen Windtechnik</w:t>
      </w:r>
      <w:r w:rsidR="00153431" w:rsidRPr="00036FB0">
        <w:t xml:space="preserve"> jeden Zutritt zu de</w:t>
      </w:r>
      <w:r w:rsidR="00DE4FC7">
        <w:t>r(</w:t>
      </w:r>
      <w:r w:rsidR="00153431" w:rsidRPr="00036FB0">
        <w:t>n</w:t>
      </w:r>
      <w:r w:rsidR="00DE4FC7">
        <w:t>)</w:t>
      </w:r>
      <w:r w:rsidR="00153431" w:rsidRPr="00036FB0">
        <w:t xml:space="preserve"> W</w:t>
      </w:r>
      <w:r w:rsidR="00DE4FC7">
        <w:t>EA</w:t>
      </w:r>
      <w:r w:rsidR="00153431" w:rsidRPr="00036FB0">
        <w:t xml:space="preserve"> vorab mitzuteilen.</w:t>
      </w:r>
      <w:bookmarkStart w:id="87" w:name="_Ref270938201"/>
    </w:p>
    <w:p w14:paraId="4CF89173" w14:textId="07C99C45" w:rsidR="002F191D" w:rsidRDefault="002F191D" w:rsidP="00153431">
      <w:pPr>
        <w:pStyle w:val="Standa"/>
        <w:ind w:left="1134"/>
      </w:pPr>
    </w:p>
    <w:p w14:paraId="5C7CB6FE" w14:textId="77777777" w:rsidR="005417E6" w:rsidRDefault="005417E6" w:rsidP="00153431">
      <w:pPr>
        <w:pStyle w:val="Standa"/>
        <w:ind w:left="1134"/>
      </w:pPr>
    </w:p>
    <w:p w14:paraId="76F0C4DC" w14:textId="77777777" w:rsidR="00153431" w:rsidRDefault="00153431" w:rsidP="00BF4811">
      <w:pPr>
        <w:pStyle w:val="berschrift1"/>
        <w:jc w:val="both"/>
      </w:pPr>
      <w:bookmarkStart w:id="88" w:name="_Toc427853968"/>
      <w:bookmarkStart w:id="89" w:name="_Toc484513392"/>
      <w:r w:rsidRPr="00036FB0">
        <w:t>Abnahme</w:t>
      </w:r>
      <w:bookmarkEnd w:id="87"/>
      <w:r>
        <w:br/>
      </w:r>
      <w:r>
        <w:br/>
      </w:r>
      <w:r w:rsidRPr="004921F2">
        <w:rPr>
          <w:b w:val="0"/>
        </w:rPr>
        <w:t>D</w:t>
      </w:r>
      <w:r w:rsidR="00AE0401">
        <w:rPr>
          <w:b w:val="0"/>
        </w:rPr>
        <w:t xml:space="preserve">ie von der </w:t>
      </w:r>
      <w:r w:rsidR="007D77B6">
        <w:rPr>
          <w:b w:val="0"/>
        </w:rPr>
        <w:t>Deutschen Windtechnik</w:t>
      </w:r>
      <w:r w:rsidRPr="004921F2">
        <w:rPr>
          <w:b w:val="0"/>
        </w:rPr>
        <w:t xml:space="preserve"> zu erbringenden Leistungen gelten jeweils als abgenommen, wenn der </w:t>
      </w:r>
      <w:r w:rsidR="0085640D">
        <w:rPr>
          <w:b w:val="0"/>
        </w:rPr>
        <w:t>Auftraggeber</w:t>
      </w:r>
      <w:r w:rsidRPr="004921F2">
        <w:rPr>
          <w:b w:val="0"/>
        </w:rPr>
        <w:t xml:space="preserve"> d</w:t>
      </w:r>
      <w:r>
        <w:rPr>
          <w:b w:val="0"/>
        </w:rPr>
        <w:t>er</w:t>
      </w:r>
      <w:r w:rsidRPr="004921F2">
        <w:rPr>
          <w:b w:val="0"/>
        </w:rPr>
        <w:t xml:space="preserve"> </w:t>
      </w:r>
      <w:r>
        <w:rPr>
          <w:b w:val="0"/>
        </w:rPr>
        <w:t>jeweilige Serviceb</w:t>
      </w:r>
      <w:r w:rsidRPr="004921F2">
        <w:rPr>
          <w:b w:val="0"/>
        </w:rPr>
        <w:t xml:space="preserve">ericht über die durchgeführten Arbeiten zugegangen </w:t>
      </w:r>
      <w:r>
        <w:rPr>
          <w:b w:val="0"/>
        </w:rPr>
        <w:t>ist</w:t>
      </w:r>
      <w:r w:rsidRPr="004921F2">
        <w:rPr>
          <w:b w:val="0"/>
        </w:rPr>
        <w:t xml:space="preserve"> und d</w:t>
      </w:r>
      <w:r w:rsidR="0085640D">
        <w:rPr>
          <w:b w:val="0"/>
        </w:rPr>
        <w:t>er</w:t>
      </w:r>
      <w:r w:rsidRPr="004921F2">
        <w:rPr>
          <w:b w:val="0"/>
        </w:rPr>
        <w:t xml:space="preserve"> </w:t>
      </w:r>
      <w:r w:rsidR="0085640D">
        <w:rPr>
          <w:b w:val="0"/>
        </w:rPr>
        <w:t>Auftraggeber</w:t>
      </w:r>
      <w:r w:rsidRPr="004921F2">
        <w:rPr>
          <w:b w:val="0"/>
        </w:rPr>
        <w:t xml:space="preserve"> nicht binnen </w:t>
      </w:r>
      <w:r w:rsidR="00AE0401">
        <w:rPr>
          <w:b w:val="0"/>
        </w:rPr>
        <w:t>vierzehn Tagen</w:t>
      </w:r>
      <w:r w:rsidRPr="004921F2">
        <w:rPr>
          <w:b w:val="0"/>
        </w:rPr>
        <w:t xml:space="preserve"> nach Zugang schriftlich eine begründete Mängelrüge bezüglich mehr als unerheblicher Mängel erhebt.</w:t>
      </w:r>
      <w:bookmarkStart w:id="90" w:name="_Ref270614950"/>
      <w:bookmarkStart w:id="91" w:name="_Ref270935351"/>
      <w:bookmarkEnd w:id="88"/>
      <w:bookmarkEnd w:id="89"/>
    </w:p>
    <w:p w14:paraId="0DBD3532" w14:textId="4374DA67" w:rsidR="00153431" w:rsidRDefault="00153431" w:rsidP="00153431"/>
    <w:p w14:paraId="74EB6E97" w14:textId="77777777" w:rsidR="005417E6" w:rsidRPr="00703D57" w:rsidRDefault="005417E6" w:rsidP="00153431"/>
    <w:p w14:paraId="2EAE69A6" w14:textId="77777777" w:rsidR="00153431" w:rsidRDefault="00153431" w:rsidP="00153431">
      <w:pPr>
        <w:pStyle w:val="berschrift1"/>
      </w:pPr>
      <w:bookmarkStart w:id="92" w:name="_Ref435621899"/>
      <w:bookmarkStart w:id="93" w:name="_Toc484513393"/>
      <w:r w:rsidRPr="00036FB0">
        <w:t xml:space="preserve">Vergütung der Leistungen der </w:t>
      </w:r>
      <w:bookmarkStart w:id="94" w:name="_Ref270614956"/>
      <w:bookmarkEnd w:id="90"/>
      <w:bookmarkEnd w:id="91"/>
      <w:bookmarkEnd w:id="92"/>
      <w:r w:rsidR="007D77B6">
        <w:t>Deutschen Windtechnik</w:t>
      </w:r>
      <w:bookmarkEnd w:id="93"/>
      <w:r>
        <w:br/>
      </w:r>
    </w:p>
    <w:p w14:paraId="7417DEC4" w14:textId="1FE74341" w:rsidR="00153431" w:rsidRDefault="00153431" w:rsidP="00242E7D">
      <w:pPr>
        <w:pStyle w:val="Standa"/>
        <w:numPr>
          <w:ilvl w:val="1"/>
          <w:numId w:val="10"/>
        </w:numPr>
      </w:pPr>
      <w:bookmarkStart w:id="95" w:name="_Ref435609599"/>
      <w:r w:rsidRPr="004D3E75">
        <w:t xml:space="preserve">Die </w:t>
      </w:r>
      <w:r w:rsidR="007D77B6">
        <w:t>Deutsche Windtechnik</w:t>
      </w:r>
      <w:r w:rsidRPr="004D3E75">
        <w:t xml:space="preserve"> </w:t>
      </w:r>
      <w:r>
        <w:t xml:space="preserve">erhält für die Leistungen gemäß diesem Vertrag eine jährliche </w:t>
      </w:r>
      <w:r w:rsidR="00AE0401">
        <w:t xml:space="preserve">pauschale </w:t>
      </w:r>
      <w:r>
        <w:t xml:space="preserve">Vergütung in </w:t>
      </w:r>
      <w:r w:rsidRPr="00BF4811">
        <w:t xml:space="preserve">Höhe von </w:t>
      </w:r>
      <w:r w:rsidR="00D53AF6">
        <w:br/>
      </w:r>
      <w:r w:rsidR="00D53AF6">
        <w:br/>
      </w:r>
      <w:r w:rsidR="00932107" w:rsidRPr="00124AF6">
        <w:rPr>
          <w:rFonts w:cs="Arial"/>
          <w:szCs w:val="22"/>
        </w:rPr>
        <w:t>Betriebsjahr</w:t>
      </w:r>
      <w:r w:rsidR="00D53AF6" w:rsidRPr="00124AF6">
        <w:rPr>
          <w:rFonts w:cs="Arial"/>
          <w:szCs w:val="22"/>
        </w:rPr>
        <w:t xml:space="preserve"> 3-5 </w:t>
      </w:r>
      <w:r w:rsidR="00D53AF6" w:rsidRPr="00124AF6">
        <w:rPr>
          <w:rFonts w:cs="Arial"/>
          <w:szCs w:val="22"/>
        </w:rPr>
        <w:tab/>
      </w:r>
      <w:r w:rsidR="00D53AF6" w:rsidRPr="00124AF6">
        <w:rPr>
          <w:rFonts w:cs="Arial"/>
          <w:szCs w:val="22"/>
        </w:rPr>
        <w:tab/>
      </w:r>
      <w:r w:rsidR="00D53AF6" w:rsidRPr="00124AF6">
        <w:rPr>
          <w:rFonts w:cs="Arial"/>
          <w:szCs w:val="22"/>
        </w:rPr>
        <w:tab/>
      </w:r>
      <w:r w:rsidR="00411536">
        <w:rPr>
          <w:rFonts w:cs="Arial"/>
          <w:szCs w:val="22"/>
        </w:rPr>
        <w:fldChar w:fldCharType="begin">
          <w:ffData>
            <w:name w:val=""/>
            <w:enabled/>
            <w:calcOnExit w:val="0"/>
            <w:textInput>
              <w:default w:val="36.500"/>
            </w:textInput>
          </w:ffData>
        </w:fldChar>
      </w:r>
      <w:r w:rsidR="00411536">
        <w:rPr>
          <w:rFonts w:cs="Arial"/>
          <w:szCs w:val="22"/>
        </w:rPr>
        <w:instrText xml:space="preserve"> FORMTEXT </w:instrText>
      </w:r>
      <w:r w:rsidR="00411536">
        <w:rPr>
          <w:rFonts w:cs="Arial"/>
          <w:szCs w:val="22"/>
        </w:rPr>
      </w:r>
      <w:r w:rsidR="00411536">
        <w:rPr>
          <w:rFonts w:cs="Arial"/>
          <w:szCs w:val="22"/>
        </w:rPr>
        <w:fldChar w:fldCharType="separate"/>
      </w:r>
      <w:r w:rsidR="00411536">
        <w:rPr>
          <w:rFonts w:cs="Arial"/>
          <w:noProof/>
          <w:szCs w:val="22"/>
        </w:rPr>
        <w:t>36.500</w:t>
      </w:r>
      <w:r w:rsidR="00411536">
        <w:rPr>
          <w:rFonts w:cs="Arial"/>
          <w:szCs w:val="22"/>
        </w:rPr>
        <w:fldChar w:fldCharType="end"/>
      </w:r>
      <w:r w:rsidR="006E2DA0" w:rsidRPr="00124AF6">
        <w:rPr>
          <w:rFonts w:cs="Arial"/>
          <w:szCs w:val="22"/>
        </w:rPr>
        <w:t xml:space="preserve"> </w:t>
      </w:r>
      <w:r w:rsidRPr="00124AF6">
        <w:t xml:space="preserve">EUR </w:t>
      </w:r>
      <w:r w:rsidR="00D53AF6" w:rsidRPr="00124AF6">
        <w:br/>
      </w:r>
      <w:r w:rsidR="00D53AF6" w:rsidRPr="00124AF6">
        <w:rPr>
          <w:rFonts w:cs="Arial"/>
          <w:szCs w:val="22"/>
        </w:rPr>
        <w:t>Betriebsjahr 6-</w:t>
      </w:r>
      <w:r w:rsidR="00A473CC" w:rsidRPr="00124AF6">
        <w:rPr>
          <w:rFonts w:cs="Arial"/>
          <w:szCs w:val="22"/>
        </w:rPr>
        <w:t>10</w:t>
      </w:r>
      <w:r w:rsidR="00D53AF6" w:rsidRPr="00124AF6">
        <w:rPr>
          <w:rFonts w:cs="Arial"/>
          <w:szCs w:val="22"/>
        </w:rPr>
        <w:t xml:space="preserve"> </w:t>
      </w:r>
      <w:r w:rsidR="00D53AF6" w:rsidRPr="00124AF6">
        <w:rPr>
          <w:rFonts w:cs="Arial"/>
          <w:szCs w:val="22"/>
        </w:rPr>
        <w:tab/>
      </w:r>
      <w:r w:rsidR="00D53AF6" w:rsidRPr="00124AF6">
        <w:rPr>
          <w:rFonts w:cs="Arial"/>
          <w:szCs w:val="22"/>
        </w:rPr>
        <w:tab/>
      </w:r>
      <w:r w:rsidR="00411536">
        <w:rPr>
          <w:rFonts w:cs="Arial"/>
          <w:szCs w:val="22"/>
        </w:rPr>
        <w:fldChar w:fldCharType="begin">
          <w:ffData>
            <w:name w:val=""/>
            <w:enabled/>
            <w:calcOnExit w:val="0"/>
            <w:textInput>
              <w:default w:val="42.000"/>
            </w:textInput>
          </w:ffData>
        </w:fldChar>
      </w:r>
      <w:r w:rsidR="00411536">
        <w:rPr>
          <w:rFonts w:cs="Arial"/>
          <w:szCs w:val="22"/>
        </w:rPr>
        <w:instrText xml:space="preserve"> FORMTEXT </w:instrText>
      </w:r>
      <w:r w:rsidR="00411536">
        <w:rPr>
          <w:rFonts w:cs="Arial"/>
          <w:szCs w:val="22"/>
        </w:rPr>
      </w:r>
      <w:r w:rsidR="00411536">
        <w:rPr>
          <w:rFonts w:cs="Arial"/>
          <w:szCs w:val="22"/>
        </w:rPr>
        <w:fldChar w:fldCharType="separate"/>
      </w:r>
      <w:r w:rsidR="00411536">
        <w:rPr>
          <w:rFonts w:cs="Arial"/>
          <w:noProof/>
          <w:szCs w:val="22"/>
        </w:rPr>
        <w:t>42.000</w:t>
      </w:r>
      <w:r w:rsidR="00411536">
        <w:rPr>
          <w:rFonts w:cs="Arial"/>
          <w:szCs w:val="22"/>
        </w:rPr>
        <w:fldChar w:fldCharType="end"/>
      </w:r>
      <w:r w:rsidR="00D53AF6" w:rsidRPr="00124AF6">
        <w:rPr>
          <w:rFonts w:cs="Arial"/>
          <w:szCs w:val="22"/>
        </w:rPr>
        <w:t xml:space="preserve"> </w:t>
      </w:r>
      <w:r w:rsidR="00D53AF6" w:rsidRPr="00124AF6">
        <w:t>EUR</w:t>
      </w:r>
      <w:r w:rsidR="00D53AF6" w:rsidRPr="00124AF6">
        <w:br/>
      </w:r>
      <w:r w:rsidR="00D53AF6" w:rsidRPr="00124AF6">
        <w:rPr>
          <w:rFonts w:cs="Arial"/>
          <w:szCs w:val="22"/>
        </w:rPr>
        <w:t xml:space="preserve">Betriebsjahr </w:t>
      </w:r>
      <w:r w:rsidR="00A473CC" w:rsidRPr="00124AF6">
        <w:rPr>
          <w:rFonts w:cs="Arial"/>
          <w:szCs w:val="22"/>
        </w:rPr>
        <w:t>11-15</w:t>
      </w:r>
      <w:r w:rsidR="00D53AF6" w:rsidRPr="00124AF6">
        <w:rPr>
          <w:rFonts w:cs="Arial"/>
          <w:szCs w:val="22"/>
        </w:rPr>
        <w:tab/>
      </w:r>
      <w:r w:rsidR="00D53AF6" w:rsidRPr="00124AF6">
        <w:rPr>
          <w:rFonts w:cs="Arial"/>
          <w:szCs w:val="22"/>
        </w:rPr>
        <w:tab/>
      </w:r>
      <w:r w:rsidR="00411536">
        <w:rPr>
          <w:rFonts w:cs="Arial"/>
          <w:szCs w:val="22"/>
        </w:rPr>
        <w:fldChar w:fldCharType="begin">
          <w:ffData>
            <w:name w:val=""/>
            <w:enabled/>
            <w:calcOnExit w:val="0"/>
            <w:textInput>
              <w:default w:val="50.000"/>
            </w:textInput>
          </w:ffData>
        </w:fldChar>
      </w:r>
      <w:r w:rsidR="00411536">
        <w:rPr>
          <w:rFonts w:cs="Arial"/>
          <w:szCs w:val="22"/>
        </w:rPr>
        <w:instrText xml:space="preserve"> FORMTEXT </w:instrText>
      </w:r>
      <w:r w:rsidR="00411536">
        <w:rPr>
          <w:rFonts w:cs="Arial"/>
          <w:szCs w:val="22"/>
        </w:rPr>
      </w:r>
      <w:r w:rsidR="00411536">
        <w:rPr>
          <w:rFonts w:cs="Arial"/>
          <w:szCs w:val="22"/>
        </w:rPr>
        <w:fldChar w:fldCharType="separate"/>
      </w:r>
      <w:r w:rsidR="00411536">
        <w:rPr>
          <w:rFonts w:cs="Arial"/>
          <w:noProof/>
          <w:szCs w:val="22"/>
        </w:rPr>
        <w:t>50.000</w:t>
      </w:r>
      <w:r w:rsidR="00411536">
        <w:rPr>
          <w:rFonts w:cs="Arial"/>
          <w:szCs w:val="22"/>
        </w:rPr>
        <w:fldChar w:fldCharType="end"/>
      </w:r>
      <w:r w:rsidR="00D53AF6" w:rsidRPr="00124AF6">
        <w:rPr>
          <w:rFonts w:cs="Arial"/>
          <w:szCs w:val="22"/>
        </w:rPr>
        <w:t xml:space="preserve"> </w:t>
      </w:r>
      <w:r w:rsidR="00D53AF6" w:rsidRPr="00124AF6">
        <w:t>EUR</w:t>
      </w:r>
      <w:r w:rsidR="00D53AF6" w:rsidRPr="00124AF6">
        <w:br/>
      </w:r>
      <w:r w:rsidR="00D53AF6" w:rsidRPr="00124AF6">
        <w:rPr>
          <w:rFonts w:cs="Arial"/>
          <w:szCs w:val="22"/>
        </w:rPr>
        <w:t>Betriebsjahr 1</w:t>
      </w:r>
      <w:r w:rsidR="00A473CC" w:rsidRPr="00124AF6">
        <w:rPr>
          <w:rFonts w:cs="Arial"/>
          <w:szCs w:val="22"/>
        </w:rPr>
        <w:t>6-20</w:t>
      </w:r>
      <w:r w:rsidR="00D53AF6" w:rsidRPr="00124AF6">
        <w:rPr>
          <w:rFonts w:cs="Arial"/>
          <w:szCs w:val="22"/>
        </w:rPr>
        <w:tab/>
      </w:r>
      <w:r w:rsidR="00D53AF6" w:rsidRPr="00124AF6">
        <w:rPr>
          <w:rFonts w:cs="Arial"/>
          <w:szCs w:val="22"/>
        </w:rPr>
        <w:tab/>
      </w:r>
      <w:r w:rsidR="00411536">
        <w:rPr>
          <w:rFonts w:cs="Arial"/>
          <w:szCs w:val="22"/>
        </w:rPr>
        <w:fldChar w:fldCharType="begin">
          <w:ffData>
            <w:name w:val=""/>
            <w:enabled/>
            <w:calcOnExit w:val="0"/>
            <w:textInput>
              <w:default w:val="52.000"/>
            </w:textInput>
          </w:ffData>
        </w:fldChar>
      </w:r>
      <w:r w:rsidR="00411536">
        <w:rPr>
          <w:rFonts w:cs="Arial"/>
          <w:szCs w:val="22"/>
        </w:rPr>
        <w:instrText xml:space="preserve"> FORMTEXT </w:instrText>
      </w:r>
      <w:r w:rsidR="00411536">
        <w:rPr>
          <w:rFonts w:cs="Arial"/>
          <w:szCs w:val="22"/>
        </w:rPr>
      </w:r>
      <w:r w:rsidR="00411536">
        <w:rPr>
          <w:rFonts w:cs="Arial"/>
          <w:szCs w:val="22"/>
        </w:rPr>
        <w:fldChar w:fldCharType="separate"/>
      </w:r>
      <w:r w:rsidR="00411536">
        <w:rPr>
          <w:rFonts w:cs="Arial"/>
          <w:noProof/>
          <w:szCs w:val="22"/>
        </w:rPr>
        <w:t>52.000</w:t>
      </w:r>
      <w:r w:rsidR="00411536">
        <w:rPr>
          <w:rFonts w:cs="Arial"/>
          <w:szCs w:val="22"/>
        </w:rPr>
        <w:fldChar w:fldCharType="end"/>
      </w:r>
      <w:r w:rsidR="00D53AF6" w:rsidRPr="00124AF6">
        <w:rPr>
          <w:rFonts w:cs="Arial"/>
          <w:szCs w:val="22"/>
        </w:rPr>
        <w:t xml:space="preserve"> </w:t>
      </w:r>
      <w:r w:rsidR="00D53AF6" w:rsidRPr="00124AF6">
        <w:t>EUR</w:t>
      </w:r>
      <w:r w:rsidR="00D53AF6">
        <w:br/>
      </w:r>
      <w:r w:rsidRPr="00BF4811">
        <w:t>je</w:t>
      </w:r>
      <w:r>
        <w:t xml:space="preserve"> </w:t>
      </w:r>
      <w:r w:rsidR="00BF3AF0">
        <w:t>vertragsgegenständlicher</w:t>
      </w:r>
      <w:r>
        <w:t xml:space="preserve"> W</w:t>
      </w:r>
      <w:r w:rsidR="00DE4FC7">
        <w:t xml:space="preserve">EA </w:t>
      </w:r>
      <w:r>
        <w:t>zzgl. gesetzlicher Umsatzsteuer.</w:t>
      </w:r>
      <w:bookmarkEnd w:id="95"/>
      <w:r>
        <w:t xml:space="preserve"> </w:t>
      </w:r>
    </w:p>
    <w:bookmarkEnd w:id="94"/>
    <w:p w14:paraId="52CA00C2" w14:textId="77777777" w:rsidR="00153431" w:rsidRDefault="00153431" w:rsidP="00153431">
      <w:pPr>
        <w:pStyle w:val="Standa"/>
        <w:ind w:left="567"/>
      </w:pPr>
    </w:p>
    <w:p w14:paraId="2A8C008C" w14:textId="353B4597" w:rsidR="00153431" w:rsidRDefault="00153431" w:rsidP="00BF4811">
      <w:pPr>
        <w:pStyle w:val="Standa"/>
        <w:numPr>
          <w:ilvl w:val="1"/>
          <w:numId w:val="10"/>
        </w:numPr>
        <w:jc w:val="both"/>
      </w:pPr>
      <w:r w:rsidRPr="00036FB0">
        <w:t>Die Vergütung</w:t>
      </w:r>
      <w:r>
        <w:t xml:space="preserve"> </w:t>
      </w:r>
      <w:r w:rsidR="00BF3AF0">
        <w:t>wird</w:t>
      </w:r>
      <w:r w:rsidRPr="00036FB0">
        <w:t xml:space="preserve"> entsprechend der Kostenentwicklung gemäß den folgenden Indizes des Statistischen Bundesamts angepasst</w:t>
      </w:r>
      <w:r w:rsidR="00C52391">
        <w:t>, wobei die Indexierung für die jeweiligen Blöcke z.B. Betriebsjahr 3-5 oder 6-</w:t>
      </w:r>
      <w:r w:rsidR="00102D53">
        <w:t>10</w:t>
      </w:r>
      <w:r w:rsidR="00C52391">
        <w:t xml:space="preserve"> </w:t>
      </w:r>
      <w:r w:rsidR="00102D53">
        <w:t>neu beginnt</w:t>
      </w:r>
      <w:bookmarkStart w:id="96" w:name="_Ref271109242"/>
      <w:r w:rsidR="00102D53">
        <w:t>.</w:t>
      </w:r>
    </w:p>
    <w:p w14:paraId="57FDCE2E" w14:textId="77777777" w:rsidR="00BF4811" w:rsidRDefault="00BF4811" w:rsidP="00BF4811">
      <w:pPr>
        <w:pStyle w:val="Standa"/>
        <w:ind w:left="1134"/>
      </w:pPr>
    </w:p>
    <w:p w14:paraId="3EDB93F3" w14:textId="77777777" w:rsidR="00153431" w:rsidRDefault="00153431" w:rsidP="00E96DAF">
      <w:pPr>
        <w:pStyle w:val="Standa"/>
        <w:numPr>
          <w:ilvl w:val="2"/>
          <w:numId w:val="10"/>
        </w:numPr>
        <w:ind w:left="1843" w:hanging="709"/>
      </w:pPr>
      <w:bookmarkStart w:id="97" w:name="_Ref435620818"/>
      <w:r w:rsidRPr="00036FB0">
        <w:t>Index der Erzeugerpreise gewerblicher Produkte (Inlandsabsatz) – Gewerbliche Erzeugnisse insgesamt (Fachserie 17, Reihe 2);</w:t>
      </w:r>
      <w:bookmarkStart w:id="98" w:name="_Ref271109245"/>
      <w:bookmarkEnd w:id="96"/>
      <w:bookmarkEnd w:id="97"/>
      <w:r>
        <w:br/>
      </w:r>
    </w:p>
    <w:p w14:paraId="08C7B7EF" w14:textId="77777777" w:rsidR="00153431" w:rsidRDefault="00153431" w:rsidP="00F30B8B">
      <w:pPr>
        <w:pStyle w:val="Standa"/>
        <w:numPr>
          <w:ilvl w:val="2"/>
          <w:numId w:val="10"/>
        </w:numPr>
        <w:ind w:left="1843" w:hanging="709"/>
      </w:pPr>
      <w:bookmarkStart w:id="99" w:name="_Ref435620836"/>
      <w:r w:rsidRPr="00036FB0">
        <w:t>Erzeugerpreisindex für Dienstleistungen – Maschinen- und Anlagenprüfung (DL-TU-02).</w:t>
      </w:r>
      <w:bookmarkEnd w:id="98"/>
      <w:bookmarkEnd w:id="99"/>
      <w:r>
        <w:br/>
      </w:r>
    </w:p>
    <w:p w14:paraId="70E7F974" w14:textId="09058A68" w:rsidR="00C52FE3" w:rsidRDefault="00153431" w:rsidP="00BF4811">
      <w:pPr>
        <w:pStyle w:val="Standa"/>
        <w:ind w:left="1134"/>
        <w:jc w:val="both"/>
      </w:pPr>
      <w:r w:rsidRPr="00036FB0">
        <w:lastRenderedPageBreak/>
        <w:t xml:space="preserve">Dabei wird die Entwicklung </w:t>
      </w:r>
      <w:r>
        <w:t>des</w:t>
      </w:r>
      <w:r w:rsidRPr="00036FB0">
        <w:t xml:space="preserve"> Index </w:t>
      </w:r>
      <w:r w:rsidR="006E2DA0">
        <w:t xml:space="preserve">gem. Nr. </w:t>
      </w:r>
      <w:r w:rsidR="006E2DA0">
        <w:fldChar w:fldCharType="begin"/>
      </w:r>
      <w:r w:rsidR="006E2DA0">
        <w:instrText xml:space="preserve"> REF _Ref435620818 \n \h </w:instrText>
      </w:r>
      <w:r w:rsidR="006E2DA0">
        <w:fldChar w:fldCharType="separate"/>
      </w:r>
      <w:r w:rsidR="00F93225">
        <w:t>13.2.1</w:t>
      </w:r>
      <w:r w:rsidR="006E2DA0">
        <w:fldChar w:fldCharType="end"/>
      </w:r>
      <w:r w:rsidRPr="00036FB0">
        <w:t xml:space="preserve"> zu 30% und die Entwicklung </w:t>
      </w:r>
      <w:r>
        <w:t xml:space="preserve">des </w:t>
      </w:r>
      <w:r w:rsidRPr="00036FB0">
        <w:t xml:space="preserve">Index </w:t>
      </w:r>
      <w:r w:rsidR="00BB7900">
        <w:t xml:space="preserve">gem. Nr. </w:t>
      </w:r>
      <w:r w:rsidR="00BB7900">
        <w:fldChar w:fldCharType="begin"/>
      </w:r>
      <w:r w:rsidR="00BB7900">
        <w:instrText xml:space="preserve"> REF _Ref435620836 \n \h </w:instrText>
      </w:r>
      <w:r w:rsidR="00BB7900">
        <w:fldChar w:fldCharType="separate"/>
      </w:r>
      <w:r w:rsidR="00F93225">
        <w:t>13.2.2</w:t>
      </w:r>
      <w:r w:rsidR="00BB7900">
        <w:fldChar w:fldCharType="end"/>
      </w:r>
      <w:r>
        <w:t xml:space="preserve"> </w:t>
      </w:r>
      <w:r w:rsidRPr="00036FB0">
        <w:t xml:space="preserve">zu 70% berücksichtigt. Die Anpassung erfolgt </w:t>
      </w:r>
      <w:r w:rsidR="00C52FE3">
        <w:t>kalender</w:t>
      </w:r>
      <w:r w:rsidRPr="00036FB0">
        <w:t>jährlich</w:t>
      </w:r>
      <w:r w:rsidR="00B81FA0">
        <w:t>,</w:t>
      </w:r>
      <w:r w:rsidR="00C52FE3">
        <w:t xml:space="preserve"> auf Grundlage der Preisindizes des jeweiligen Vorjahres.</w:t>
      </w:r>
    </w:p>
    <w:p w14:paraId="0E59C8BC" w14:textId="56395C9B" w:rsidR="00153431" w:rsidRPr="0036410E" w:rsidRDefault="00BB7900" w:rsidP="00BF4811">
      <w:pPr>
        <w:pStyle w:val="Standa"/>
        <w:ind w:left="1134"/>
        <w:jc w:val="both"/>
      </w:pPr>
      <w:r>
        <w:br/>
        <w:t xml:space="preserve">Sollten sich aus den Nr. </w:t>
      </w:r>
      <w:r>
        <w:fldChar w:fldCharType="begin"/>
      </w:r>
      <w:r>
        <w:instrText xml:space="preserve"> REF _Ref435620818 \n \h </w:instrText>
      </w:r>
      <w:r>
        <w:fldChar w:fldCharType="separate"/>
      </w:r>
      <w:r w:rsidR="00F93225">
        <w:t>13.2.1</w:t>
      </w:r>
      <w:r>
        <w:fldChar w:fldCharType="end"/>
      </w:r>
      <w:r>
        <w:t xml:space="preserve"> und </w:t>
      </w:r>
      <w:r>
        <w:fldChar w:fldCharType="begin"/>
      </w:r>
      <w:r>
        <w:instrText xml:space="preserve"> REF _Ref435620836 \n \h </w:instrText>
      </w:r>
      <w:r>
        <w:fldChar w:fldCharType="separate"/>
      </w:r>
      <w:r w:rsidR="00F93225">
        <w:t>13.2.2</w:t>
      </w:r>
      <w:r>
        <w:fldChar w:fldCharType="end"/>
      </w:r>
      <w:r w:rsidR="00153431">
        <w:t xml:space="preserve"> ein</w:t>
      </w:r>
      <w:r w:rsidR="00F30B8B">
        <w:t>e Preisanpassung</w:t>
      </w:r>
      <w:r w:rsidR="00634F72">
        <w:t xml:space="preserve"> kleiner als </w:t>
      </w:r>
      <w:r w:rsidR="00C52391">
        <w:t>0</w:t>
      </w:r>
      <w:r w:rsidR="00BF3AF0">
        <w:t>,</w:t>
      </w:r>
      <w:r w:rsidR="00C52391">
        <w:t>7</w:t>
      </w:r>
      <w:r w:rsidR="00BF3AF0">
        <w:t>5</w:t>
      </w:r>
      <w:r w:rsidR="00153431">
        <w:t>% ergeben, sind sich d</w:t>
      </w:r>
      <w:r w:rsidR="00153431" w:rsidRPr="0036410E">
        <w:t xml:space="preserve">ie Vertragsparteien darüber einig, dass sich nach Ablauf </w:t>
      </w:r>
      <w:r w:rsidR="00153431">
        <w:t xml:space="preserve">jeden Vertragsjahres </w:t>
      </w:r>
      <w:r w:rsidR="00153431" w:rsidRPr="0036410E">
        <w:t xml:space="preserve">alle Preise aus diesem Vertrag um </w:t>
      </w:r>
      <w:r w:rsidR="00153431">
        <w:t xml:space="preserve">min. </w:t>
      </w:r>
      <w:r w:rsidR="00153431" w:rsidRPr="0036410E">
        <w:t xml:space="preserve">jährlich </w:t>
      </w:r>
      <w:r w:rsidR="00C52391">
        <w:t>0</w:t>
      </w:r>
      <w:r w:rsidR="00BF3AF0">
        <w:t>,</w:t>
      </w:r>
      <w:r w:rsidR="00C52391">
        <w:t>7</w:t>
      </w:r>
      <w:r w:rsidR="00BF3AF0">
        <w:t>5</w:t>
      </w:r>
      <w:r w:rsidR="00153431" w:rsidRPr="0036410E">
        <w:t>% erhöhen.</w:t>
      </w:r>
    </w:p>
    <w:p w14:paraId="257695DC" w14:textId="77777777" w:rsidR="00153431" w:rsidRDefault="00153431" w:rsidP="00153431">
      <w:pPr>
        <w:pStyle w:val="Standa"/>
        <w:ind w:left="1134"/>
      </w:pPr>
    </w:p>
    <w:p w14:paraId="515FF04A" w14:textId="77777777" w:rsidR="00153431" w:rsidRDefault="00153431" w:rsidP="00BF4811">
      <w:pPr>
        <w:pStyle w:val="Standa"/>
        <w:numPr>
          <w:ilvl w:val="1"/>
          <w:numId w:val="10"/>
        </w:numPr>
        <w:jc w:val="both"/>
      </w:pPr>
      <w:r w:rsidRPr="00036FB0">
        <w:t xml:space="preserve">In der Vergütung sind sämtliche </w:t>
      </w:r>
      <w:r>
        <w:t xml:space="preserve">im Rahmen der Erbringung der Leistungen der </w:t>
      </w:r>
      <w:r w:rsidR="007D77B6">
        <w:t>Deutschen Windtechnik</w:t>
      </w:r>
      <w:r>
        <w:t xml:space="preserve"> entstehenden </w:t>
      </w:r>
      <w:r w:rsidRPr="00036FB0">
        <w:t>Kosten für Fahrten, Personal, Verschleißteile, Ersatzteile, Betriebsstoffe und Hilfsmittel enthalten.</w:t>
      </w:r>
      <w:bookmarkStart w:id="100" w:name="_Ref270492367"/>
      <w:bookmarkStart w:id="101" w:name="_Ref271109805"/>
      <w:bookmarkStart w:id="102" w:name="_Ref271111496"/>
      <w:r>
        <w:t xml:space="preserve"> Die Leistungsausschlüsse bleiben unberührt.</w:t>
      </w:r>
    </w:p>
    <w:p w14:paraId="70644A83" w14:textId="77777777" w:rsidR="005417E6" w:rsidRDefault="005417E6" w:rsidP="00153431">
      <w:pPr>
        <w:pStyle w:val="Standa"/>
        <w:ind w:left="567"/>
      </w:pPr>
    </w:p>
    <w:p w14:paraId="47CD7896" w14:textId="77777777" w:rsidR="00153431" w:rsidRDefault="00153431" w:rsidP="00153431">
      <w:pPr>
        <w:pStyle w:val="berschrift1"/>
      </w:pPr>
      <w:bookmarkStart w:id="103" w:name="_Ref435609115"/>
      <w:bookmarkStart w:id="104" w:name="_Toc484513394"/>
      <w:r w:rsidRPr="00036FB0">
        <w:t>Abrechnungs- und Zahlungs</w:t>
      </w:r>
      <w:bookmarkEnd w:id="100"/>
      <w:r w:rsidRPr="00036FB0">
        <w:t>modalitäten</w:t>
      </w:r>
      <w:bookmarkStart w:id="105" w:name="_Ref271109806"/>
      <w:bookmarkEnd w:id="101"/>
      <w:bookmarkEnd w:id="102"/>
      <w:bookmarkEnd w:id="103"/>
      <w:bookmarkEnd w:id="104"/>
      <w:r>
        <w:br/>
      </w:r>
    </w:p>
    <w:p w14:paraId="3097FAB8" w14:textId="060BF616" w:rsidR="00153431" w:rsidRDefault="000264B0" w:rsidP="00EE2C16">
      <w:pPr>
        <w:pStyle w:val="Standa"/>
        <w:numPr>
          <w:ilvl w:val="1"/>
          <w:numId w:val="11"/>
        </w:numPr>
        <w:jc w:val="both"/>
      </w:pPr>
      <w:r>
        <w:t xml:space="preserve">Die Vergütung wird zu je 25 % quartalsweise im Voraus abgerechnet. </w:t>
      </w:r>
      <w:r w:rsidR="00153431" w:rsidRPr="00036FB0">
        <w:t xml:space="preserve">Das erste Jahr des Vertrages beginnt </w:t>
      </w:r>
      <w:r w:rsidR="00BB7900">
        <w:t xml:space="preserve">an dem in Nr. </w:t>
      </w:r>
      <w:r w:rsidR="00BB7900">
        <w:fldChar w:fldCharType="begin"/>
      </w:r>
      <w:r w:rsidR="00BB7900">
        <w:instrText xml:space="preserve"> REF _Ref435621815 \n \h </w:instrText>
      </w:r>
      <w:r w:rsidR="00EE2C16">
        <w:instrText xml:space="preserve"> \* MERGEFORMAT </w:instrText>
      </w:r>
      <w:r w:rsidR="00BB7900">
        <w:fldChar w:fldCharType="separate"/>
      </w:r>
      <w:r w:rsidR="00F93225">
        <w:t>1.2</w:t>
      </w:r>
      <w:r w:rsidR="00BB7900">
        <w:fldChar w:fldCharType="end"/>
      </w:r>
      <w:r w:rsidR="00153431">
        <w:t xml:space="preserve"> bezeichneten Zeitpunkt </w:t>
      </w:r>
      <w:r w:rsidR="00153431" w:rsidRPr="00036FB0">
        <w:t xml:space="preserve">am </w:t>
      </w:r>
      <w:r w:rsidR="00A473CC" w:rsidRPr="00124AF6">
        <w:rPr>
          <w:rFonts w:cs="Arial"/>
          <w:szCs w:val="22"/>
        </w:rPr>
        <w:fldChar w:fldCharType="begin">
          <w:ffData>
            <w:name w:val=""/>
            <w:enabled/>
            <w:calcOnExit w:val="0"/>
            <w:textInput>
              <w:default w:val="01.10.2018"/>
            </w:textInput>
          </w:ffData>
        </w:fldChar>
      </w:r>
      <w:r w:rsidR="00A473CC" w:rsidRPr="00124AF6">
        <w:rPr>
          <w:rFonts w:cs="Arial"/>
          <w:szCs w:val="22"/>
        </w:rPr>
        <w:instrText xml:space="preserve"> FORMTEXT </w:instrText>
      </w:r>
      <w:r w:rsidR="00A473CC" w:rsidRPr="00124AF6">
        <w:rPr>
          <w:rFonts w:cs="Arial"/>
          <w:szCs w:val="22"/>
        </w:rPr>
      </w:r>
      <w:r w:rsidR="00A473CC" w:rsidRPr="00124AF6">
        <w:rPr>
          <w:rFonts w:cs="Arial"/>
          <w:szCs w:val="22"/>
        </w:rPr>
        <w:fldChar w:fldCharType="separate"/>
      </w:r>
      <w:r w:rsidR="00A473CC" w:rsidRPr="00124AF6">
        <w:rPr>
          <w:rFonts w:cs="Arial"/>
          <w:noProof/>
          <w:szCs w:val="22"/>
        </w:rPr>
        <w:t>01.10.2018</w:t>
      </w:r>
      <w:r w:rsidR="00A473CC" w:rsidRPr="00124AF6">
        <w:rPr>
          <w:rFonts w:cs="Arial"/>
          <w:szCs w:val="22"/>
        </w:rPr>
        <w:fldChar w:fldCharType="end"/>
      </w:r>
      <w:r w:rsidR="00153431" w:rsidRPr="00036FB0">
        <w:t>.</w:t>
      </w:r>
      <w:r w:rsidR="00B52D50">
        <w:t xml:space="preserve"> Daraus ergibt sich möglicherweise zu Vertragsbeginn und zum Vertragsende jeweils ein unvollständiges Quartal</w:t>
      </w:r>
      <w:r w:rsidR="00153431" w:rsidRPr="00036FB0">
        <w:t>.</w:t>
      </w:r>
      <w:bookmarkEnd w:id="105"/>
      <w:r w:rsidR="00153431" w:rsidRPr="00036FB0">
        <w:t xml:space="preserve"> </w:t>
      </w:r>
      <w:r w:rsidR="00B52D50">
        <w:t>Die unvollständigen Quartale werden anteilig im Voraus abgerechnet.</w:t>
      </w:r>
    </w:p>
    <w:p w14:paraId="517A31B8" w14:textId="77777777" w:rsidR="00B52D50" w:rsidRDefault="00B52D50" w:rsidP="00B52D50">
      <w:pPr>
        <w:pStyle w:val="Standa"/>
        <w:ind w:left="567"/>
      </w:pPr>
    </w:p>
    <w:p w14:paraId="57D2479E" w14:textId="1BFE0F47" w:rsidR="00153431" w:rsidRDefault="00153431" w:rsidP="00BF4811">
      <w:pPr>
        <w:pStyle w:val="Standa"/>
        <w:numPr>
          <w:ilvl w:val="1"/>
          <w:numId w:val="11"/>
        </w:numPr>
        <w:jc w:val="both"/>
      </w:pPr>
      <w:r w:rsidRPr="00036FB0">
        <w:t>Etwaige Entschädigungsansprüche wegen mangelnder Verfügbarkeit nach Nr. </w:t>
      </w:r>
      <w:r w:rsidR="00BB7900">
        <w:fldChar w:fldCharType="begin"/>
      </w:r>
      <w:r w:rsidR="00BB7900">
        <w:instrText xml:space="preserve"> REF _Ref435620981 \n \h </w:instrText>
      </w:r>
      <w:r w:rsidR="00BB7900">
        <w:fldChar w:fldCharType="separate"/>
      </w:r>
      <w:r w:rsidR="00F93225">
        <w:t>6</w:t>
      </w:r>
      <w:r w:rsidR="00BB7900">
        <w:fldChar w:fldCharType="end"/>
      </w:r>
      <w:r w:rsidRPr="00036FB0">
        <w:t xml:space="preserve"> hat die </w:t>
      </w:r>
      <w:r w:rsidR="007D77B6">
        <w:t>Deutsche Windtechnik</w:t>
      </w:r>
      <w:r w:rsidRPr="00036FB0">
        <w:t xml:space="preserve"> jeweils innerhalb von 45 Tagen nach Ende des jeweiligen Betrachtungszeitraums abzurechnen.</w:t>
      </w:r>
    </w:p>
    <w:p w14:paraId="39126831" w14:textId="77777777" w:rsidR="00BF4811" w:rsidRDefault="00BF4811" w:rsidP="00BF4811">
      <w:pPr>
        <w:pStyle w:val="Standa"/>
        <w:ind w:left="1134"/>
      </w:pPr>
    </w:p>
    <w:p w14:paraId="1233F9F1" w14:textId="77777777" w:rsidR="00153431" w:rsidRDefault="0085640D" w:rsidP="00BF4811">
      <w:pPr>
        <w:pStyle w:val="Standa"/>
        <w:numPr>
          <w:ilvl w:val="1"/>
          <w:numId w:val="11"/>
        </w:numPr>
        <w:jc w:val="both"/>
      </w:pPr>
      <w:r>
        <w:t>Rechnungen sind auf den</w:t>
      </w:r>
      <w:r w:rsidR="00153431" w:rsidRPr="00036FB0">
        <w:t xml:space="preserve"> </w:t>
      </w:r>
      <w:r>
        <w:t>Auftraggeber auszustellen, sofern der</w:t>
      </w:r>
      <w:r w:rsidR="00153431" w:rsidRPr="00036FB0">
        <w:t xml:space="preserve"> </w:t>
      </w:r>
      <w:r>
        <w:t>Auftraggeber</w:t>
      </w:r>
      <w:r w:rsidR="00153431" w:rsidRPr="00036FB0">
        <w:t xml:space="preserve"> der </w:t>
      </w:r>
      <w:r w:rsidR="007D77B6">
        <w:t>Deutschen Windtechnik</w:t>
      </w:r>
      <w:r w:rsidR="00B52D50">
        <w:t xml:space="preserve"> </w:t>
      </w:r>
      <w:r w:rsidR="00153431" w:rsidRPr="00036FB0">
        <w:t>nicht schriftlich einen anderen Rechnungsempfänger anzeigt.</w:t>
      </w:r>
    </w:p>
    <w:p w14:paraId="6F0859BB" w14:textId="77777777" w:rsidR="00BF4811" w:rsidRDefault="00BF4811" w:rsidP="00BF4811">
      <w:pPr>
        <w:pStyle w:val="Standa"/>
        <w:ind w:left="1134"/>
      </w:pPr>
    </w:p>
    <w:p w14:paraId="2E674A34" w14:textId="77777777" w:rsidR="00153431" w:rsidRDefault="00153431" w:rsidP="00BF4811">
      <w:pPr>
        <w:pStyle w:val="Standa"/>
        <w:numPr>
          <w:ilvl w:val="1"/>
          <w:numId w:val="11"/>
        </w:numPr>
        <w:jc w:val="both"/>
      </w:pPr>
      <w:r w:rsidRPr="00036FB0">
        <w:t>In Rechnung gestel</w:t>
      </w:r>
      <w:r w:rsidR="00B52D50">
        <w:t>lte Beträge sind binnen vierzehn Tagen</w:t>
      </w:r>
      <w:r w:rsidRPr="00036FB0">
        <w:t xml:space="preserve"> nach Erhalt der Rechnung zur Zahlung fällig</w:t>
      </w:r>
      <w:r>
        <w:t>.</w:t>
      </w:r>
    </w:p>
    <w:p w14:paraId="4B967CB0" w14:textId="77777777" w:rsidR="00153431" w:rsidRDefault="00153431" w:rsidP="00153431">
      <w:pPr>
        <w:pStyle w:val="Standa"/>
        <w:ind w:left="567"/>
      </w:pPr>
    </w:p>
    <w:p w14:paraId="673A56EF" w14:textId="77777777" w:rsidR="00153431" w:rsidRDefault="00153431" w:rsidP="00BF4811">
      <w:pPr>
        <w:pStyle w:val="Standa"/>
        <w:numPr>
          <w:ilvl w:val="1"/>
          <w:numId w:val="11"/>
        </w:numPr>
        <w:jc w:val="both"/>
      </w:pPr>
      <w:r>
        <w:t>Der Zinssatz im Fall des Verzuges mit Zahlungen beträgt acht Prozentpunkte über dem jeweils geltenden Basiszinssatz.</w:t>
      </w:r>
    </w:p>
    <w:p w14:paraId="4425F759" w14:textId="77777777" w:rsidR="004A2075" w:rsidRDefault="004A2075" w:rsidP="004A2075">
      <w:pPr>
        <w:pStyle w:val="Standa"/>
        <w:jc w:val="both"/>
      </w:pPr>
    </w:p>
    <w:p w14:paraId="7F8EFA14" w14:textId="77777777" w:rsidR="00153431" w:rsidRDefault="00153431" w:rsidP="00153431">
      <w:pPr>
        <w:pStyle w:val="berschrift1"/>
      </w:pPr>
      <w:bookmarkStart w:id="106" w:name="_Ref270497832"/>
      <w:bookmarkStart w:id="107" w:name="_Toc484513395"/>
      <w:r w:rsidRPr="00036FB0">
        <w:lastRenderedPageBreak/>
        <w:t>Mängelansprüche, Gefahrtragung und Haftung</w:t>
      </w:r>
      <w:bookmarkEnd w:id="106"/>
      <w:bookmarkEnd w:id="107"/>
      <w:r>
        <w:br/>
      </w:r>
    </w:p>
    <w:p w14:paraId="2B1CCEEC" w14:textId="77777777" w:rsidR="00153431" w:rsidRDefault="00153431" w:rsidP="00BF4811">
      <w:pPr>
        <w:pStyle w:val="Standa"/>
        <w:numPr>
          <w:ilvl w:val="1"/>
          <w:numId w:val="12"/>
        </w:numPr>
        <w:jc w:val="both"/>
      </w:pPr>
      <w:r w:rsidRPr="00036FB0">
        <w:t>Die Mängelhaftung richtet sich nach den Vorschriften des BGB, soweit im Folgenden nichts anderes geregelt ist.</w:t>
      </w:r>
    </w:p>
    <w:p w14:paraId="0B3AFEBE" w14:textId="77777777" w:rsidR="002F191D" w:rsidRDefault="002F191D" w:rsidP="002F191D">
      <w:pPr>
        <w:pStyle w:val="Standa"/>
        <w:ind w:left="1134"/>
        <w:jc w:val="both"/>
      </w:pPr>
    </w:p>
    <w:p w14:paraId="714B6BAE" w14:textId="77777777" w:rsidR="00153431" w:rsidRDefault="00153431" w:rsidP="00BF4811">
      <w:pPr>
        <w:pStyle w:val="Standa"/>
        <w:numPr>
          <w:ilvl w:val="1"/>
          <w:numId w:val="12"/>
        </w:numPr>
        <w:jc w:val="both"/>
      </w:pPr>
      <w:r w:rsidRPr="00036FB0">
        <w:t>Werden die i</w:t>
      </w:r>
      <w:r w:rsidR="00071AAD">
        <w:t>nstand zu haltenden Teile der WEA</w:t>
      </w:r>
      <w:r w:rsidRPr="00036FB0">
        <w:t xml:space="preserve"> beschädigt, so hat die </w:t>
      </w:r>
      <w:r w:rsidR="007D77B6">
        <w:t>Deutsche Windtechnik</w:t>
      </w:r>
      <w:r w:rsidRPr="00036FB0">
        <w:t xml:space="preserve"> diese nach ihrer Wahl und auf ihre Kosten zu reparieren oder neu zu liefern.</w:t>
      </w:r>
    </w:p>
    <w:p w14:paraId="756ED5F0" w14:textId="77777777" w:rsidR="00153431" w:rsidRDefault="00153431" w:rsidP="00153431">
      <w:pPr>
        <w:pStyle w:val="Standa"/>
        <w:ind w:left="1134"/>
      </w:pPr>
    </w:p>
    <w:p w14:paraId="38124F66" w14:textId="77777777" w:rsidR="00153431" w:rsidRPr="00631251" w:rsidRDefault="00153431" w:rsidP="00153431">
      <w:pPr>
        <w:pStyle w:val="Standa"/>
        <w:numPr>
          <w:ilvl w:val="1"/>
          <w:numId w:val="12"/>
        </w:numPr>
        <w:autoSpaceDE w:val="0"/>
        <w:autoSpaceDN w:val="0"/>
        <w:adjustRightInd w:val="0"/>
      </w:pPr>
      <w:r w:rsidRPr="00631251">
        <w:t>Leistungsausschluss</w:t>
      </w:r>
    </w:p>
    <w:p w14:paraId="317CD598" w14:textId="77777777" w:rsidR="00153431" w:rsidRDefault="00153431" w:rsidP="00BF4811">
      <w:pPr>
        <w:pStyle w:val="Standa"/>
        <w:ind w:left="1134"/>
        <w:jc w:val="both"/>
      </w:pPr>
      <w:r w:rsidRPr="00631251">
        <w:t>Ausgenommen von den Instandsetzungsleistungen unter diesem Vertrag sind:</w:t>
      </w:r>
    </w:p>
    <w:p w14:paraId="1D1B0462" w14:textId="77777777" w:rsidR="00DD6F4B" w:rsidRPr="00631251" w:rsidRDefault="00DD6F4B" w:rsidP="00153431">
      <w:pPr>
        <w:pStyle w:val="Standa"/>
        <w:ind w:left="1134"/>
      </w:pPr>
    </w:p>
    <w:p w14:paraId="3083E71D" w14:textId="12DF8CCB" w:rsidR="00DD6F4B" w:rsidRDefault="00153431" w:rsidP="00633DF8">
      <w:pPr>
        <w:pStyle w:val="Standa"/>
        <w:numPr>
          <w:ilvl w:val="0"/>
          <w:numId w:val="19"/>
        </w:numPr>
        <w:tabs>
          <w:tab w:val="left" w:pos="8364"/>
        </w:tabs>
        <w:ind w:left="1701" w:right="423" w:hanging="567"/>
        <w:jc w:val="both"/>
      </w:pPr>
      <w:r w:rsidRPr="00631251">
        <w:t>die Instandsetzung bei Totalschäden</w:t>
      </w:r>
      <w:r>
        <w:t xml:space="preserve"> verursacht durch Schäden von au</w:t>
      </w:r>
      <w:r w:rsidR="00DD6F4B">
        <w:t>ß</w:t>
      </w:r>
      <w:r>
        <w:t>en</w:t>
      </w:r>
      <w:r w:rsidRPr="00631251">
        <w:t>. Ein Totalschaden im Sinne dieses Vertrages liegt</w:t>
      </w:r>
      <w:r>
        <w:t xml:space="preserve"> </w:t>
      </w:r>
      <w:r w:rsidRPr="00631251">
        <w:t xml:space="preserve">vor, wenn die </w:t>
      </w:r>
      <w:r w:rsidR="00071AAD">
        <w:t>WEA</w:t>
      </w:r>
      <w:r w:rsidRPr="00631251">
        <w:t xml:space="preserve"> physisch vernichtet oder völlig irreparabel ist. Gleiches gilt, wenn die</w:t>
      </w:r>
      <w:r>
        <w:t xml:space="preserve"> </w:t>
      </w:r>
      <w:r w:rsidRPr="00631251">
        <w:t>W</w:t>
      </w:r>
      <w:r w:rsidR="00071AAD">
        <w:t>EA</w:t>
      </w:r>
      <w:r w:rsidRPr="00631251">
        <w:t xml:space="preserve"> zwar technisch noch reparabel, der Schaden aber so erheblich ist, dass die</w:t>
      </w:r>
      <w:r>
        <w:t xml:space="preserve"> </w:t>
      </w:r>
      <w:r w:rsidRPr="00631251">
        <w:t>erforderlichen</w:t>
      </w:r>
      <w:r w:rsidR="00633DF8">
        <w:t xml:space="preserve"> </w:t>
      </w:r>
      <w:r w:rsidRPr="00631251">
        <w:t>Reparaturkosten höher sind als die</w:t>
      </w:r>
      <w:r w:rsidR="00633DF8">
        <w:t xml:space="preserve"> </w:t>
      </w:r>
      <w:r w:rsidRPr="00631251">
        <w:t>Wiederbeschaffungskosten, die sich aus</w:t>
      </w:r>
      <w:r>
        <w:t xml:space="preserve"> </w:t>
      </w:r>
      <w:r w:rsidRPr="00631251">
        <w:t xml:space="preserve">dem Wiederbeschaffungswert der </w:t>
      </w:r>
      <w:r>
        <w:t>W</w:t>
      </w:r>
      <w:r w:rsidR="00071AAD">
        <w:t>EA</w:t>
      </w:r>
      <w:r w:rsidRPr="00631251">
        <w:t xml:space="preserve"> abzüglich des Restwertes zusammensetzen.</w:t>
      </w:r>
    </w:p>
    <w:p w14:paraId="4F461043" w14:textId="77777777" w:rsidR="009876C0" w:rsidRDefault="009876C0" w:rsidP="009876C0">
      <w:pPr>
        <w:pStyle w:val="Standa"/>
        <w:ind w:left="1494"/>
        <w:jc w:val="both"/>
      </w:pPr>
    </w:p>
    <w:p w14:paraId="4DEAB42E" w14:textId="77777777" w:rsidR="00153431" w:rsidRDefault="00153431" w:rsidP="00633DF8">
      <w:pPr>
        <w:pStyle w:val="Standa"/>
        <w:numPr>
          <w:ilvl w:val="0"/>
          <w:numId w:val="19"/>
        </w:numPr>
        <w:ind w:left="1701" w:right="-1" w:hanging="567"/>
        <w:jc w:val="both"/>
      </w:pPr>
      <w:r w:rsidRPr="00631251">
        <w:t xml:space="preserve">die Instandsetzung oder Reparaturen </w:t>
      </w:r>
      <w:r>
        <w:t xml:space="preserve">der </w:t>
      </w:r>
      <w:r w:rsidRPr="00631251">
        <w:t>von außen kommenden Schäden</w:t>
      </w:r>
      <w:r>
        <w:t>.</w:t>
      </w:r>
    </w:p>
    <w:p w14:paraId="400F1A62" w14:textId="77777777" w:rsidR="009D685C" w:rsidRDefault="009D685C" w:rsidP="009D685C">
      <w:pPr>
        <w:pStyle w:val="Standa"/>
        <w:ind w:left="1494"/>
        <w:jc w:val="both"/>
        <w:rPr>
          <w:rFonts w:ascii="Times New Roman" w:hAnsi="Times New Roman"/>
          <w:sz w:val="24"/>
        </w:rPr>
      </w:pPr>
    </w:p>
    <w:p w14:paraId="1E73FAFE" w14:textId="2852F05C" w:rsidR="009D685C" w:rsidRPr="009D685C" w:rsidRDefault="009D685C" w:rsidP="00EE2C16">
      <w:pPr>
        <w:pStyle w:val="Standa"/>
        <w:numPr>
          <w:ilvl w:val="1"/>
          <w:numId w:val="12"/>
        </w:numPr>
        <w:jc w:val="both"/>
      </w:pPr>
      <w:r w:rsidRPr="009D685C">
        <w:t xml:space="preserve">Im Falle von Vermögensschäden ist die Haftung der Deutschen Windtechnik auf den vertragstypischen und vorhersehbaren Schaden begrenzt. Eine über die Verfügbarkeitsgarantie gemäß Ziff. </w:t>
      </w:r>
      <w:r w:rsidR="008A4288">
        <w:fldChar w:fldCharType="begin"/>
      </w:r>
      <w:r w:rsidR="008A4288">
        <w:instrText xml:space="preserve"> REF _Ref465158602 \r \h </w:instrText>
      </w:r>
      <w:r w:rsidR="00EE2C16">
        <w:instrText xml:space="preserve"> \* MERGEFORMAT </w:instrText>
      </w:r>
      <w:r w:rsidR="008A4288">
        <w:fldChar w:fldCharType="separate"/>
      </w:r>
      <w:r w:rsidR="00F93225">
        <w:t>6</w:t>
      </w:r>
      <w:r w:rsidR="008A4288">
        <w:fldChar w:fldCharType="end"/>
      </w:r>
      <w:r w:rsidR="008A4288">
        <w:t xml:space="preserve"> </w:t>
      </w:r>
      <w:r w:rsidRPr="009D685C">
        <w:t>dieses Vertrages hinausgehende Haftung für Nutzungsausfälle ist ausgeschlossen.</w:t>
      </w:r>
    </w:p>
    <w:p w14:paraId="6270B07F" w14:textId="69C6076C" w:rsidR="00153431" w:rsidRDefault="00153431" w:rsidP="00153431">
      <w:pPr>
        <w:pStyle w:val="Standa"/>
        <w:ind w:left="1134"/>
      </w:pPr>
      <w:bookmarkStart w:id="108" w:name="_Ref270937691"/>
    </w:p>
    <w:p w14:paraId="6D17B650" w14:textId="77777777" w:rsidR="005417E6" w:rsidRDefault="005417E6" w:rsidP="00153431">
      <w:pPr>
        <w:pStyle w:val="Standa"/>
        <w:ind w:left="1134"/>
      </w:pPr>
    </w:p>
    <w:p w14:paraId="182FEA41" w14:textId="77777777" w:rsidR="00153431" w:rsidRDefault="00153431" w:rsidP="00153431">
      <w:pPr>
        <w:pStyle w:val="berschrift1"/>
      </w:pPr>
      <w:bookmarkStart w:id="109" w:name="_Toc484513396"/>
      <w:r w:rsidRPr="00036FB0">
        <w:t>Versicher</w:t>
      </w:r>
      <w:r w:rsidRPr="004921F2">
        <w:t>u</w:t>
      </w:r>
      <w:r w:rsidRPr="00036FB0">
        <w:t>ngen</w:t>
      </w:r>
      <w:bookmarkEnd w:id="108"/>
      <w:bookmarkEnd w:id="109"/>
      <w:r>
        <w:br/>
      </w:r>
    </w:p>
    <w:p w14:paraId="013A8B98" w14:textId="77777777" w:rsidR="000E16A1" w:rsidRDefault="00153431" w:rsidP="009876C0">
      <w:pPr>
        <w:pStyle w:val="Standa"/>
        <w:numPr>
          <w:ilvl w:val="1"/>
          <w:numId w:val="13"/>
        </w:numPr>
        <w:jc w:val="both"/>
      </w:pPr>
      <w:r w:rsidRPr="00036FB0">
        <w:t xml:space="preserve">Die </w:t>
      </w:r>
      <w:r w:rsidR="00C207DB">
        <w:t>Deutsche Windtechnik</w:t>
      </w:r>
      <w:r w:rsidRPr="00036FB0">
        <w:t xml:space="preserve"> hat eine Betriebshaftpflichtversicherung mit einer Deckungssumme von EUR 10.000.000,00 für Personen- und Sachschäden zu unterhalten.</w:t>
      </w:r>
    </w:p>
    <w:p w14:paraId="3E0A00BD" w14:textId="77777777" w:rsidR="00E11842" w:rsidRDefault="00E11842" w:rsidP="00E11842">
      <w:pPr>
        <w:pStyle w:val="Standa"/>
        <w:ind w:left="1134"/>
      </w:pPr>
    </w:p>
    <w:p w14:paraId="20CB272F" w14:textId="77777777" w:rsidR="000E16A1" w:rsidRDefault="000E16A1" w:rsidP="009876C0">
      <w:pPr>
        <w:pStyle w:val="Standa"/>
        <w:numPr>
          <w:ilvl w:val="1"/>
          <w:numId w:val="13"/>
        </w:numPr>
        <w:jc w:val="both"/>
      </w:pPr>
      <w:r>
        <w:lastRenderedPageBreak/>
        <w:t xml:space="preserve">Zur Absicherung der Verpflichtung aus diesem Vollwartungsvertrag schließt die </w:t>
      </w:r>
      <w:r w:rsidR="00C207DB">
        <w:t>Deutsche Windtechnik</w:t>
      </w:r>
      <w:r>
        <w:t xml:space="preserve"> eine Maschinen- und Maschinen-BU-Versicherung in üblichen Umfang bei einem namhaften deutschen Versicherer ab.</w:t>
      </w:r>
    </w:p>
    <w:p w14:paraId="2CAAF0D2" w14:textId="1BB8ACA7" w:rsidR="009C7CFB" w:rsidRDefault="009C7CFB" w:rsidP="00E11842">
      <w:pPr>
        <w:pStyle w:val="Standa"/>
        <w:ind w:left="1134"/>
      </w:pPr>
    </w:p>
    <w:p w14:paraId="16C43E04" w14:textId="77777777" w:rsidR="005417E6" w:rsidRDefault="005417E6" w:rsidP="00E11842">
      <w:pPr>
        <w:pStyle w:val="Standa"/>
        <w:ind w:left="1134"/>
      </w:pPr>
    </w:p>
    <w:p w14:paraId="34E56B5A" w14:textId="77777777" w:rsidR="00153431" w:rsidRDefault="00153431" w:rsidP="00153431">
      <w:pPr>
        <w:pStyle w:val="berschrift1"/>
      </w:pPr>
      <w:bookmarkStart w:id="110" w:name="_Toc484513397"/>
      <w:r w:rsidRPr="00036FB0">
        <w:t>Rechtsnachfolge</w:t>
      </w:r>
      <w:bookmarkEnd w:id="110"/>
      <w:r>
        <w:br/>
      </w:r>
    </w:p>
    <w:p w14:paraId="605424F9" w14:textId="77777777" w:rsidR="00153431" w:rsidRDefault="00153431" w:rsidP="009876C0">
      <w:pPr>
        <w:pStyle w:val="Standa"/>
        <w:numPr>
          <w:ilvl w:val="1"/>
          <w:numId w:val="14"/>
        </w:numPr>
        <w:jc w:val="both"/>
      </w:pPr>
      <w:r w:rsidRPr="00036FB0">
        <w:t>Überlässt d</w:t>
      </w:r>
      <w:r w:rsidR="0085640D">
        <w:t>er</w:t>
      </w:r>
      <w:r w:rsidRPr="00036FB0">
        <w:t xml:space="preserve"> </w:t>
      </w:r>
      <w:r w:rsidR="0085640D">
        <w:t>Auftraggeber</w:t>
      </w:r>
      <w:r w:rsidRPr="00036FB0">
        <w:t xml:space="preserve"> im Wege der Rechtsnachfolge oder auf andere Weise einzelne oder sämtliche der W</w:t>
      </w:r>
      <w:r w:rsidR="00071AAD">
        <w:t>EA</w:t>
      </w:r>
      <w:r w:rsidRPr="00036FB0">
        <w:t xml:space="preserve"> endgültig Dritten, so bleibt ihre Verpflichtung zur Zahlung der vereinbarten Vergütung für die Restlaufzeit bestehen, es sei denn, der Dritte tritt in Bezug auf die jeweiligen W</w:t>
      </w:r>
      <w:r w:rsidR="00071AAD">
        <w:t>EA</w:t>
      </w:r>
      <w:r w:rsidRPr="00036FB0">
        <w:t xml:space="preserve"> für d</w:t>
      </w:r>
      <w:r w:rsidR="0085640D">
        <w:t>en</w:t>
      </w:r>
      <w:r w:rsidRPr="00036FB0">
        <w:t xml:space="preserve"> </w:t>
      </w:r>
      <w:r w:rsidR="0085640D">
        <w:t>Auftraggeber</w:t>
      </w:r>
      <w:r w:rsidRPr="00036FB0">
        <w:t xml:space="preserve"> mit Zustimmung der Deutschen Windtechnik in diesen Vertrag ein.</w:t>
      </w:r>
    </w:p>
    <w:p w14:paraId="171B5706" w14:textId="77777777" w:rsidR="009876C0" w:rsidRDefault="009876C0" w:rsidP="009876C0">
      <w:pPr>
        <w:pStyle w:val="Standa"/>
        <w:ind w:left="1134"/>
        <w:jc w:val="both"/>
      </w:pPr>
    </w:p>
    <w:p w14:paraId="0EE6509B" w14:textId="77777777" w:rsidR="00153431" w:rsidRDefault="00153431" w:rsidP="009876C0">
      <w:pPr>
        <w:pStyle w:val="Standa"/>
        <w:numPr>
          <w:ilvl w:val="1"/>
          <w:numId w:val="14"/>
        </w:numPr>
        <w:jc w:val="both"/>
      </w:pPr>
      <w:r w:rsidRPr="00036FB0">
        <w:t xml:space="preserve">Die </w:t>
      </w:r>
      <w:r w:rsidR="00C207DB">
        <w:t>Deutsche Windtechnik</w:t>
      </w:r>
      <w:r w:rsidRPr="00036FB0">
        <w:t xml:space="preserve"> ihrerseits ist nicht berechtigt, ihre Rechte und Pflichten aus dem Vertrag ohne Zustimmung de</w:t>
      </w:r>
      <w:r w:rsidR="0085640D">
        <w:t>s</w:t>
      </w:r>
      <w:r w:rsidRPr="00036FB0">
        <w:t xml:space="preserve"> </w:t>
      </w:r>
      <w:r w:rsidR="0085640D">
        <w:t>Auftraggebers</w:t>
      </w:r>
      <w:r w:rsidRPr="00036FB0">
        <w:t xml:space="preserve"> ganz oder teilweise auf Dritte zu übertragen. Ihr ist jedoch die Übertragung </w:t>
      </w:r>
      <w:r w:rsidR="00C52FE3">
        <w:t>ihrer</w:t>
      </w:r>
      <w:r w:rsidRPr="00036FB0">
        <w:t xml:space="preserve"> Rechte und Pflichten im Wege der Umwandlung ihres Unternehmens durch Verschmelzung mit einem anderen Unternehmen oder die Übertragung auf ein verbundenes Unternehmen im Sinne der §§ 15 ff. AktG gestattet.</w:t>
      </w:r>
    </w:p>
    <w:p w14:paraId="34AF1277" w14:textId="77777777" w:rsidR="009876C0" w:rsidRDefault="009876C0" w:rsidP="009876C0">
      <w:pPr>
        <w:pStyle w:val="Standa"/>
        <w:ind w:left="1134"/>
      </w:pPr>
    </w:p>
    <w:p w14:paraId="3B6435FF" w14:textId="77777777" w:rsidR="00153431" w:rsidRDefault="00153431" w:rsidP="009876C0">
      <w:pPr>
        <w:pStyle w:val="Standa"/>
        <w:numPr>
          <w:ilvl w:val="1"/>
          <w:numId w:val="14"/>
        </w:numPr>
        <w:jc w:val="both"/>
      </w:pPr>
      <w:r w:rsidRPr="00036FB0">
        <w:t xml:space="preserve">Die Parteien dürfen die für eine Übertragung </w:t>
      </w:r>
      <w:r w:rsidR="00863C79">
        <w:t xml:space="preserve">des Vertrages </w:t>
      </w:r>
      <w:r w:rsidRPr="00036FB0">
        <w:t>erforderliche Zustimmung nur aus wichtigem Grund verweigern.</w:t>
      </w:r>
    </w:p>
    <w:p w14:paraId="0E785E84" w14:textId="66DDF52E" w:rsidR="009876C0" w:rsidRDefault="009876C0" w:rsidP="009876C0">
      <w:pPr>
        <w:pStyle w:val="Standa"/>
        <w:ind w:left="1134"/>
      </w:pPr>
    </w:p>
    <w:p w14:paraId="6C13D188" w14:textId="77777777" w:rsidR="005417E6" w:rsidRDefault="005417E6" w:rsidP="009876C0">
      <w:pPr>
        <w:pStyle w:val="Standa"/>
        <w:ind w:left="1134"/>
      </w:pPr>
    </w:p>
    <w:p w14:paraId="3ACEB07D" w14:textId="77777777" w:rsidR="00153431" w:rsidRDefault="00153431" w:rsidP="00153431">
      <w:pPr>
        <w:pStyle w:val="berschrift1"/>
      </w:pPr>
      <w:bookmarkStart w:id="111" w:name="_Toc484513398"/>
      <w:r w:rsidRPr="00036FB0">
        <w:t>Vertragsdauer; Kündigung</w:t>
      </w:r>
      <w:bookmarkStart w:id="112" w:name="_Ref271112635"/>
      <w:bookmarkEnd w:id="111"/>
      <w:r>
        <w:br/>
      </w:r>
    </w:p>
    <w:p w14:paraId="265590A4" w14:textId="56F7C00D" w:rsidR="00547B33" w:rsidRDefault="00153431" w:rsidP="009876C0">
      <w:pPr>
        <w:pStyle w:val="Standa"/>
        <w:numPr>
          <w:ilvl w:val="1"/>
          <w:numId w:val="15"/>
        </w:numPr>
        <w:jc w:val="both"/>
      </w:pPr>
      <w:r>
        <w:t>D</w:t>
      </w:r>
      <w:r w:rsidRPr="00036FB0">
        <w:t xml:space="preserve">er Vertrag wird </w:t>
      </w:r>
      <w:r w:rsidR="00BC1C6B">
        <w:t xml:space="preserve">für eine Laufzeit von </w:t>
      </w:r>
      <w:r w:rsidR="00D95E3B" w:rsidRPr="00124AF6">
        <w:rPr>
          <w:rFonts w:cs="Arial"/>
          <w:szCs w:val="22"/>
        </w:rPr>
        <w:fldChar w:fldCharType="begin">
          <w:ffData>
            <w:name w:val=""/>
            <w:enabled/>
            <w:calcOnExit w:val="0"/>
            <w:textInput>
              <w:default w:val="18"/>
            </w:textInput>
          </w:ffData>
        </w:fldChar>
      </w:r>
      <w:r w:rsidR="00D95E3B" w:rsidRPr="00124AF6">
        <w:rPr>
          <w:rFonts w:cs="Arial"/>
          <w:szCs w:val="22"/>
        </w:rPr>
        <w:instrText xml:space="preserve"> FORMTEXT </w:instrText>
      </w:r>
      <w:r w:rsidR="00D95E3B" w:rsidRPr="00124AF6">
        <w:rPr>
          <w:rFonts w:cs="Arial"/>
          <w:szCs w:val="22"/>
        </w:rPr>
      </w:r>
      <w:r w:rsidR="00D95E3B" w:rsidRPr="00124AF6">
        <w:rPr>
          <w:rFonts w:cs="Arial"/>
          <w:szCs w:val="22"/>
        </w:rPr>
        <w:fldChar w:fldCharType="separate"/>
      </w:r>
      <w:r w:rsidR="00D95E3B" w:rsidRPr="00124AF6">
        <w:rPr>
          <w:rFonts w:cs="Arial"/>
          <w:noProof/>
          <w:szCs w:val="22"/>
        </w:rPr>
        <w:t>18</w:t>
      </w:r>
      <w:r w:rsidR="00D95E3B" w:rsidRPr="00124AF6">
        <w:rPr>
          <w:rFonts w:cs="Arial"/>
          <w:szCs w:val="22"/>
        </w:rPr>
        <w:fldChar w:fldCharType="end"/>
      </w:r>
      <w:r w:rsidR="00C52FE3">
        <w:t xml:space="preserve"> Jahren, be</w:t>
      </w:r>
      <w:r w:rsidR="00BC1C6B">
        <w:t>ginnend mit dem in Nr. </w:t>
      </w:r>
      <w:r w:rsidR="00BC1C6B">
        <w:fldChar w:fldCharType="begin"/>
      </w:r>
      <w:r w:rsidR="00BC1C6B">
        <w:instrText xml:space="preserve"> REF _Ref435621815 \n \h </w:instrText>
      </w:r>
      <w:r w:rsidR="00BC1C6B">
        <w:fldChar w:fldCharType="separate"/>
      </w:r>
      <w:r w:rsidR="00F93225">
        <w:t>1.2</w:t>
      </w:r>
      <w:r w:rsidR="00BC1C6B">
        <w:fldChar w:fldCharType="end"/>
      </w:r>
      <w:r w:rsidR="00C52FE3">
        <w:t xml:space="preserve"> bezeichneten Zeitpunkt, geschlossen und endet am </w:t>
      </w:r>
      <w:r w:rsidR="00D95E3B" w:rsidRPr="00124AF6">
        <w:rPr>
          <w:rFonts w:cs="Arial"/>
          <w:szCs w:val="22"/>
        </w:rPr>
        <w:fldChar w:fldCharType="begin">
          <w:ffData>
            <w:name w:val=""/>
            <w:enabled/>
            <w:calcOnExit w:val="0"/>
            <w:textInput>
              <w:default w:val="31.12.2035"/>
            </w:textInput>
          </w:ffData>
        </w:fldChar>
      </w:r>
      <w:r w:rsidR="00D95E3B" w:rsidRPr="00124AF6">
        <w:rPr>
          <w:rFonts w:cs="Arial"/>
          <w:szCs w:val="22"/>
        </w:rPr>
        <w:instrText xml:space="preserve"> FORMTEXT </w:instrText>
      </w:r>
      <w:r w:rsidR="00D95E3B" w:rsidRPr="00124AF6">
        <w:rPr>
          <w:rFonts w:cs="Arial"/>
          <w:szCs w:val="22"/>
        </w:rPr>
      </w:r>
      <w:r w:rsidR="00D95E3B" w:rsidRPr="00124AF6">
        <w:rPr>
          <w:rFonts w:cs="Arial"/>
          <w:szCs w:val="22"/>
        </w:rPr>
        <w:fldChar w:fldCharType="separate"/>
      </w:r>
      <w:r w:rsidR="00D95E3B" w:rsidRPr="00124AF6">
        <w:rPr>
          <w:rFonts w:cs="Arial"/>
          <w:noProof/>
          <w:szCs w:val="22"/>
        </w:rPr>
        <w:t>31.12.2035</w:t>
      </w:r>
      <w:r w:rsidR="00D95E3B" w:rsidRPr="00124AF6">
        <w:rPr>
          <w:rFonts w:cs="Arial"/>
          <w:szCs w:val="22"/>
        </w:rPr>
        <w:fldChar w:fldCharType="end"/>
      </w:r>
      <w:r w:rsidR="00C52FE3">
        <w:t>.</w:t>
      </w:r>
      <w:r w:rsidRPr="00036FB0">
        <w:t xml:space="preserve"> Das Recht der Parteien zur außerordentlichen Kündigung aus wichtigem Grund bleibt hiervon unberührt.</w:t>
      </w:r>
      <w:bookmarkEnd w:id="112"/>
    </w:p>
    <w:p w14:paraId="2F0274AC" w14:textId="7B21B4E3" w:rsidR="009876C0" w:rsidRDefault="009876C0" w:rsidP="00547B33">
      <w:pPr>
        <w:pStyle w:val="Standa"/>
        <w:ind w:left="1134"/>
      </w:pPr>
    </w:p>
    <w:p w14:paraId="5F918D0F" w14:textId="0070228F" w:rsidR="009B32F9" w:rsidRDefault="009B32F9" w:rsidP="009B32F9">
      <w:pPr>
        <w:pStyle w:val="Standa"/>
        <w:numPr>
          <w:ilvl w:val="1"/>
          <w:numId w:val="15"/>
        </w:numPr>
        <w:jc w:val="both"/>
      </w:pPr>
      <w:r>
        <w:t xml:space="preserve">Der Auftraggeber hat das Recht den Vertrag ohne Angabe von Gründen nach Ablauf des fünften, zehnten und </w:t>
      </w:r>
      <w:r w:rsidR="00D53AF6">
        <w:t>fünfzehn</w:t>
      </w:r>
      <w:r>
        <w:t xml:space="preserve">ten </w:t>
      </w:r>
      <w:r w:rsidR="00C52391">
        <w:t>Vertrags</w:t>
      </w:r>
      <w:r>
        <w:t>jahres der Windenergieanlagen mit einer Frist von sechs Monaten vor Ablaufdatum schriftlich zu kündigen.</w:t>
      </w:r>
    </w:p>
    <w:p w14:paraId="68EA755B" w14:textId="77777777" w:rsidR="0058494A" w:rsidRDefault="0058494A" w:rsidP="0058494A">
      <w:pPr>
        <w:pStyle w:val="Standa"/>
        <w:ind w:left="1134"/>
        <w:jc w:val="both"/>
      </w:pPr>
    </w:p>
    <w:p w14:paraId="431FD76A" w14:textId="0F6EEE3F" w:rsidR="0058494A" w:rsidRDefault="0058494A" w:rsidP="009B32F9">
      <w:pPr>
        <w:pStyle w:val="Standa"/>
        <w:numPr>
          <w:ilvl w:val="1"/>
          <w:numId w:val="15"/>
        </w:numPr>
        <w:jc w:val="both"/>
      </w:pPr>
      <w:r>
        <w:t xml:space="preserve">Für den Fall, dass aufgrund </w:t>
      </w:r>
      <w:r w:rsidRPr="0058494A">
        <w:t>eines Totalschadens</w:t>
      </w:r>
      <w:r w:rsidR="00645D86">
        <w:t>,</w:t>
      </w:r>
      <w:r w:rsidRPr="0058494A">
        <w:t xml:space="preserve"> auf behördliche Anordnung</w:t>
      </w:r>
      <w:r w:rsidR="00645D86">
        <w:t>,</w:t>
      </w:r>
      <w:r w:rsidR="00E61970">
        <w:t xml:space="preserve"> </w:t>
      </w:r>
      <w:r w:rsidR="00645D86">
        <w:t xml:space="preserve">aufgrund eines </w:t>
      </w:r>
      <w:proofErr w:type="spellStart"/>
      <w:r w:rsidR="00645D86">
        <w:t>Repowerings</w:t>
      </w:r>
      <w:proofErr w:type="spellEnd"/>
      <w:r w:rsidRPr="0058494A">
        <w:t> </w:t>
      </w:r>
      <w:r w:rsidR="00645D86">
        <w:t xml:space="preserve">oder anderen planerischen Gründen </w:t>
      </w:r>
      <w:r w:rsidRPr="0058494A">
        <w:t xml:space="preserve">die in Anlage </w:t>
      </w:r>
      <w:r w:rsidRPr="0058494A">
        <w:lastRenderedPageBreak/>
        <w:t>1 aufgeführte(n) WEA oder</w:t>
      </w:r>
      <w:r>
        <w:t xml:space="preserve"> Teile davon vorzeitig außer Betrieb genommen werden, kann der Vertrag mit einer Frist von 3 Monaten gekündigt werden. Sofern im Laufe des Vertrages eine oder mehrere Großkomponente(n) getauscht wurden, verpflichtet sich der Auftraggeber dazu den noch ausstehenden Kaufpreis (</w:t>
      </w:r>
      <w:r w:rsidR="00645D86">
        <w:t xml:space="preserve">Wert der neu eingebauten Komponente abzüglich des </w:t>
      </w:r>
      <w:r>
        <w:t>Restwert</w:t>
      </w:r>
      <w:r w:rsidR="00645D86">
        <w:t>s</w:t>
      </w:r>
      <w:r>
        <w:t xml:space="preserve"> de</w:t>
      </w:r>
      <w:r w:rsidR="00645D86">
        <w:t>r</w:t>
      </w:r>
      <w:r>
        <w:t xml:space="preserve"> defekten </w:t>
      </w:r>
      <w:r w:rsidR="00645D86">
        <w:t>Komponente</w:t>
      </w:r>
      <w:r>
        <w:t xml:space="preserve">) zzgl. der nachweislichen Kran- &amp; Montagekosten gemäß einer </w:t>
      </w:r>
      <w:r w:rsidR="00645D86">
        <w:t>3</w:t>
      </w:r>
      <w:r>
        <w:t xml:space="preserve"> Jährigen linearen Abschreibung, berechnet von den Datum an dem eine oder mehrere Großkomponente(n) getauscht wurden als Einmalzahlung für die vorzeitig außer Betrieb genommene(n) WEA zu bezahlen. Das bedeutet </w:t>
      </w:r>
      <w:r w:rsidR="00645D86">
        <w:t>33</w:t>
      </w:r>
      <w:r>
        <w:t>% der Summe aus Restwert plus Kran- und Montagekosten für jedes noch vertraglich vorgesehene Vertragsjahr nach Austausch der defekten Großkomponente. „</w:t>
      </w:r>
      <w:r w:rsidRPr="00633DF8">
        <w:rPr>
          <w:bCs/>
        </w:rPr>
        <w:t>Großkomponenten</w:t>
      </w:r>
      <w:r>
        <w:rPr>
          <w:b/>
          <w:bCs/>
        </w:rPr>
        <w:t>“</w:t>
      </w:r>
      <w:r>
        <w:t xml:space="preserve"> im Sinne dieses Vertrages sind: Hauptgetriebe, Trafostation einschließlich Transformator und MS-Schaltanlage, Drehkranz, </w:t>
      </w:r>
      <w:proofErr w:type="spellStart"/>
      <w:r>
        <w:t>Azimutantriebe</w:t>
      </w:r>
      <w:proofErr w:type="spellEnd"/>
      <w:r>
        <w:t xml:space="preserve"> und -bremsen, Generator, Hauptlager und Hauptwelle, Rotorblätter, Blattlager, Gussteile der Nabe, Maschinenträger und der Turm. Die Zahlung wird fällig bei einem endgültigen außer Betrieb setzen der Windkraftanlage(n).</w:t>
      </w:r>
    </w:p>
    <w:p w14:paraId="57256675" w14:textId="77777777" w:rsidR="009B32F9" w:rsidRDefault="009B32F9" w:rsidP="00547B33">
      <w:pPr>
        <w:pStyle w:val="Standa"/>
        <w:ind w:left="1134"/>
      </w:pPr>
    </w:p>
    <w:p w14:paraId="0C42B80A" w14:textId="77777777" w:rsidR="00153431" w:rsidRDefault="00153431" w:rsidP="009876C0">
      <w:pPr>
        <w:pStyle w:val="Standa"/>
        <w:numPr>
          <w:ilvl w:val="1"/>
          <w:numId w:val="15"/>
        </w:numPr>
        <w:jc w:val="both"/>
      </w:pPr>
      <w:r w:rsidRPr="00036FB0">
        <w:t>D</w:t>
      </w:r>
      <w:r w:rsidR="0085640D">
        <w:t>er</w:t>
      </w:r>
      <w:r w:rsidRPr="00036FB0">
        <w:t xml:space="preserve"> </w:t>
      </w:r>
      <w:r w:rsidR="0085640D">
        <w:t>Auftraggeber</w:t>
      </w:r>
      <w:r w:rsidRPr="00036FB0">
        <w:t xml:space="preserve"> hat die Option, den Vertrag um </w:t>
      </w:r>
      <w:r w:rsidR="00863C79">
        <w:t xml:space="preserve">einmalig maximal fünf Jahre </w:t>
      </w:r>
      <w:r w:rsidR="0085640D">
        <w:t>zu verlängern. D</w:t>
      </w:r>
      <w:r w:rsidRPr="00036FB0">
        <w:t>e</w:t>
      </w:r>
      <w:r w:rsidR="0085640D">
        <w:t>r</w:t>
      </w:r>
      <w:r w:rsidRPr="00036FB0">
        <w:t xml:space="preserve"> </w:t>
      </w:r>
      <w:r w:rsidR="0085640D">
        <w:t>Auftraggeber</w:t>
      </w:r>
      <w:r w:rsidRPr="00036FB0">
        <w:t xml:space="preserve"> hat diese Option bis spätestens </w:t>
      </w:r>
      <w:r w:rsidR="004A2075" w:rsidRPr="00BC1C6B">
        <w:t>sechs</w:t>
      </w:r>
      <w:r w:rsidRPr="00321AFF">
        <w:t xml:space="preserve"> Monate</w:t>
      </w:r>
      <w:r w:rsidRPr="00036FB0">
        <w:t xml:space="preserve"> vor Vertragsablauf durch schriftliche Erklärung gegenüber der </w:t>
      </w:r>
      <w:r w:rsidR="00C207DB">
        <w:t>Deutschen Windtechnik</w:t>
      </w:r>
      <w:r w:rsidR="004A2075">
        <w:t xml:space="preserve"> </w:t>
      </w:r>
      <w:r w:rsidRPr="00036FB0">
        <w:t xml:space="preserve">auszuüben. Im Falle der Optionsausübung gilt der Vertrag </w:t>
      </w:r>
      <w:r w:rsidR="00863C79">
        <w:t xml:space="preserve">für fünf Jahre </w:t>
      </w:r>
      <w:r w:rsidRPr="00036FB0">
        <w:t>fort, wobei die Vergütung neu zu verh</w:t>
      </w:r>
      <w:r w:rsidR="004A2075">
        <w:t>andeln ist.</w:t>
      </w:r>
    </w:p>
    <w:p w14:paraId="769B0B08" w14:textId="77777777" w:rsidR="004A2075" w:rsidRDefault="004A2075" w:rsidP="004A2075">
      <w:pPr>
        <w:pStyle w:val="Standa"/>
        <w:ind w:left="567"/>
        <w:jc w:val="both"/>
      </w:pPr>
    </w:p>
    <w:p w14:paraId="350322F9" w14:textId="77777777" w:rsidR="00071AAD" w:rsidRDefault="00153431" w:rsidP="00071AAD">
      <w:pPr>
        <w:pStyle w:val="Standa"/>
        <w:numPr>
          <w:ilvl w:val="1"/>
          <w:numId w:val="15"/>
        </w:numPr>
      </w:pPr>
      <w:r w:rsidRPr="00036FB0">
        <w:t>Jede Kündigung ist schriftlich zu erklären.</w:t>
      </w:r>
    </w:p>
    <w:p w14:paraId="5461880B" w14:textId="77777777" w:rsidR="00071AAD" w:rsidRDefault="00071AAD" w:rsidP="00071AAD">
      <w:pPr>
        <w:pStyle w:val="Standa"/>
      </w:pPr>
    </w:p>
    <w:p w14:paraId="3CACE2D1" w14:textId="77777777" w:rsidR="00153431" w:rsidRDefault="00153431" w:rsidP="009876C0">
      <w:pPr>
        <w:pStyle w:val="Standa"/>
        <w:numPr>
          <w:ilvl w:val="1"/>
          <w:numId w:val="15"/>
        </w:numPr>
        <w:jc w:val="both"/>
      </w:pPr>
      <w:r w:rsidRPr="00036FB0">
        <w:t xml:space="preserve">Die </w:t>
      </w:r>
      <w:r w:rsidR="00C207DB">
        <w:t xml:space="preserve">Deutsche Windtechnik </w:t>
      </w:r>
      <w:r w:rsidR="00071AAD">
        <w:t>gewährleistet, dass die WEA</w:t>
      </w:r>
      <w:r w:rsidRPr="00036FB0">
        <w:t xml:space="preserve"> bei Vertragsende gemäß dem Wartungspflichtenheft des Windenergieanlagen-Herstellers gewartet worden sind; zu vorsorglichen Instandsetzungen und Reparaturen ist die </w:t>
      </w:r>
      <w:r w:rsidR="00C207DB">
        <w:t>Deutsche Windtechnik</w:t>
      </w:r>
      <w:r w:rsidRPr="00036FB0">
        <w:t xml:space="preserve"> nicht verpflichtet. Als vorsorglich gilt eine Instandsetzung oder Reparatur, wenn eine Regelwidrigkeit zwar vorhanden, aber mit überwiegender Wahrscheinlichkeit in den </w:t>
      </w:r>
      <w:r w:rsidRPr="00321AFF">
        <w:t xml:space="preserve">ersten </w:t>
      </w:r>
      <w:r w:rsidR="00621C1C" w:rsidRPr="00BC1C6B">
        <w:t>drei</w:t>
      </w:r>
      <w:r w:rsidRPr="00321AFF">
        <w:t xml:space="preserve"> Monaten</w:t>
      </w:r>
      <w:r w:rsidRPr="00036FB0">
        <w:t xml:space="preserve"> nach Vertragsende kein akuter Reparaturbedarf gegeben ist.</w:t>
      </w:r>
    </w:p>
    <w:p w14:paraId="4F863714" w14:textId="635F0DE7" w:rsidR="009876C0" w:rsidRDefault="009876C0" w:rsidP="009876C0">
      <w:pPr>
        <w:pStyle w:val="Standa"/>
        <w:ind w:left="1134"/>
      </w:pPr>
    </w:p>
    <w:p w14:paraId="50A54895" w14:textId="77777777" w:rsidR="005417E6" w:rsidRDefault="005417E6" w:rsidP="009876C0">
      <w:pPr>
        <w:pStyle w:val="Standa"/>
        <w:ind w:left="1134"/>
      </w:pPr>
    </w:p>
    <w:p w14:paraId="6AFBDB38" w14:textId="77777777" w:rsidR="00153431" w:rsidRDefault="00153431" w:rsidP="00153431">
      <w:pPr>
        <w:pStyle w:val="berschrift1"/>
      </w:pPr>
      <w:bookmarkStart w:id="113" w:name="_Toc484513399"/>
      <w:r w:rsidRPr="00036FB0">
        <w:lastRenderedPageBreak/>
        <w:t>Schlussbestimmungen</w:t>
      </w:r>
      <w:bookmarkEnd w:id="113"/>
      <w:r>
        <w:br/>
      </w:r>
    </w:p>
    <w:p w14:paraId="5B15F531" w14:textId="77777777" w:rsidR="00153431" w:rsidRDefault="00153431" w:rsidP="009876C0">
      <w:pPr>
        <w:pStyle w:val="Standa"/>
        <w:numPr>
          <w:ilvl w:val="1"/>
          <w:numId w:val="16"/>
        </w:numPr>
        <w:jc w:val="both"/>
      </w:pPr>
      <w:r w:rsidRPr="00036FB0">
        <w:t>Mündliche wie schriftliche Nebenabreden, die über die hier vereinbarten Regelungen hinausgehen oder im Rahmen der Vertragsverhandlungen zu diesem Vertrag getroffen wurden, verlieren mit Unterzeichnung des Vertrages ihre Gültigkeit.</w:t>
      </w:r>
    </w:p>
    <w:p w14:paraId="746C50C2" w14:textId="77777777" w:rsidR="00E11842" w:rsidRDefault="00E11842" w:rsidP="00E11842">
      <w:pPr>
        <w:pStyle w:val="Standa"/>
        <w:ind w:left="1134"/>
      </w:pPr>
    </w:p>
    <w:p w14:paraId="7A631B42" w14:textId="77777777" w:rsidR="00153431" w:rsidRDefault="00153431" w:rsidP="009876C0">
      <w:pPr>
        <w:pStyle w:val="Standa"/>
        <w:numPr>
          <w:ilvl w:val="1"/>
          <w:numId w:val="16"/>
        </w:numPr>
        <w:jc w:val="both"/>
      </w:pPr>
      <w:r w:rsidRPr="00036FB0">
        <w:t>Änderungen und Ergänzungen dieses Vertrages bedürfen zu ihrer Wirksamkeit der Schriftform. Dies gilt auch für eine dieses Schriftformerfordernis aufhebende oder abändernde Vereinbarung.</w:t>
      </w:r>
    </w:p>
    <w:p w14:paraId="4719ABB0" w14:textId="77777777" w:rsidR="004429F0" w:rsidRDefault="004429F0" w:rsidP="004429F0">
      <w:pPr>
        <w:pStyle w:val="Standa"/>
        <w:ind w:left="1134"/>
      </w:pPr>
    </w:p>
    <w:p w14:paraId="3EDC4A64" w14:textId="77777777" w:rsidR="004429F0" w:rsidRDefault="00153431" w:rsidP="009876C0">
      <w:pPr>
        <w:pStyle w:val="Standa"/>
        <w:numPr>
          <w:ilvl w:val="1"/>
          <w:numId w:val="16"/>
        </w:numPr>
        <w:jc w:val="both"/>
      </w:pPr>
      <w:r w:rsidRPr="00036FB0">
        <w:t>Sollte eine Bestimmung dieses Vertrages unwirksam oder undurchführbar sein oder werden, so wird die Wirksamkeit der übrigen Bestimmungen hierdurch nicht berührt. Anstelle der unwirksamen oder undurchführbaren Bestimmung gilt eine solche Bestimmung als vereinbart, die im Rahmen des rechtlich Möglichen dem am nächsten kommt, was von den Parteien nach dem ursprünglichen Sinn und Zweck der unwirksamen oder undurchführbaren Bestimmung gewollt war. Gleiches gilt für etwaige Lücken in diesem Vertrag.</w:t>
      </w:r>
    </w:p>
    <w:p w14:paraId="241EB4CC" w14:textId="77777777" w:rsidR="00071AAD" w:rsidRPr="00071AAD" w:rsidRDefault="00071AAD" w:rsidP="00071AAD">
      <w:pPr>
        <w:pStyle w:val="Standa"/>
        <w:ind w:left="1134"/>
        <w:rPr>
          <w:rFonts w:cs="Arial"/>
        </w:rPr>
      </w:pPr>
    </w:p>
    <w:p w14:paraId="490AC11D" w14:textId="77777777" w:rsidR="00153431" w:rsidRPr="004429F0" w:rsidRDefault="00153431" w:rsidP="009876C0">
      <w:pPr>
        <w:pStyle w:val="Standa"/>
        <w:numPr>
          <w:ilvl w:val="1"/>
          <w:numId w:val="16"/>
        </w:numPr>
        <w:jc w:val="both"/>
        <w:rPr>
          <w:rFonts w:cs="Arial"/>
        </w:rPr>
      </w:pPr>
      <w:r w:rsidRPr="00036FB0">
        <w:t>Auf diesen Vertrag findet deutsches Recht Anwendung.</w:t>
      </w:r>
    </w:p>
    <w:p w14:paraId="3C9F488E" w14:textId="77777777" w:rsidR="002F191D" w:rsidRPr="006E334E" w:rsidRDefault="002F191D" w:rsidP="004429F0">
      <w:pPr>
        <w:pStyle w:val="Standa"/>
        <w:ind w:left="1134"/>
        <w:rPr>
          <w:rFonts w:cs="Arial"/>
        </w:rPr>
      </w:pPr>
    </w:p>
    <w:p w14:paraId="45AF5351" w14:textId="77777777" w:rsidR="00153431" w:rsidRPr="00036FB0" w:rsidRDefault="00153431" w:rsidP="009876C0">
      <w:pPr>
        <w:pStyle w:val="Standa"/>
        <w:numPr>
          <w:ilvl w:val="1"/>
          <w:numId w:val="16"/>
        </w:numPr>
        <w:jc w:val="both"/>
        <w:rPr>
          <w:rFonts w:cs="Arial"/>
        </w:rPr>
      </w:pPr>
      <w:r w:rsidRPr="00036FB0">
        <w:rPr>
          <w:rFonts w:cs="Arial"/>
        </w:rPr>
        <w:t xml:space="preserve">Als ausschließlicher Gerichtsstand für alle Streitigkeiten aus oder im Zusammenhang mit diesem Vertrag wird – im Hinblick auf die dort eingerichtete Sonderzuständigkeit für Windenergie – Bremen vereinbart. </w:t>
      </w:r>
    </w:p>
    <w:p w14:paraId="721C1B32" w14:textId="77777777" w:rsidR="004A2075" w:rsidRDefault="004A2075">
      <w:pPr>
        <w:spacing w:after="200" w:line="276" w:lineRule="auto"/>
        <w:rPr>
          <w:rFonts w:ascii="Arial" w:hAnsi="Arial"/>
          <w:sz w:val="22"/>
        </w:rPr>
      </w:pPr>
    </w:p>
    <w:p w14:paraId="120C0844" w14:textId="77777777" w:rsidR="00EE2C16" w:rsidRDefault="00EE2C16" w:rsidP="00153431">
      <w:pPr>
        <w:pStyle w:val="Standa"/>
        <w:tabs>
          <w:tab w:val="left" w:pos="5103"/>
        </w:tabs>
      </w:pPr>
    </w:p>
    <w:p w14:paraId="72A5E474" w14:textId="77777777" w:rsidR="009D685C" w:rsidRDefault="009D685C" w:rsidP="00153431">
      <w:pPr>
        <w:pStyle w:val="Standa"/>
        <w:tabs>
          <w:tab w:val="left" w:pos="5103"/>
        </w:tabs>
      </w:pPr>
    </w:p>
    <w:p w14:paraId="613A287B" w14:textId="0952912A" w:rsidR="00153431" w:rsidRDefault="00F365A8" w:rsidP="00153431">
      <w:pPr>
        <w:pStyle w:val="Standa"/>
        <w:tabs>
          <w:tab w:val="left" w:pos="5103"/>
        </w:tabs>
      </w:pPr>
      <w:r>
        <w:rPr>
          <w:rFonts w:cs="Arial"/>
          <w:szCs w:val="22"/>
        </w:rPr>
        <w:fldChar w:fldCharType="begin">
          <w:ffData>
            <w:name w:val=""/>
            <w:enabled/>
            <w:calcOnExit w:val="0"/>
            <w:textInput>
              <w:default w:val="Haßfurt"/>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Haßfurt</w:t>
      </w:r>
      <w:r>
        <w:rPr>
          <w:rFonts w:cs="Arial"/>
          <w:szCs w:val="22"/>
        </w:rPr>
        <w:fldChar w:fldCharType="end"/>
      </w:r>
      <w:r w:rsidR="00E11842" w:rsidRPr="00BC1C6B">
        <w:t>,</w:t>
      </w:r>
      <w:r w:rsidR="00E11842">
        <w:t xml:space="preserve"> den </w:t>
      </w:r>
      <w:r w:rsidR="00E11842">
        <w:tab/>
      </w:r>
      <w:r w:rsidR="004A2075">
        <w:t>Osnabrück</w:t>
      </w:r>
      <w:r w:rsidR="00153431" w:rsidRPr="00036FB0">
        <w:t>, den</w:t>
      </w:r>
    </w:p>
    <w:p w14:paraId="0F2FD7B8" w14:textId="077498B4" w:rsidR="00E11842" w:rsidRDefault="00E11842" w:rsidP="00153431">
      <w:pPr>
        <w:pStyle w:val="Standa"/>
        <w:tabs>
          <w:tab w:val="left" w:pos="5103"/>
        </w:tabs>
      </w:pPr>
    </w:p>
    <w:p w14:paraId="1F12EFBC" w14:textId="218B7969" w:rsidR="00546933" w:rsidRDefault="00546933" w:rsidP="00153431">
      <w:pPr>
        <w:pStyle w:val="Standa"/>
        <w:tabs>
          <w:tab w:val="left" w:pos="5103"/>
        </w:tabs>
      </w:pPr>
    </w:p>
    <w:p w14:paraId="7EBD8656" w14:textId="77777777" w:rsidR="00546933" w:rsidRDefault="00546933" w:rsidP="00153431">
      <w:pPr>
        <w:pStyle w:val="Standa"/>
        <w:tabs>
          <w:tab w:val="left" w:pos="5103"/>
        </w:tabs>
      </w:pPr>
    </w:p>
    <w:p w14:paraId="397369F0" w14:textId="77777777" w:rsidR="002F191D" w:rsidRPr="00036FB0" w:rsidRDefault="002F191D" w:rsidP="00153431">
      <w:pPr>
        <w:pStyle w:val="Standa"/>
        <w:tabs>
          <w:tab w:val="left" w:pos="5103"/>
        </w:tabs>
      </w:pPr>
    </w:p>
    <w:p w14:paraId="0CDBF5CF" w14:textId="77777777" w:rsidR="00242E7D" w:rsidRDefault="00153431" w:rsidP="00153431">
      <w:pPr>
        <w:pStyle w:val="Standa"/>
        <w:tabs>
          <w:tab w:val="left" w:pos="5103"/>
        </w:tabs>
      </w:pPr>
      <w:r w:rsidRPr="00036FB0">
        <w:t>__________________________</w:t>
      </w:r>
      <w:r w:rsidR="00321AFF">
        <w:t>____</w:t>
      </w:r>
      <w:r w:rsidRPr="00036FB0">
        <w:tab/>
        <w:t>_________________________</w:t>
      </w:r>
    </w:p>
    <w:p w14:paraId="23543986" w14:textId="00A792FA" w:rsidR="002F191D" w:rsidRPr="004514F5" w:rsidRDefault="00E11842" w:rsidP="00242E7D">
      <w:pPr>
        <w:pStyle w:val="Standa"/>
        <w:tabs>
          <w:tab w:val="left" w:pos="5103"/>
        </w:tabs>
      </w:pPr>
      <w:r w:rsidRPr="00BC1C6B">
        <w:t>(</w:t>
      </w:r>
      <w:r w:rsidR="00124AF6">
        <w:rPr>
          <w:rFonts w:cs="Arial"/>
          <w:szCs w:val="22"/>
        </w:rPr>
        <w:fldChar w:fldCharType="begin">
          <w:ffData>
            <w:name w:val=""/>
            <w:enabled/>
            <w:calcOnExit w:val="0"/>
            <w:textInput>
              <w:default w:val="Bürgerwindpark Sailershäuser Wald"/>
            </w:textInput>
          </w:ffData>
        </w:fldChar>
      </w:r>
      <w:r w:rsidR="00124AF6">
        <w:rPr>
          <w:rFonts w:cs="Arial"/>
          <w:szCs w:val="22"/>
        </w:rPr>
        <w:instrText xml:space="preserve"> FORMTEXT </w:instrText>
      </w:r>
      <w:r w:rsidR="00124AF6">
        <w:rPr>
          <w:rFonts w:cs="Arial"/>
          <w:szCs w:val="22"/>
        </w:rPr>
      </w:r>
      <w:r w:rsidR="00124AF6">
        <w:rPr>
          <w:rFonts w:cs="Arial"/>
          <w:szCs w:val="22"/>
        </w:rPr>
        <w:fldChar w:fldCharType="separate"/>
      </w:r>
      <w:r w:rsidR="00124AF6">
        <w:rPr>
          <w:rFonts w:cs="Arial"/>
          <w:noProof/>
          <w:szCs w:val="22"/>
        </w:rPr>
        <w:t>Bürgerwindpark Sailershäuser Wald</w:t>
      </w:r>
      <w:r w:rsidR="00124AF6">
        <w:rPr>
          <w:rFonts w:cs="Arial"/>
          <w:szCs w:val="22"/>
        </w:rPr>
        <w:fldChar w:fldCharType="end"/>
      </w:r>
      <w:r w:rsidR="00153431" w:rsidRPr="00036FB0">
        <w:tab/>
        <w:t>(</w:t>
      </w:r>
      <w:r w:rsidR="00C207DB">
        <w:t>Deutsche Windtechnik</w:t>
      </w:r>
      <w:r w:rsidR="00242E7D">
        <w:t xml:space="preserve"> X-Service                                              GmbH &amp; Co. KG</w:t>
      </w:r>
      <w:r w:rsidR="00153431" w:rsidRPr="00036FB0">
        <w:t>)</w:t>
      </w:r>
      <w:r w:rsidR="00242E7D">
        <w:t xml:space="preserve">                                                        </w:t>
      </w:r>
      <w:r w:rsidR="005F60D2" w:rsidRPr="004514F5">
        <w:t>GmbH</w:t>
      </w:r>
      <w:r w:rsidR="00242E7D">
        <w:t>)</w:t>
      </w:r>
    </w:p>
    <w:p w14:paraId="712F8013" w14:textId="77777777" w:rsidR="009C7CFB" w:rsidRDefault="009C7CFB" w:rsidP="00071AAD">
      <w:pPr>
        <w:pStyle w:val="Standa"/>
        <w:rPr>
          <w:b/>
        </w:rPr>
      </w:pPr>
    </w:p>
    <w:p w14:paraId="46515429" w14:textId="45FC795B" w:rsidR="00A22C1C" w:rsidRDefault="00A22C1C" w:rsidP="00071AAD">
      <w:pPr>
        <w:pStyle w:val="Standa"/>
        <w:rPr>
          <w:b/>
        </w:rPr>
      </w:pPr>
    </w:p>
    <w:p w14:paraId="01C88156" w14:textId="1F7A88A8" w:rsidR="00546933" w:rsidRDefault="00546933" w:rsidP="00071AAD">
      <w:pPr>
        <w:pStyle w:val="Standa"/>
        <w:rPr>
          <w:b/>
        </w:rPr>
      </w:pPr>
    </w:p>
    <w:p w14:paraId="3AD95E16" w14:textId="77777777" w:rsidR="00546933" w:rsidRDefault="00546933" w:rsidP="00071AAD">
      <w:pPr>
        <w:pStyle w:val="Standa"/>
        <w:rPr>
          <w:b/>
        </w:rPr>
      </w:pPr>
    </w:p>
    <w:p w14:paraId="39167B17" w14:textId="77777777" w:rsidR="008F581C" w:rsidRDefault="008F581C" w:rsidP="008F581C">
      <w:pPr>
        <w:pStyle w:val="Standa"/>
      </w:pPr>
      <w:r>
        <w:rPr>
          <w:b/>
        </w:rPr>
        <w:t>An</w:t>
      </w:r>
      <w:r w:rsidRPr="00177589">
        <w:rPr>
          <w:b/>
        </w:rPr>
        <w:t>lage 1:</w:t>
      </w:r>
      <w:r>
        <w:t xml:space="preserve"> </w:t>
      </w:r>
      <w:r w:rsidRPr="00A22C1C">
        <w:t>Lage, Seriennummern und Inbetriebnahmedatum</w:t>
      </w:r>
    </w:p>
    <w:p w14:paraId="2E7D0529" w14:textId="77777777" w:rsidR="008F581C" w:rsidRPr="00A22C1C" w:rsidRDefault="008F581C" w:rsidP="008F581C">
      <w:pPr>
        <w:pStyle w:val="Standa"/>
        <w:rPr>
          <w:b/>
        </w:rPr>
      </w:pPr>
      <w:r w:rsidRPr="00A22C1C">
        <w:rPr>
          <w:b/>
        </w:rPr>
        <w:t>Anlage 2:</w:t>
      </w:r>
      <w:r w:rsidRPr="00A22C1C">
        <w:t xml:space="preserve"> Preisliste für Leistungen außerhalb des Vertrages</w:t>
      </w:r>
    </w:p>
    <w:p w14:paraId="0D3BCDA4" w14:textId="77777777" w:rsidR="008F581C" w:rsidRDefault="008F581C" w:rsidP="008F581C">
      <w:pPr>
        <w:pStyle w:val="Standa"/>
      </w:pPr>
      <w:r>
        <w:rPr>
          <w:b/>
        </w:rPr>
        <w:t>An</w:t>
      </w:r>
      <w:r w:rsidRPr="00177589">
        <w:rPr>
          <w:b/>
        </w:rPr>
        <w:t xml:space="preserve">lage </w:t>
      </w:r>
      <w:r>
        <w:rPr>
          <w:b/>
        </w:rPr>
        <w:t>3</w:t>
      </w:r>
      <w:r w:rsidRPr="00177589">
        <w:rPr>
          <w:b/>
        </w:rPr>
        <w:t>:</w:t>
      </w:r>
      <w:r>
        <w:t xml:space="preserve"> Rückdeckung des Vollwartungsvertrages</w:t>
      </w:r>
    </w:p>
    <w:p w14:paraId="4A4CB497" w14:textId="77777777" w:rsidR="008F581C" w:rsidRPr="00A22C1C" w:rsidRDefault="008F581C" w:rsidP="008F581C">
      <w:pPr>
        <w:pStyle w:val="Standa"/>
        <w:rPr>
          <w:b/>
        </w:rPr>
      </w:pPr>
      <w:r w:rsidRPr="00A22C1C">
        <w:rPr>
          <w:b/>
        </w:rPr>
        <w:t xml:space="preserve">Anlage </w:t>
      </w:r>
      <w:r>
        <w:rPr>
          <w:b/>
        </w:rPr>
        <w:t>4</w:t>
      </w:r>
      <w:r w:rsidRPr="00A22C1C">
        <w:rPr>
          <w:b/>
        </w:rPr>
        <w:t>:</w:t>
      </w:r>
      <w:r w:rsidRPr="00A22C1C">
        <w:t xml:space="preserve"> </w:t>
      </w:r>
      <w:r>
        <w:t>Kundendatenblatt</w:t>
      </w:r>
    </w:p>
    <w:p w14:paraId="7BB8DE8B" w14:textId="77777777" w:rsidR="008F581C" w:rsidRDefault="008F581C" w:rsidP="008F581C">
      <w:pPr>
        <w:pStyle w:val="Standa"/>
      </w:pPr>
      <w:r>
        <w:rPr>
          <w:b/>
        </w:rPr>
        <w:t>An</w:t>
      </w:r>
      <w:r w:rsidRPr="00177589">
        <w:rPr>
          <w:b/>
        </w:rPr>
        <w:t xml:space="preserve">lage </w:t>
      </w:r>
      <w:r>
        <w:rPr>
          <w:b/>
        </w:rPr>
        <w:t>5</w:t>
      </w:r>
      <w:r w:rsidRPr="00177589">
        <w:rPr>
          <w:b/>
        </w:rPr>
        <w:t>:</w:t>
      </w:r>
      <w:r>
        <w:t xml:space="preserve"> Parkinformationsblatt</w:t>
      </w:r>
    </w:p>
    <w:p w14:paraId="7E3E6497" w14:textId="47A06497" w:rsidR="000D4176" w:rsidDel="00CF5A97" w:rsidRDefault="000D4176" w:rsidP="000D4176">
      <w:pPr>
        <w:pStyle w:val="Standa"/>
        <w:rPr>
          <w:del w:id="114" w:author="Henning Garthaus" w:date="2018-08-17T08:29:00Z"/>
        </w:rPr>
      </w:pPr>
      <w:bookmarkStart w:id="115" w:name="_GoBack"/>
      <w:del w:id="116" w:author="Henning Garthaus" w:date="2018-08-17T08:29:00Z">
        <w:r w:rsidDel="00CF5A97">
          <w:rPr>
            <w:b/>
          </w:rPr>
          <w:delText>An</w:delText>
        </w:r>
        <w:r w:rsidRPr="00177589" w:rsidDel="00CF5A97">
          <w:rPr>
            <w:b/>
          </w:rPr>
          <w:delText xml:space="preserve">lage </w:delText>
        </w:r>
        <w:r w:rsidDel="00CF5A97">
          <w:rPr>
            <w:b/>
          </w:rPr>
          <w:delText>6</w:delText>
        </w:r>
        <w:r w:rsidRPr="00177589" w:rsidDel="00CF5A97">
          <w:rPr>
            <w:b/>
          </w:rPr>
          <w:delText>:</w:delText>
        </w:r>
        <w:r w:rsidDel="00CF5A97">
          <w:delText xml:space="preserve"> Muster Abtretungsvereinbarung</w:delText>
        </w:r>
      </w:del>
    </w:p>
    <w:bookmarkEnd w:id="115"/>
    <w:p w14:paraId="3AA5FCDA" w14:textId="77777777" w:rsidR="000D4176" w:rsidRDefault="000D4176" w:rsidP="008F581C">
      <w:pPr>
        <w:pStyle w:val="Standa"/>
      </w:pPr>
    </w:p>
    <w:p w14:paraId="0CE204C0" w14:textId="77777777" w:rsidR="00A22C1C" w:rsidRPr="00A22C1C" w:rsidRDefault="00A22C1C" w:rsidP="008F581C">
      <w:pPr>
        <w:pStyle w:val="Standa"/>
        <w:rPr>
          <w:b/>
        </w:rPr>
      </w:pPr>
    </w:p>
    <w:sectPr w:rsidR="00A22C1C" w:rsidRPr="00A22C1C" w:rsidSect="00633DF8">
      <w:headerReference w:type="default" r:id="rId10"/>
      <w:footerReference w:type="default" r:id="rId11"/>
      <w:headerReference w:type="first" r:id="rId12"/>
      <w:footerReference w:type="first" r:id="rId13"/>
      <w:pgSz w:w="11906" w:h="16838" w:code="9"/>
      <w:pgMar w:top="1418" w:right="1700"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A0658" w14:textId="77777777" w:rsidR="005F2D18" w:rsidRDefault="005F2D18" w:rsidP="0070108B">
      <w:r>
        <w:separator/>
      </w:r>
    </w:p>
  </w:endnote>
  <w:endnote w:type="continuationSeparator" w:id="0">
    <w:p w14:paraId="3A9C8C71" w14:textId="77777777" w:rsidR="005F2D18" w:rsidRDefault="005F2D18" w:rsidP="0070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CA997" w14:textId="3B7A308C" w:rsidR="005F2D18" w:rsidRPr="0024162F" w:rsidRDefault="005F2D18" w:rsidP="00633DF8">
    <w:pPr>
      <w:pStyle w:val="Fuzei"/>
      <w:spacing w:line="240" w:lineRule="auto"/>
      <w:jc w:val="right"/>
      <w:rPr>
        <w:color w:val="808080" w:themeColor="background1" w:themeShade="80"/>
        <w:sz w:val="18"/>
        <w:szCs w:val="18"/>
      </w:rPr>
    </w:pPr>
    <w:r w:rsidRPr="0024162F">
      <w:rPr>
        <w:color w:val="808080" w:themeColor="background1" w:themeShade="80"/>
        <w:sz w:val="18"/>
        <w:szCs w:val="18"/>
      </w:rPr>
      <w:tab/>
    </w:r>
    <w:r w:rsidRPr="0024162F">
      <w:rPr>
        <w:color w:val="808080" w:themeColor="background1" w:themeShade="80"/>
        <w:sz w:val="18"/>
        <w:szCs w:val="18"/>
      </w:rPr>
      <w:fldChar w:fldCharType="begin"/>
    </w:r>
    <w:r w:rsidRPr="0024162F">
      <w:rPr>
        <w:color w:val="808080" w:themeColor="background1" w:themeShade="80"/>
        <w:sz w:val="18"/>
        <w:szCs w:val="18"/>
      </w:rPr>
      <w:instrText xml:space="preserve"> PAGE </w:instrText>
    </w:r>
    <w:r w:rsidRPr="0024162F">
      <w:rPr>
        <w:color w:val="808080" w:themeColor="background1" w:themeShade="80"/>
        <w:sz w:val="18"/>
        <w:szCs w:val="18"/>
      </w:rPr>
      <w:fldChar w:fldCharType="separate"/>
    </w:r>
    <w:r>
      <w:rPr>
        <w:noProof/>
        <w:color w:val="808080" w:themeColor="background1" w:themeShade="80"/>
        <w:sz w:val="18"/>
        <w:szCs w:val="18"/>
      </w:rPr>
      <w:t>19</w:t>
    </w:r>
    <w:r w:rsidRPr="0024162F">
      <w:rPr>
        <w:color w:val="808080" w:themeColor="background1" w:themeShade="80"/>
        <w:sz w:val="18"/>
        <w:szCs w:val="18"/>
      </w:rPr>
      <w:fldChar w:fldCharType="end"/>
    </w:r>
    <w:r w:rsidRPr="0024162F">
      <w:rPr>
        <w:color w:val="808080" w:themeColor="background1" w:themeShade="80"/>
        <w:sz w:val="18"/>
        <w:szCs w:val="18"/>
      </w:rPr>
      <w:t xml:space="preserve"> / </w:t>
    </w:r>
    <w:r w:rsidRPr="0024162F">
      <w:rPr>
        <w:color w:val="808080" w:themeColor="background1" w:themeShade="80"/>
        <w:sz w:val="18"/>
        <w:szCs w:val="18"/>
      </w:rPr>
      <w:fldChar w:fldCharType="begin"/>
    </w:r>
    <w:r w:rsidRPr="0024162F">
      <w:rPr>
        <w:color w:val="808080" w:themeColor="background1" w:themeShade="80"/>
        <w:sz w:val="18"/>
        <w:szCs w:val="18"/>
      </w:rPr>
      <w:instrText xml:space="preserve"> NUMPAGES </w:instrText>
    </w:r>
    <w:r w:rsidRPr="0024162F">
      <w:rPr>
        <w:color w:val="808080" w:themeColor="background1" w:themeShade="80"/>
        <w:sz w:val="18"/>
        <w:szCs w:val="18"/>
      </w:rPr>
      <w:fldChar w:fldCharType="separate"/>
    </w:r>
    <w:r>
      <w:rPr>
        <w:noProof/>
        <w:color w:val="808080" w:themeColor="background1" w:themeShade="80"/>
        <w:sz w:val="18"/>
        <w:szCs w:val="18"/>
      </w:rPr>
      <w:t>19</w:t>
    </w:r>
    <w:r w:rsidRPr="0024162F">
      <w:rPr>
        <w:color w:val="808080" w:themeColor="background1" w:themeShade="8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FE2D2" w14:textId="6FB84C35" w:rsidR="005F2D18" w:rsidRPr="0047055A" w:rsidRDefault="005F2D18" w:rsidP="008B7704">
    <w:pPr>
      <w:pStyle w:val="Fuzei"/>
      <w:spacing w:line="240" w:lineRule="auto"/>
      <w:rPr>
        <w:color w:val="A6A6A6" w:themeColor="background1" w:themeShade="A6"/>
        <w:sz w:val="16"/>
        <w:szCs w:val="16"/>
      </w:rPr>
    </w:pPr>
    <w:r>
      <w:rPr>
        <w:noProof/>
        <w:color w:val="A6A6A6" w:themeColor="background1" w:themeShade="A6"/>
        <w:sz w:val="16"/>
        <w:szCs w:val="16"/>
      </w:rPr>
      <w:fldChar w:fldCharType="begin"/>
    </w:r>
    <w:r>
      <w:rPr>
        <w:noProof/>
        <w:color w:val="A6A6A6" w:themeColor="background1" w:themeShade="A6"/>
        <w:sz w:val="16"/>
        <w:szCs w:val="16"/>
      </w:rPr>
      <w:instrText xml:space="preserve"> FILENAME   \* MERGEFORMAT </w:instrText>
    </w:r>
    <w:r>
      <w:rPr>
        <w:noProof/>
        <w:color w:val="A6A6A6" w:themeColor="background1" w:themeShade="A6"/>
        <w:sz w:val="16"/>
        <w:szCs w:val="16"/>
      </w:rPr>
      <w:fldChar w:fldCharType="separate"/>
    </w:r>
    <w:r>
      <w:rPr>
        <w:noProof/>
        <w:color w:val="A6A6A6" w:themeColor="background1" w:themeShade="A6"/>
        <w:sz w:val="16"/>
        <w:szCs w:val="16"/>
      </w:rPr>
      <w:t>20180712_VE1_Sailershäuser Wald_10xN117_VWmGKmR_SNI</w:t>
    </w:r>
    <w:r>
      <w:rPr>
        <w:noProof/>
      </w:rPr>
      <w:fldChar w:fldCharType="end"/>
    </w:r>
    <w:r w:rsidRPr="0047055A">
      <w:rPr>
        <w:color w:val="A6A6A6" w:themeColor="background1" w:themeShade="A6"/>
        <w:sz w:val="16"/>
        <w:szCs w:val="16"/>
      </w:rPr>
      <w:tab/>
    </w:r>
    <w:r>
      <w:rPr>
        <w:color w:val="A6A6A6" w:themeColor="background1" w:themeShade="A6"/>
        <w:sz w:val="16"/>
        <w:szCs w:val="16"/>
      </w:rPr>
      <w:tab/>
    </w:r>
    <w:r w:rsidRPr="0047055A">
      <w:rPr>
        <w:color w:val="A6A6A6" w:themeColor="background1" w:themeShade="A6"/>
        <w:sz w:val="16"/>
        <w:szCs w:val="16"/>
      </w:rPr>
      <w:fldChar w:fldCharType="begin"/>
    </w:r>
    <w:r w:rsidRPr="0047055A">
      <w:rPr>
        <w:color w:val="A6A6A6" w:themeColor="background1" w:themeShade="A6"/>
        <w:sz w:val="16"/>
        <w:szCs w:val="16"/>
      </w:rPr>
      <w:instrText xml:space="preserve"> PAGE </w:instrText>
    </w:r>
    <w:r w:rsidRPr="0047055A">
      <w:rPr>
        <w:color w:val="A6A6A6" w:themeColor="background1" w:themeShade="A6"/>
        <w:sz w:val="16"/>
        <w:szCs w:val="16"/>
      </w:rPr>
      <w:fldChar w:fldCharType="separate"/>
    </w:r>
    <w:r>
      <w:rPr>
        <w:noProof/>
        <w:color w:val="A6A6A6" w:themeColor="background1" w:themeShade="A6"/>
        <w:sz w:val="16"/>
        <w:szCs w:val="16"/>
      </w:rPr>
      <w:t>1</w:t>
    </w:r>
    <w:r w:rsidRPr="0047055A">
      <w:rPr>
        <w:color w:val="A6A6A6" w:themeColor="background1" w:themeShade="A6"/>
        <w:sz w:val="16"/>
        <w:szCs w:val="16"/>
      </w:rPr>
      <w:fldChar w:fldCharType="end"/>
    </w:r>
    <w:r w:rsidRPr="0047055A">
      <w:rPr>
        <w:color w:val="A6A6A6" w:themeColor="background1" w:themeShade="A6"/>
        <w:sz w:val="16"/>
        <w:szCs w:val="16"/>
      </w:rPr>
      <w:t xml:space="preserve"> / </w:t>
    </w:r>
    <w:r w:rsidRPr="0047055A">
      <w:rPr>
        <w:color w:val="A6A6A6" w:themeColor="background1" w:themeShade="A6"/>
        <w:sz w:val="16"/>
        <w:szCs w:val="16"/>
      </w:rPr>
      <w:fldChar w:fldCharType="begin"/>
    </w:r>
    <w:r w:rsidRPr="0047055A">
      <w:rPr>
        <w:color w:val="A6A6A6" w:themeColor="background1" w:themeShade="A6"/>
        <w:sz w:val="16"/>
        <w:szCs w:val="16"/>
      </w:rPr>
      <w:instrText xml:space="preserve"> NUMPAGES </w:instrText>
    </w:r>
    <w:r w:rsidRPr="0047055A">
      <w:rPr>
        <w:color w:val="A6A6A6" w:themeColor="background1" w:themeShade="A6"/>
        <w:sz w:val="16"/>
        <w:szCs w:val="16"/>
      </w:rPr>
      <w:fldChar w:fldCharType="separate"/>
    </w:r>
    <w:r>
      <w:rPr>
        <w:noProof/>
        <w:color w:val="A6A6A6" w:themeColor="background1" w:themeShade="A6"/>
        <w:sz w:val="16"/>
        <w:szCs w:val="16"/>
      </w:rPr>
      <w:t>18</w:t>
    </w:r>
    <w:r w:rsidRPr="0047055A">
      <w:rPr>
        <w:color w:val="A6A6A6" w:themeColor="background1" w:themeShade="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362EB" w14:textId="77777777" w:rsidR="005F2D18" w:rsidRDefault="005F2D18" w:rsidP="0070108B">
      <w:r>
        <w:separator/>
      </w:r>
    </w:p>
  </w:footnote>
  <w:footnote w:type="continuationSeparator" w:id="0">
    <w:p w14:paraId="693D69A7" w14:textId="77777777" w:rsidR="005F2D18" w:rsidRDefault="005F2D18" w:rsidP="00701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9024B" w14:textId="77777777" w:rsidR="005F2D18" w:rsidRDefault="005F2D18" w:rsidP="007539F8">
    <w:pPr>
      <w:pStyle w:val="Kopfze"/>
      <w:tabs>
        <w:tab w:val="clear" w:pos="4536"/>
        <w:tab w:val="clear" w:pos="9072"/>
        <w:tab w:val="center" w:pos="4535"/>
        <w:tab w:val="right" w:pos="9070"/>
      </w:tabs>
      <w:jc w:val="right"/>
    </w:pPr>
    <w:r>
      <w:rPr>
        <w:noProof/>
      </w:rPr>
      <w:drawing>
        <wp:inline distT="0" distB="0" distL="0" distR="0" wp14:anchorId="34C02B64" wp14:editId="4B4D5AB8">
          <wp:extent cx="2028825" cy="556260"/>
          <wp:effectExtent l="0" t="0" r="9525" b="0"/>
          <wp:docPr id="11" name="Grafik 1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028825" cy="556260"/>
                  </a:xfrm>
                  <a:prstGeom prst="rect">
                    <a:avLst/>
                  </a:prstGeom>
                </pic:spPr>
              </pic:pic>
            </a:graphicData>
          </a:graphic>
        </wp:inline>
      </w:drawing>
    </w:r>
  </w:p>
  <w:p w14:paraId="5DD9B97B" w14:textId="2C1BCA7F" w:rsidR="005F2D18" w:rsidRDefault="005F2D18" w:rsidP="000A208C">
    <w:pPr>
      <w:pStyle w:val="Kopfze"/>
      <w:tabs>
        <w:tab w:val="clear" w:pos="4536"/>
        <w:tab w:val="clear" w:pos="9072"/>
        <w:tab w:val="center" w:pos="4535"/>
        <w:tab w:val="right" w:pos="907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EDA6C" w14:textId="56AE9109" w:rsidR="005F2D18" w:rsidRDefault="005F2D18" w:rsidP="0047055A">
    <w:pPr>
      <w:pStyle w:val="Kopfze"/>
      <w:spacing w:line="240" w:lineRule="auto"/>
      <w:jc w:val="right"/>
    </w:pPr>
    <w:r>
      <w:rPr>
        <w:noProof/>
        <w:sz w:val="24"/>
      </w:rPr>
      <w:drawing>
        <wp:inline distT="0" distB="0" distL="0" distR="0" wp14:anchorId="5C7085DD" wp14:editId="63CC4A8C">
          <wp:extent cx="1701800" cy="906145"/>
          <wp:effectExtent l="19050" t="0" r="0"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701800" cy="9061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4035"/>
    <w:multiLevelType w:val="multilevel"/>
    <w:tmpl w:val="7200DBE6"/>
    <w:lvl w:ilvl="0">
      <w:start w:val="6"/>
      <w:numFmt w:val="decimal"/>
      <w:lvlText w:val="%1."/>
      <w:lvlJc w:val="left"/>
      <w:pPr>
        <w:tabs>
          <w:tab w:val="num" w:pos="567"/>
        </w:tabs>
        <w:ind w:left="567" w:hanging="567"/>
      </w:pPr>
      <w:rPr>
        <w:rFonts w:cs="Times New Roman" w:hint="default"/>
        <w:b/>
        <w:i w:val="0"/>
      </w:rPr>
    </w:lvl>
    <w:lvl w:ilvl="1">
      <w:start w:val="1"/>
      <w:numFmt w:val="decimal"/>
      <w:lvlText w:val="6.%2"/>
      <w:lvlJc w:val="left"/>
      <w:pPr>
        <w:tabs>
          <w:tab w:val="num" w:pos="1134"/>
        </w:tabs>
        <w:ind w:left="1134" w:hanging="567"/>
      </w:pPr>
      <w:rPr>
        <w:rFonts w:cs="Times New Roman" w:hint="default"/>
        <w:b w:val="0"/>
        <w:i w:val="0"/>
      </w:rPr>
    </w:lvl>
    <w:lvl w:ilvl="2">
      <w:start w:val="1"/>
      <w:numFmt w:val="decimal"/>
      <w:lvlText w:val="%1.%2.%3"/>
      <w:lvlJc w:val="left"/>
      <w:pPr>
        <w:tabs>
          <w:tab w:val="num" w:pos="2411"/>
        </w:tabs>
        <w:ind w:left="241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7D34D9B"/>
    <w:multiLevelType w:val="multilevel"/>
    <w:tmpl w:val="D41245BC"/>
    <w:lvl w:ilvl="0">
      <w:start w:val="3"/>
      <w:numFmt w:val="decimal"/>
      <w:lvlText w:val="%1."/>
      <w:lvlJc w:val="left"/>
      <w:pPr>
        <w:tabs>
          <w:tab w:val="num" w:pos="567"/>
        </w:tabs>
        <w:ind w:left="567" w:hanging="567"/>
      </w:pPr>
      <w:rPr>
        <w:rFonts w:cs="Times New Roman" w:hint="default"/>
        <w:b/>
        <w:i w:val="0"/>
      </w:rPr>
    </w:lvl>
    <w:lvl w:ilvl="1">
      <w:start w:val="1"/>
      <w:numFmt w:val="decimal"/>
      <w:lvlText w:val="3.%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FB41FE"/>
    <w:multiLevelType w:val="multilevel"/>
    <w:tmpl w:val="0928A08E"/>
    <w:lvl w:ilvl="0">
      <w:start w:val="12"/>
      <w:numFmt w:val="decimal"/>
      <w:lvlText w:val="%1."/>
      <w:lvlJc w:val="left"/>
      <w:pPr>
        <w:tabs>
          <w:tab w:val="num" w:pos="567"/>
        </w:tabs>
        <w:ind w:left="567" w:hanging="567"/>
      </w:pPr>
      <w:rPr>
        <w:rFonts w:cs="Times New Roman" w:hint="default"/>
        <w:b/>
        <w:i w:val="0"/>
      </w:rPr>
    </w:lvl>
    <w:lvl w:ilvl="1">
      <w:start w:val="1"/>
      <w:numFmt w:val="decimal"/>
      <w:lvlText w:val="13.%2"/>
      <w:lvlJc w:val="left"/>
      <w:pPr>
        <w:tabs>
          <w:tab w:val="num" w:pos="1134"/>
        </w:tabs>
        <w:ind w:left="1134" w:hanging="567"/>
      </w:pPr>
      <w:rPr>
        <w:rFonts w:cs="Times New Roman" w:hint="default"/>
        <w:b w:val="0"/>
        <w:i w:val="0"/>
      </w:rPr>
    </w:lvl>
    <w:lvl w:ilvl="2">
      <w:start w:val="1"/>
      <w:numFmt w:val="decimal"/>
      <w:lvlText w:val="13.%2.%3"/>
      <w:lvlJc w:val="left"/>
      <w:pPr>
        <w:tabs>
          <w:tab w:val="num" w:pos="1844"/>
        </w:tabs>
        <w:ind w:left="2128"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9937FD4"/>
    <w:multiLevelType w:val="multilevel"/>
    <w:tmpl w:val="1E00485A"/>
    <w:lvl w:ilvl="0">
      <w:start w:val="15"/>
      <w:numFmt w:val="decimal"/>
      <w:lvlText w:val="%1."/>
      <w:lvlJc w:val="left"/>
      <w:pPr>
        <w:tabs>
          <w:tab w:val="num" w:pos="567"/>
        </w:tabs>
        <w:ind w:left="567" w:hanging="567"/>
      </w:pPr>
      <w:rPr>
        <w:rFonts w:cs="Times New Roman" w:hint="default"/>
        <w:b/>
        <w:i w:val="0"/>
      </w:rPr>
    </w:lvl>
    <w:lvl w:ilvl="1">
      <w:start w:val="1"/>
      <w:numFmt w:val="decimal"/>
      <w:lvlText w:val="15.%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17832763"/>
    <w:multiLevelType w:val="hybridMultilevel"/>
    <w:tmpl w:val="363AB38C"/>
    <w:lvl w:ilvl="0" w:tplc="28FEEDD8">
      <w:start w:val="1"/>
      <w:numFmt w:val="lowerLetter"/>
      <w:lvlText w:val="%1)"/>
      <w:lvlJc w:val="left"/>
      <w:pPr>
        <w:ind w:left="1494" w:hanging="360"/>
      </w:pPr>
      <w:rPr>
        <w:rFonts w:hint="default"/>
      </w:r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abstractNum w:abstractNumId="5" w15:restartNumberingAfterBreak="0">
    <w:nsid w:val="18483522"/>
    <w:multiLevelType w:val="hybridMultilevel"/>
    <w:tmpl w:val="1C66BCDE"/>
    <w:lvl w:ilvl="0" w:tplc="202ED046">
      <w:numFmt w:val="bullet"/>
      <w:lvlText w:val="–"/>
      <w:lvlJc w:val="left"/>
      <w:pPr>
        <w:tabs>
          <w:tab w:val="num" w:pos="0"/>
        </w:tabs>
        <w:ind w:left="1494" w:hanging="360"/>
      </w:pPr>
      <w:rPr>
        <w:rFonts w:ascii="Arial" w:eastAsia="Times New Roman" w:hAnsi="Arial"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6" w15:restartNumberingAfterBreak="0">
    <w:nsid w:val="26111C5C"/>
    <w:multiLevelType w:val="multilevel"/>
    <w:tmpl w:val="7486DCEA"/>
    <w:lvl w:ilvl="0">
      <w:start w:val="2"/>
      <w:numFmt w:val="decimal"/>
      <w:lvlText w:val="%1."/>
      <w:lvlJc w:val="left"/>
      <w:pPr>
        <w:tabs>
          <w:tab w:val="num" w:pos="567"/>
        </w:tabs>
        <w:ind w:left="567" w:hanging="567"/>
      </w:pPr>
      <w:rPr>
        <w:rFonts w:cs="Times New Roman" w:hint="default"/>
        <w:b/>
        <w:i w:val="0"/>
      </w:rPr>
    </w:lvl>
    <w:lvl w:ilvl="1">
      <w:start w:val="1"/>
      <w:numFmt w:val="decimal"/>
      <w:lvlText w:val="2.%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27EE00FA"/>
    <w:multiLevelType w:val="multilevel"/>
    <w:tmpl w:val="3E965960"/>
    <w:lvl w:ilvl="0">
      <w:start w:val="17"/>
      <w:numFmt w:val="decimal"/>
      <w:lvlText w:val="%1."/>
      <w:lvlJc w:val="left"/>
      <w:pPr>
        <w:tabs>
          <w:tab w:val="num" w:pos="567"/>
        </w:tabs>
        <w:ind w:left="567" w:hanging="567"/>
      </w:pPr>
      <w:rPr>
        <w:rFonts w:cs="Times New Roman" w:hint="default"/>
        <w:b/>
        <w:i w:val="0"/>
      </w:rPr>
    </w:lvl>
    <w:lvl w:ilvl="1">
      <w:start w:val="1"/>
      <w:numFmt w:val="decimal"/>
      <w:lvlText w:val="17.%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297C3CC2"/>
    <w:multiLevelType w:val="multilevel"/>
    <w:tmpl w:val="AE441DBC"/>
    <w:lvl w:ilvl="0">
      <w:start w:val="4"/>
      <w:numFmt w:val="decimal"/>
      <w:lvlText w:val="1.%1."/>
      <w:lvlJc w:val="left"/>
      <w:pPr>
        <w:tabs>
          <w:tab w:val="num" w:pos="567"/>
        </w:tabs>
        <w:ind w:left="567" w:hanging="567"/>
      </w:pPr>
      <w:rPr>
        <w:rFonts w:cs="Times New Roman" w:hint="default"/>
        <w:b/>
        <w:i w:val="0"/>
      </w:rPr>
    </w:lvl>
    <w:lvl w:ilvl="1">
      <w:start w:val="1"/>
      <w:numFmt w:val="decimal"/>
      <w:lvlText w:val="5.%2"/>
      <w:lvlJc w:val="left"/>
      <w:pPr>
        <w:tabs>
          <w:tab w:val="num" w:pos="1134"/>
        </w:tabs>
        <w:ind w:left="1134" w:hanging="567"/>
      </w:pPr>
      <w:rPr>
        <w:rFonts w:cs="Times New Roman" w:hint="default"/>
      </w:rPr>
    </w:lvl>
    <w:lvl w:ilvl="2">
      <w:start w:val="1"/>
      <w:numFmt w:val="decimal"/>
      <w:lvlText w:val="5.%2.%3"/>
      <w:lvlJc w:val="left"/>
      <w:pPr>
        <w:tabs>
          <w:tab w:val="num" w:pos="1701"/>
        </w:tabs>
        <w:ind w:left="170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319A2D40"/>
    <w:multiLevelType w:val="multilevel"/>
    <w:tmpl w:val="5F386E38"/>
    <w:lvl w:ilvl="0">
      <w:start w:val="8"/>
      <w:numFmt w:val="decimal"/>
      <w:lvlText w:val="%1."/>
      <w:lvlJc w:val="left"/>
      <w:pPr>
        <w:tabs>
          <w:tab w:val="num" w:pos="567"/>
        </w:tabs>
        <w:ind w:left="567" w:hanging="567"/>
      </w:pPr>
      <w:rPr>
        <w:rFonts w:cs="Times New Roman" w:hint="default"/>
        <w:b/>
        <w:i w:val="0"/>
      </w:rPr>
    </w:lvl>
    <w:lvl w:ilvl="1">
      <w:start w:val="1"/>
      <w:numFmt w:val="decimal"/>
      <w:lvlText w:val="8.%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34710C43"/>
    <w:multiLevelType w:val="multilevel"/>
    <w:tmpl w:val="8238258E"/>
    <w:lvl w:ilvl="0">
      <w:start w:val="18"/>
      <w:numFmt w:val="none"/>
      <w:lvlText w:val="19."/>
      <w:lvlJc w:val="left"/>
      <w:pPr>
        <w:tabs>
          <w:tab w:val="num" w:pos="567"/>
        </w:tabs>
        <w:ind w:left="567" w:hanging="567"/>
      </w:pPr>
      <w:rPr>
        <w:rFonts w:cs="Times New Roman" w:hint="default"/>
        <w:b/>
        <w:i w:val="0"/>
      </w:rPr>
    </w:lvl>
    <w:lvl w:ilvl="1">
      <w:start w:val="1"/>
      <w:numFmt w:val="decimal"/>
      <w:lvlText w:val="19.%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35E7148D"/>
    <w:multiLevelType w:val="multilevel"/>
    <w:tmpl w:val="8F66A250"/>
    <w:lvl w:ilvl="0">
      <w:start w:val="8"/>
      <w:numFmt w:val="decimal"/>
      <w:lvlText w:val="%1."/>
      <w:lvlJc w:val="left"/>
      <w:pPr>
        <w:tabs>
          <w:tab w:val="num" w:pos="567"/>
        </w:tabs>
        <w:ind w:left="567" w:hanging="567"/>
      </w:pPr>
      <w:rPr>
        <w:rFonts w:cs="Times New Roman" w:hint="default"/>
        <w:b/>
        <w:i w:val="0"/>
      </w:rPr>
    </w:lvl>
    <w:lvl w:ilvl="1">
      <w:start w:val="1"/>
      <w:numFmt w:val="decimal"/>
      <w:lvlText w:val="9.%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3A3D7232"/>
    <w:multiLevelType w:val="multilevel"/>
    <w:tmpl w:val="8904BE42"/>
    <w:lvl w:ilvl="0">
      <w:start w:val="1"/>
      <w:numFmt w:val="decimal"/>
      <w:pStyle w:val="berschrift1"/>
      <w:lvlText w:val="%1."/>
      <w:lvlJc w:val="left"/>
      <w:pPr>
        <w:tabs>
          <w:tab w:val="num" w:pos="567"/>
        </w:tabs>
        <w:ind w:left="567" w:hanging="567"/>
      </w:pPr>
      <w:rPr>
        <w:rFonts w:cs="Times New Roman" w:hint="default"/>
        <w:b/>
        <w:i w:val="0"/>
      </w:rPr>
    </w:lvl>
    <w:lvl w:ilvl="1">
      <w:start w:val="1"/>
      <w:numFmt w:val="decimal"/>
      <w:pStyle w:val="berschrift2"/>
      <w:lvlText w:val="15.%2"/>
      <w:lvlJc w:val="left"/>
      <w:pPr>
        <w:tabs>
          <w:tab w:val="num" w:pos="567"/>
        </w:tabs>
        <w:ind w:left="567" w:hanging="567"/>
      </w:pPr>
      <w:rPr>
        <w:rFonts w:cs="Times New Roman" w:hint="default"/>
        <w:b w:val="0"/>
        <w:i w:val="0"/>
      </w:rPr>
    </w:lvl>
    <w:lvl w:ilvl="2">
      <w:start w:val="1"/>
      <w:numFmt w:val="decimal"/>
      <w:lvlText w:val="%1.%2.%3"/>
      <w:lvlJc w:val="left"/>
      <w:pPr>
        <w:tabs>
          <w:tab w:val="num" w:pos="153"/>
        </w:tabs>
        <w:ind w:left="153" w:hanging="720"/>
      </w:pPr>
      <w:rPr>
        <w:rFonts w:cs="Times New Roman" w:hint="default"/>
      </w:rPr>
    </w:lvl>
    <w:lvl w:ilvl="3">
      <w:start w:val="1"/>
      <w:numFmt w:val="decimal"/>
      <w:lvlText w:val="%1.%2.%3.%4"/>
      <w:lvlJc w:val="left"/>
      <w:pPr>
        <w:tabs>
          <w:tab w:val="num" w:pos="297"/>
        </w:tabs>
        <w:ind w:left="297" w:hanging="864"/>
      </w:pPr>
      <w:rPr>
        <w:rFonts w:cs="Times New Roman" w:hint="default"/>
      </w:rPr>
    </w:lvl>
    <w:lvl w:ilvl="4">
      <w:start w:val="1"/>
      <w:numFmt w:val="decimal"/>
      <w:lvlText w:val="%1.%2.%3.%4.%5"/>
      <w:lvlJc w:val="left"/>
      <w:pPr>
        <w:tabs>
          <w:tab w:val="num" w:pos="441"/>
        </w:tabs>
        <w:ind w:left="441" w:hanging="1008"/>
      </w:pPr>
      <w:rPr>
        <w:rFonts w:cs="Times New Roman" w:hint="default"/>
      </w:rPr>
    </w:lvl>
    <w:lvl w:ilvl="5">
      <w:start w:val="1"/>
      <w:numFmt w:val="decimal"/>
      <w:lvlText w:val="%1.%2.%3.%4.%5.%6"/>
      <w:lvlJc w:val="left"/>
      <w:pPr>
        <w:tabs>
          <w:tab w:val="num" w:pos="585"/>
        </w:tabs>
        <w:ind w:left="585" w:hanging="1152"/>
      </w:pPr>
      <w:rPr>
        <w:rFonts w:cs="Times New Roman" w:hint="default"/>
      </w:rPr>
    </w:lvl>
    <w:lvl w:ilvl="6">
      <w:start w:val="1"/>
      <w:numFmt w:val="decimal"/>
      <w:lvlText w:val="%1.%2.%3.%4.%5.%6.%7"/>
      <w:lvlJc w:val="left"/>
      <w:pPr>
        <w:tabs>
          <w:tab w:val="num" w:pos="729"/>
        </w:tabs>
        <w:ind w:left="729" w:hanging="1296"/>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017"/>
        </w:tabs>
        <w:ind w:left="1017" w:hanging="1584"/>
      </w:pPr>
      <w:rPr>
        <w:rFonts w:cs="Times New Roman" w:hint="default"/>
      </w:rPr>
    </w:lvl>
  </w:abstractNum>
  <w:abstractNum w:abstractNumId="13" w15:restartNumberingAfterBreak="0">
    <w:nsid w:val="3E5F067B"/>
    <w:multiLevelType w:val="multilevel"/>
    <w:tmpl w:val="EBA00C14"/>
    <w:lvl w:ilvl="0">
      <w:start w:val="16"/>
      <w:numFmt w:val="decimal"/>
      <w:lvlText w:val="%1."/>
      <w:lvlJc w:val="left"/>
      <w:pPr>
        <w:tabs>
          <w:tab w:val="num" w:pos="567"/>
        </w:tabs>
        <w:ind w:left="567" w:hanging="567"/>
      </w:pPr>
      <w:rPr>
        <w:rFonts w:cs="Times New Roman" w:hint="default"/>
        <w:b/>
        <w:i w:val="0"/>
      </w:rPr>
    </w:lvl>
    <w:lvl w:ilvl="1">
      <w:start w:val="1"/>
      <w:numFmt w:val="decimal"/>
      <w:lvlText w:val="16.%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41522DAA"/>
    <w:multiLevelType w:val="multilevel"/>
    <w:tmpl w:val="EE549D80"/>
    <w:lvl w:ilvl="0">
      <w:start w:val="18"/>
      <w:numFmt w:val="decimal"/>
      <w:lvlText w:val="%1."/>
      <w:lvlJc w:val="left"/>
      <w:pPr>
        <w:tabs>
          <w:tab w:val="num" w:pos="567"/>
        </w:tabs>
        <w:ind w:left="567" w:hanging="567"/>
      </w:pPr>
      <w:rPr>
        <w:rFonts w:cs="Times New Roman" w:hint="default"/>
        <w:b/>
        <w:i w:val="0"/>
      </w:rPr>
    </w:lvl>
    <w:lvl w:ilvl="1">
      <w:start w:val="1"/>
      <w:numFmt w:val="decimal"/>
      <w:lvlText w:val="18.%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55770AA3"/>
    <w:multiLevelType w:val="multilevel"/>
    <w:tmpl w:val="4BFC8062"/>
    <w:lvl w:ilvl="0">
      <w:start w:val="10"/>
      <w:numFmt w:val="decimal"/>
      <w:lvlText w:val="%1."/>
      <w:lvlJc w:val="left"/>
      <w:pPr>
        <w:tabs>
          <w:tab w:val="num" w:pos="567"/>
        </w:tabs>
        <w:ind w:left="567" w:hanging="567"/>
      </w:pPr>
      <w:rPr>
        <w:rFonts w:cs="Times New Roman" w:hint="default"/>
        <w:b/>
        <w:i w:val="0"/>
      </w:rPr>
    </w:lvl>
    <w:lvl w:ilvl="1">
      <w:start w:val="1"/>
      <w:numFmt w:val="decimal"/>
      <w:lvlText w:val="11.%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591B2109"/>
    <w:multiLevelType w:val="multilevel"/>
    <w:tmpl w:val="0FC0A590"/>
    <w:lvl w:ilvl="0">
      <w:start w:val="7"/>
      <w:numFmt w:val="decimal"/>
      <w:lvlText w:val="%1."/>
      <w:lvlJc w:val="left"/>
      <w:pPr>
        <w:tabs>
          <w:tab w:val="num" w:pos="567"/>
        </w:tabs>
        <w:ind w:left="567" w:hanging="567"/>
      </w:pPr>
      <w:rPr>
        <w:rFonts w:cs="Times New Roman" w:hint="default"/>
        <w:b/>
        <w:i w:val="0"/>
      </w:rPr>
    </w:lvl>
    <w:lvl w:ilvl="1">
      <w:start w:val="1"/>
      <w:numFmt w:val="decimal"/>
      <w:lvlText w:val="7.%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5A3A31C2"/>
    <w:multiLevelType w:val="multilevel"/>
    <w:tmpl w:val="77B001DC"/>
    <w:lvl w:ilvl="0">
      <w:start w:val="14"/>
      <w:numFmt w:val="decimal"/>
      <w:lvlText w:val="%1."/>
      <w:lvlJc w:val="left"/>
      <w:pPr>
        <w:tabs>
          <w:tab w:val="num" w:pos="567"/>
        </w:tabs>
        <w:ind w:left="567" w:hanging="567"/>
      </w:pPr>
      <w:rPr>
        <w:rFonts w:cs="Times New Roman" w:hint="default"/>
        <w:b/>
        <w:i w:val="0"/>
      </w:rPr>
    </w:lvl>
    <w:lvl w:ilvl="1">
      <w:start w:val="1"/>
      <w:numFmt w:val="decimal"/>
      <w:lvlText w:val="14.%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60961A8E"/>
    <w:multiLevelType w:val="multilevel"/>
    <w:tmpl w:val="399204C8"/>
    <w:lvl w:ilvl="0">
      <w:start w:val="4"/>
      <w:numFmt w:val="decimal"/>
      <w:lvlText w:val="1.%1."/>
      <w:lvlJc w:val="left"/>
      <w:pPr>
        <w:tabs>
          <w:tab w:val="num" w:pos="567"/>
        </w:tabs>
        <w:ind w:left="567" w:hanging="567"/>
      </w:pPr>
      <w:rPr>
        <w:rFonts w:cs="Times New Roman" w:hint="default"/>
        <w:b/>
        <w:i w:val="0"/>
      </w:rPr>
    </w:lvl>
    <w:lvl w:ilvl="1">
      <w:start w:val="1"/>
      <w:numFmt w:val="decimal"/>
      <w:lvlText w:val="%1.%2"/>
      <w:lvlJc w:val="left"/>
      <w:pPr>
        <w:tabs>
          <w:tab w:val="num" w:pos="1134"/>
        </w:tabs>
        <w:ind w:left="1134" w:hanging="567"/>
      </w:pPr>
      <w:rPr>
        <w:rFonts w:cs="Times New Roman" w:hint="default"/>
      </w:rPr>
    </w:lvl>
    <w:lvl w:ilvl="2">
      <w:start w:val="1"/>
      <w:numFmt w:val="decimal"/>
      <w:lvlText w:val="%1.%2.%3"/>
      <w:lvlJc w:val="left"/>
      <w:pPr>
        <w:tabs>
          <w:tab w:val="num" w:pos="1701"/>
        </w:tabs>
        <w:ind w:left="170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64E616CA"/>
    <w:multiLevelType w:val="hybridMultilevel"/>
    <w:tmpl w:val="FE7C7970"/>
    <w:lvl w:ilvl="0" w:tplc="A900F3C2">
      <w:start w:val="1"/>
      <w:numFmt w:val="bullet"/>
      <w:lvlText w:val="•"/>
      <w:lvlJc w:val="left"/>
      <w:pPr>
        <w:tabs>
          <w:tab w:val="num" w:pos="0"/>
        </w:tabs>
        <w:ind w:left="1494" w:hanging="360"/>
      </w:pPr>
      <w:rPr>
        <w:rFonts w:ascii="Helvetica" w:hAnsi="Helvetica"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0" w15:restartNumberingAfterBreak="0">
    <w:nsid w:val="6A521DBF"/>
    <w:multiLevelType w:val="multilevel"/>
    <w:tmpl w:val="E542D2BC"/>
    <w:lvl w:ilvl="0">
      <w:start w:val="1"/>
      <w:numFmt w:val="decimal"/>
      <w:lvlText w:val="%1."/>
      <w:lvlJc w:val="left"/>
      <w:pPr>
        <w:tabs>
          <w:tab w:val="num" w:pos="567"/>
        </w:tabs>
        <w:ind w:left="567" w:hanging="567"/>
      </w:pPr>
      <w:rPr>
        <w:rFonts w:cs="Times New Roman" w:hint="default"/>
        <w:b/>
        <w:i w:val="0"/>
      </w:rPr>
    </w:lvl>
    <w:lvl w:ilvl="1">
      <w:start w:val="1"/>
      <w:numFmt w:val="decimal"/>
      <w:lvlText w:val="1.%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76207E8A"/>
    <w:multiLevelType w:val="hybridMultilevel"/>
    <w:tmpl w:val="B128BC86"/>
    <w:lvl w:ilvl="0" w:tplc="A900F3C2">
      <w:start w:val="1"/>
      <w:numFmt w:val="bullet"/>
      <w:lvlText w:val="•"/>
      <w:lvlJc w:val="left"/>
      <w:pPr>
        <w:tabs>
          <w:tab w:val="num" w:pos="0"/>
        </w:tabs>
        <w:ind w:left="1494" w:hanging="360"/>
      </w:pPr>
      <w:rPr>
        <w:rFonts w:ascii="Helvetica" w:hAnsi="Helvetica"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2" w15:restartNumberingAfterBreak="0">
    <w:nsid w:val="77DD21C2"/>
    <w:multiLevelType w:val="hybridMultilevel"/>
    <w:tmpl w:val="6E2C1494"/>
    <w:lvl w:ilvl="0" w:tplc="A900F3C2">
      <w:start w:val="1"/>
      <w:numFmt w:val="bullet"/>
      <w:lvlText w:val="•"/>
      <w:lvlJc w:val="left"/>
      <w:pPr>
        <w:tabs>
          <w:tab w:val="num" w:pos="0"/>
        </w:tabs>
        <w:ind w:left="1494" w:hanging="360"/>
      </w:pPr>
      <w:rPr>
        <w:rFonts w:ascii="Helvetica" w:hAnsi="Helvetica"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num w:numId="1">
    <w:abstractNumId w:val="20"/>
  </w:num>
  <w:num w:numId="2">
    <w:abstractNumId w:val="6"/>
  </w:num>
  <w:num w:numId="3">
    <w:abstractNumId w:val="1"/>
  </w:num>
  <w:num w:numId="4">
    <w:abstractNumId w:val="18"/>
  </w:num>
  <w:num w:numId="5">
    <w:abstractNumId w:val="8"/>
  </w:num>
  <w:num w:numId="6">
    <w:abstractNumId w:val="0"/>
  </w:num>
  <w:num w:numId="7">
    <w:abstractNumId w:val="16"/>
  </w:num>
  <w:num w:numId="8">
    <w:abstractNumId w:val="11"/>
  </w:num>
  <w:num w:numId="9">
    <w:abstractNumId w:val="15"/>
  </w:num>
  <w:num w:numId="10">
    <w:abstractNumId w:val="2"/>
  </w:num>
  <w:num w:numId="11">
    <w:abstractNumId w:val="17"/>
  </w:num>
  <w:num w:numId="12">
    <w:abstractNumId w:val="3"/>
  </w:num>
  <w:num w:numId="13">
    <w:abstractNumId w:val="13"/>
  </w:num>
  <w:num w:numId="14">
    <w:abstractNumId w:val="7"/>
  </w:num>
  <w:num w:numId="15">
    <w:abstractNumId w:val="14"/>
  </w:num>
  <w:num w:numId="16">
    <w:abstractNumId w:val="10"/>
  </w:num>
  <w:num w:numId="17">
    <w:abstractNumId w:val="12"/>
  </w:num>
  <w:num w:numId="18">
    <w:abstractNumId w:val="5"/>
  </w:num>
  <w:num w:numId="19">
    <w:abstractNumId w:val="4"/>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1"/>
  </w:num>
  <w:num w:numId="2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ning Garthaus">
    <w15:presenceInfo w15:providerId="AD" w15:userId="S-1-5-21-2198020153-1722327219-2225572539-3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drawingGridHorizontalSpacing w:val="12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31"/>
    <w:rsid w:val="00012632"/>
    <w:rsid w:val="0001380A"/>
    <w:rsid w:val="000203E3"/>
    <w:rsid w:val="000264B0"/>
    <w:rsid w:val="000334E4"/>
    <w:rsid w:val="00036EBA"/>
    <w:rsid w:val="000374A3"/>
    <w:rsid w:val="00043CC2"/>
    <w:rsid w:val="00044BE4"/>
    <w:rsid w:val="00054486"/>
    <w:rsid w:val="000555FD"/>
    <w:rsid w:val="000635FA"/>
    <w:rsid w:val="00070B8A"/>
    <w:rsid w:val="00071AAD"/>
    <w:rsid w:val="00076A4F"/>
    <w:rsid w:val="00077171"/>
    <w:rsid w:val="000A0ED0"/>
    <w:rsid w:val="000A208C"/>
    <w:rsid w:val="000A394D"/>
    <w:rsid w:val="000A4459"/>
    <w:rsid w:val="000A682A"/>
    <w:rsid w:val="000A74DA"/>
    <w:rsid w:val="000B19B7"/>
    <w:rsid w:val="000B2E45"/>
    <w:rsid w:val="000D4176"/>
    <w:rsid w:val="000E16A1"/>
    <w:rsid w:val="000F23BE"/>
    <w:rsid w:val="00102D53"/>
    <w:rsid w:val="0011363D"/>
    <w:rsid w:val="00117323"/>
    <w:rsid w:val="00124AF6"/>
    <w:rsid w:val="00140801"/>
    <w:rsid w:val="001413BF"/>
    <w:rsid w:val="0014780C"/>
    <w:rsid w:val="00153431"/>
    <w:rsid w:val="001642AB"/>
    <w:rsid w:val="00173A1F"/>
    <w:rsid w:val="00176E29"/>
    <w:rsid w:val="00180855"/>
    <w:rsid w:val="00180D24"/>
    <w:rsid w:val="00184549"/>
    <w:rsid w:val="00184C23"/>
    <w:rsid w:val="00184D5F"/>
    <w:rsid w:val="001923A7"/>
    <w:rsid w:val="001A4449"/>
    <w:rsid w:val="001B3D07"/>
    <w:rsid w:val="001C69E2"/>
    <w:rsid w:val="001E608E"/>
    <w:rsid w:val="001E6F0F"/>
    <w:rsid w:val="001F198E"/>
    <w:rsid w:val="00232128"/>
    <w:rsid w:val="002348EB"/>
    <w:rsid w:val="0024162F"/>
    <w:rsid w:val="002420AF"/>
    <w:rsid w:val="00242E7D"/>
    <w:rsid w:val="002504E0"/>
    <w:rsid w:val="00264563"/>
    <w:rsid w:val="00265C08"/>
    <w:rsid w:val="00271C35"/>
    <w:rsid w:val="00286F1A"/>
    <w:rsid w:val="002A4AB8"/>
    <w:rsid w:val="002B292B"/>
    <w:rsid w:val="002B5746"/>
    <w:rsid w:val="002C42D3"/>
    <w:rsid w:val="002C796B"/>
    <w:rsid w:val="002D2B98"/>
    <w:rsid w:val="002D5844"/>
    <w:rsid w:val="002E55E2"/>
    <w:rsid w:val="002F191D"/>
    <w:rsid w:val="002F34FF"/>
    <w:rsid w:val="00312A9C"/>
    <w:rsid w:val="0031340B"/>
    <w:rsid w:val="00317112"/>
    <w:rsid w:val="00317317"/>
    <w:rsid w:val="003218B8"/>
    <w:rsid w:val="00321AFF"/>
    <w:rsid w:val="00327825"/>
    <w:rsid w:val="0033726D"/>
    <w:rsid w:val="003435CC"/>
    <w:rsid w:val="0034612C"/>
    <w:rsid w:val="0034684A"/>
    <w:rsid w:val="0035332A"/>
    <w:rsid w:val="003562C4"/>
    <w:rsid w:val="0036503E"/>
    <w:rsid w:val="00367F49"/>
    <w:rsid w:val="00374DE5"/>
    <w:rsid w:val="00382A71"/>
    <w:rsid w:val="003849DA"/>
    <w:rsid w:val="00384CE6"/>
    <w:rsid w:val="003869FB"/>
    <w:rsid w:val="003871B8"/>
    <w:rsid w:val="0039276B"/>
    <w:rsid w:val="003B4FBD"/>
    <w:rsid w:val="003C6548"/>
    <w:rsid w:val="003E3445"/>
    <w:rsid w:val="00410A49"/>
    <w:rsid w:val="00411536"/>
    <w:rsid w:val="004232F8"/>
    <w:rsid w:val="00426B27"/>
    <w:rsid w:val="00432E33"/>
    <w:rsid w:val="00432FD8"/>
    <w:rsid w:val="004429F0"/>
    <w:rsid w:val="00442C6C"/>
    <w:rsid w:val="00446219"/>
    <w:rsid w:val="004478B9"/>
    <w:rsid w:val="004514F5"/>
    <w:rsid w:val="00452A86"/>
    <w:rsid w:val="00467CC1"/>
    <w:rsid w:val="0047055A"/>
    <w:rsid w:val="00471CE0"/>
    <w:rsid w:val="004912FC"/>
    <w:rsid w:val="00492098"/>
    <w:rsid w:val="00492D0D"/>
    <w:rsid w:val="004A0269"/>
    <w:rsid w:val="004A1F52"/>
    <w:rsid w:val="004A2075"/>
    <w:rsid w:val="004B666C"/>
    <w:rsid w:val="004B6AE1"/>
    <w:rsid w:val="004B6D58"/>
    <w:rsid w:val="004C72CD"/>
    <w:rsid w:val="004E335F"/>
    <w:rsid w:val="00500773"/>
    <w:rsid w:val="00503DB6"/>
    <w:rsid w:val="00510C16"/>
    <w:rsid w:val="00510D90"/>
    <w:rsid w:val="005263CF"/>
    <w:rsid w:val="00532C2A"/>
    <w:rsid w:val="005417E6"/>
    <w:rsid w:val="00546933"/>
    <w:rsid w:val="00547B33"/>
    <w:rsid w:val="0058494A"/>
    <w:rsid w:val="005931CD"/>
    <w:rsid w:val="00594AA2"/>
    <w:rsid w:val="005A0391"/>
    <w:rsid w:val="005A0530"/>
    <w:rsid w:val="005A6235"/>
    <w:rsid w:val="005B51E0"/>
    <w:rsid w:val="005E2E19"/>
    <w:rsid w:val="005F2D18"/>
    <w:rsid w:val="005F60D2"/>
    <w:rsid w:val="005F6AAF"/>
    <w:rsid w:val="00616AB3"/>
    <w:rsid w:val="00620EE8"/>
    <w:rsid w:val="00621C1C"/>
    <w:rsid w:val="00623264"/>
    <w:rsid w:val="0062399A"/>
    <w:rsid w:val="00633DF8"/>
    <w:rsid w:val="00634F72"/>
    <w:rsid w:val="00645D86"/>
    <w:rsid w:val="00653648"/>
    <w:rsid w:val="00657A9F"/>
    <w:rsid w:val="006622DE"/>
    <w:rsid w:val="00664392"/>
    <w:rsid w:val="0067396F"/>
    <w:rsid w:val="0069213D"/>
    <w:rsid w:val="006A7EF0"/>
    <w:rsid w:val="006B250B"/>
    <w:rsid w:val="006C13D1"/>
    <w:rsid w:val="006C2FEF"/>
    <w:rsid w:val="006E031D"/>
    <w:rsid w:val="006E2569"/>
    <w:rsid w:val="006E2DA0"/>
    <w:rsid w:val="006F0BD0"/>
    <w:rsid w:val="0070108B"/>
    <w:rsid w:val="00702891"/>
    <w:rsid w:val="00720818"/>
    <w:rsid w:val="00723BC7"/>
    <w:rsid w:val="00726CC3"/>
    <w:rsid w:val="00727CBF"/>
    <w:rsid w:val="00730350"/>
    <w:rsid w:val="00751559"/>
    <w:rsid w:val="007539F8"/>
    <w:rsid w:val="007545FB"/>
    <w:rsid w:val="00765BFA"/>
    <w:rsid w:val="007A3575"/>
    <w:rsid w:val="007A671D"/>
    <w:rsid w:val="007B07CF"/>
    <w:rsid w:val="007B26A1"/>
    <w:rsid w:val="007D5EE3"/>
    <w:rsid w:val="007D77B6"/>
    <w:rsid w:val="007E02AB"/>
    <w:rsid w:val="007E3A0B"/>
    <w:rsid w:val="00812B6C"/>
    <w:rsid w:val="00821632"/>
    <w:rsid w:val="0085640D"/>
    <w:rsid w:val="00856DFB"/>
    <w:rsid w:val="00860B16"/>
    <w:rsid w:val="0086110F"/>
    <w:rsid w:val="00863C79"/>
    <w:rsid w:val="008642E4"/>
    <w:rsid w:val="00864A46"/>
    <w:rsid w:val="00876D4E"/>
    <w:rsid w:val="008871B0"/>
    <w:rsid w:val="00897C76"/>
    <w:rsid w:val="008A4288"/>
    <w:rsid w:val="008B4875"/>
    <w:rsid w:val="008B697A"/>
    <w:rsid w:val="008B6C39"/>
    <w:rsid w:val="008B7292"/>
    <w:rsid w:val="008B7704"/>
    <w:rsid w:val="008C452D"/>
    <w:rsid w:val="008D70F0"/>
    <w:rsid w:val="008E4990"/>
    <w:rsid w:val="008F5614"/>
    <w:rsid w:val="008F581C"/>
    <w:rsid w:val="00914EF4"/>
    <w:rsid w:val="00924A7B"/>
    <w:rsid w:val="00926E62"/>
    <w:rsid w:val="00932107"/>
    <w:rsid w:val="00935095"/>
    <w:rsid w:val="00936824"/>
    <w:rsid w:val="00940BE6"/>
    <w:rsid w:val="00955C49"/>
    <w:rsid w:val="0096348B"/>
    <w:rsid w:val="00964379"/>
    <w:rsid w:val="0097291F"/>
    <w:rsid w:val="00980327"/>
    <w:rsid w:val="00981FA7"/>
    <w:rsid w:val="009876C0"/>
    <w:rsid w:val="009915C3"/>
    <w:rsid w:val="00994449"/>
    <w:rsid w:val="00995086"/>
    <w:rsid w:val="009A58B1"/>
    <w:rsid w:val="009A7C4B"/>
    <w:rsid w:val="009B32F9"/>
    <w:rsid w:val="009B689B"/>
    <w:rsid w:val="009C3D54"/>
    <w:rsid w:val="009C7CFB"/>
    <w:rsid w:val="009D685C"/>
    <w:rsid w:val="009F11A9"/>
    <w:rsid w:val="00A22C1C"/>
    <w:rsid w:val="00A32A21"/>
    <w:rsid w:val="00A333EF"/>
    <w:rsid w:val="00A473CC"/>
    <w:rsid w:val="00A475CC"/>
    <w:rsid w:val="00A51718"/>
    <w:rsid w:val="00A577EB"/>
    <w:rsid w:val="00A67F2D"/>
    <w:rsid w:val="00A715B4"/>
    <w:rsid w:val="00A972C1"/>
    <w:rsid w:val="00A978FD"/>
    <w:rsid w:val="00AA502F"/>
    <w:rsid w:val="00AE0401"/>
    <w:rsid w:val="00AE2C15"/>
    <w:rsid w:val="00AE57FB"/>
    <w:rsid w:val="00AF5370"/>
    <w:rsid w:val="00AF6D64"/>
    <w:rsid w:val="00AF7548"/>
    <w:rsid w:val="00B07257"/>
    <w:rsid w:val="00B3082D"/>
    <w:rsid w:val="00B52D50"/>
    <w:rsid w:val="00B56E24"/>
    <w:rsid w:val="00B629CD"/>
    <w:rsid w:val="00B71F94"/>
    <w:rsid w:val="00B73959"/>
    <w:rsid w:val="00B80502"/>
    <w:rsid w:val="00B81FA0"/>
    <w:rsid w:val="00B821BD"/>
    <w:rsid w:val="00B907E8"/>
    <w:rsid w:val="00BA077D"/>
    <w:rsid w:val="00BB4AF4"/>
    <w:rsid w:val="00BB7900"/>
    <w:rsid w:val="00BC04B0"/>
    <w:rsid w:val="00BC1C6B"/>
    <w:rsid w:val="00BE5D51"/>
    <w:rsid w:val="00BF3AF0"/>
    <w:rsid w:val="00BF4811"/>
    <w:rsid w:val="00C007DA"/>
    <w:rsid w:val="00C174AF"/>
    <w:rsid w:val="00C17EF7"/>
    <w:rsid w:val="00C207DB"/>
    <w:rsid w:val="00C27B86"/>
    <w:rsid w:val="00C31171"/>
    <w:rsid w:val="00C5097F"/>
    <w:rsid w:val="00C52391"/>
    <w:rsid w:val="00C52FE3"/>
    <w:rsid w:val="00C53C7F"/>
    <w:rsid w:val="00C5618E"/>
    <w:rsid w:val="00C60B53"/>
    <w:rsid w:val="00C62A5D"/>
    <w:rsid w:val="00C66634"/>
    <w:rsid w:val="00C70779"/>
    <w:rsid w:val="00C71D5F"/>
    <w:rsid w:val="00C73AC5"/>
    <w:rsid w:val="00C804FD"/>
    <w:rsid w:val="00C84DB3"/>
    <w:rsid w:val="00C90F32"/>
    <w:rsid w:val="00CA1F68"/>
    <w:rsid w:val="00CA6F4C"/>
    <w:rsid w:val="00CB0975"/>
    <w:rsid w:val="00CB21C5"/>
    <w:rsid w:val="00CC155E"/>
    <w:rsid w:val="00CD0C61"/>
    <w:rsid w:val="00CE1ECE"/>
    <w:rsid w:val="00CF5A97"/>
    <w:rsid w:val="00D07984"/>
    <w:rsid w:val="00D46900"/>
    <w:rsid w:val="00D51B56"/>
    <w:rsid w:val="00D53AF6"/>
    <w:rsid w:val="00D552CD"/>
    <w:rsid w:val="00D77931"/>
    <w:rsid w:val="00D95E3B"/>
    <w:rsid w:val="00DA1EE2"/>
    <w:rsid w:val="00DA26C5"/>
    <w:rsid w:val="00DB18E1"/>
    <w:rsid w:val="00DB5B5A"/>
    <w:rsid w:val="00DC77D0"/>
    <w:rsid w:val="00DD6F4B"/>
    <w:rsid w:val="00DE4FC7"/>
    <w:rsid w:val="00DF7597"/>
    <w:rsid w:val="00E11580"/>
    <w:rsid w:val="00E11842"/>
    <w:rsid w:val="00E246A8"/>
    <w:rsid w:val="00E33F0B"/>
    <w:rsid w:val="00E37284"/>
    <w:rsid w:val="00E45E86"/>
    <w:rsid w:val="00E476C2"/>
    <w:rsid w:val="00E61970"/>
    <w:rsid w:val="00E66EB7"/>
    <w:rsid w:val="00E83949"/>
    <w:rsid w:val="00E84ACA"/>
    <w:rsid w:val="00E87570"/>
    <w:rsid w:val="00E95E62"/>
    <w:rsid w:val="00E96DAF"/>
    <w:rsid w:val="00EA4450"/>
    <w:rsid w:val="00EB085C"/>
    <w:rsid w:val="00EB6B9C"/>
    <w:rsid w:val="00EC02C6"/>
    <w:rsid w:val="00ED4051"/>
    <w:rsid w:val="00EE1EC8"/>
    <w:rsid w:val="00EE2C16"/>
    <w:rsid w:val="00F06031"/>
    <w:rsid w:val="00F076E1"/>
    <w:rsid w:val="00F30B8B"/>
    <w:rsid w:val="00F365A8"/>
    <w:rsid w:val="00F376FA"/>
    <w:rsid w:val="00F5424F"/>
    <w:rsid w:val="00F63474"/>
    <w:rsid w:val="00F80AB8"/>
    <w:rsid w:val="00F81BC0"/>
    <w:rsid w:val="00F866D2"/>
    <w:rsid w:val="00F93225"/>
    <w:rsid w:val="00F9606D"/>
    <w:rsid w:val="00F97CB2"/>
    <w:rsid w:val="00FA5F48"/>
    <w:rsid w:val="00FA6D4F"/>
    <w:rsid w:val="00FC1997"/>
    <w:rsid w:val="00FD3DA1"/>
    <w:rsid w:val="00FE1835"/>
    <w:rsid w:val="00FE28B1"/>
    <w:rsid w:val="00FE4C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D77DDD5"/>
  <w15:docId w15:val="{176BF8CC-7AD8-47D6-8CD6-6E6E733D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53431"/>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9"/>
    <w:qFormat/>
    <w:rsid w:val="00153431"/>
    <w:pPr>
      <w:keepNext/>
      <w:numPr>
        <w:numId w:val="17"/>
      </w:numPr>
      <w:spacing w:line="360" w:lineRule="atLeast"/>
      <w:outlineLvl w:val="0"/>
    </w:pPr>
    <w:rPr>
      <w:rFonts w:ascii="Arial" w:hAnsi="Arial" w:cs="Arial"/>
      <w:b/>
      <w:bCs/>
      <w:kern w:val="32"/>
      <w:sz w:val="22"/>
      <w:szCs w:val="32"/>
    </w:rPr>
  </w:style>
  <w:style w:type="paragraph" w:styleId="berschrift2">
    <w:name w:val="heading 2"/>
    <w:basedOn w:val="Standard"/>
    <w:next w:val="Standard"/>
    <w:link w:val="berschrift2Zchn"/>
    <w:uiPriority w:val="99"/>
    <w:qFormat/>
    <w:rsid w:val="00153431"/>
    <w:pPr>
      <w:keepNext/>
      <w:numPr>
        <w:ilvl w:val="1"/>
        <w:numId w:val="17"/>
      </w:numPr>
      <w:spacing w:before="240" w:after="60"/>
      <w:outlineLvl w:val="1"/>
    </w:pPr>
    <w:rPr>
      <w:rFonts w:ascii="Arial" w:hAnsi="Arial" w:cs="Arial"/>
      <w:b/>
      <w:bCs/>
      <w:i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153431"/>
    <w:rPr>
      <w:rFonts w:ascii="Arial" w:eastAsia="Times New Roman" w:hAnsi="Arial" w:cs="Arial"/>
      <w:b/>
      <w:bCs/>
      <w:kern w:val="32"/>
      <w:szCs w:val="32"/>
      <w:lang w:eastAsia="de-DE"/>
    </w:rPr>
  </w:style>
  <w:style w:type="character" w:customStyle="1" w:styleId="berschrift2Zchn">
    <w:name w:val="Überschrift 2 Zchn"/>
    <w:basedOn w:val="Absatz-Standardschriftart"/>
    <w:link w:val="berschrift2"/>
    <w:uiPriority w:val="99"/>
    <w:rsid w:val="00153431"/>
    <w:rPr>
      <w:rFonts w:ascii="Arial" w:eastAsia="Times New Roman" w:hAnsi="Arial" w:cs="Arial"/>
      <w:b/>
      <w:bCs/>
      <w:iCs/>
      <w:szCs w:val="28"/>
      <w:lang w:eastAsia="de-DE"/>
    </w:rPr>
  </w:style>
  <w:style w:type="paragraph" w:customStyle="1" w:styleId="Standa">
    <w:name w:val="Standa"/>
    <w:uiPriority w:val="99"/>
    <w:rsid w:val="00153431"/>
    <w:pPr>
      <w:spacing w:after="0" w:line="360" w:lineRule="atLeast"/>
    </w:pPr>
    <w:rPr>
      <w:rFonts w:ascii="Arial" w:eastAsia="Times New Roman" w:hAnsi="Arial" w:cs="Times New Roman"/>
      <w:szCs w:val="24"/>
      <w:lang w:eastAsia="de-DE"/>
    </w:rPr>
  </w:style>
  <w:style w:type="paragraph" w:customStyle="1" w:styleId="Kopfze">
    <w:name w:val="Kopfze"/>
    <w:basedOn w:val="Standa"/>
    <w:uiPriority w:val="99"/>
    <w:rsid w:val="00153431"/>
    <w:pPr>
      <w:tabs>
        <w:tab w:val="center" w:pos="4536"/>
        <w:tab w:val="right" w:pos="9072"/>
      </w:tabs>
    </w:pPr>
  </w:style>
  <w:style w:type="paragraph" w:customStyle="1" w:styleId="Fuzei">
    <w:name w:val="Fußzei"/>
    <w:basedOn w:val="Standa"/>
    <w:uiPriority w:val="99"/>
    <w:rsid w:val="00153431"/>
    <w:pPr>
      <w:tabs>
        <w:tab w:val="center" w:pos="4536"/>
        <w:tab w:val="right" w:pos="9072"/>
      </w:tabs>
    </w:pPr>
  </w:style>
  <w:style w:type="character" w:styleId="Hyperlink">
    <w:name w:val="Hyperlink"/>
    <w:basedOn w:val="Absatz-Standardschriftart"/>
    <w:uiPriority w:val="99"/>
    <w:rsid w:val="00153431"/>
    <w:rPr>
      <w:rFonts w:cs="Times New Roman"/>
      <w:color w:val="0000FF"/>
      <w:u w:val="single"/>
    </w:rPr>
  </w:style>
  <w:style w:type="paragraph" w:styleId="Verzeichnis1">
    <w:name w:val="toc 1"/>
    <w:basedOn w:val="Standard"/>
    <w:next w:val="Standard"/>
    <w:autoRedefine/>
    <w:uiPriority w:val="39"/>
    <w:rsid w:val="005417E6"/>
    <w:pPr>
      <w:tabs>
        <w:tab w:val="left" w:pos="1843"/>
        <w:tab w:val="right" w:leader="dot" w:pos="9072"/>
      </w:tabs>
      <w:spacing w:line="360" w:lineRule="atLeast"/>
      <w:ind w:left="567" w:right="-143" w:hanging="567"/>
    </w:pPr>
    <w:rPr>
      <w:rFonts w:ascii="Arial" w:hAnsi="Arial" w:cs="Arial"/>
    </w:rPr>
  </w:style>
  <w:style w:type="paragraph" w:styleId="Kopfzeile">
    <w:name w:val="header"/>
    <w:basedOn w:val="Standard"/>
    <w:link w:val="KopfzeileZchn"/>
    <w:uiPriority w:val="99"/>
    <w:rsid w:val="00153431"/>
    <w:pPr>
      <w:tabs>
        <w:tab w:val="center" w:pos="4536"/>
        <w:tab w:val="right" w:pos="9072"/>
      </w:tabs>
    </w:pPr>
  </w:style>
  <w:style w:type="character" w:customStyle="1" w:styleId="KopfzeileZchn">
    <w:name w:val="Kopfzeile Zchn"/>
    <w:basedOn w:val="Absatz-Standardschriftart"/>
    <w:link w:val="Kopfzeile"/>
    <w:uiPriority w:val="99"/>
    <w:rsid w:val="00153431"/>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534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3431"/>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153431"/>
    <w:rPr>
      <w:sz w:val="16"/>
      <w:szCs w:val="16"/>
    </w:rPr>
  </w:style>
  <w:style w:type="paragraph" w:styleId="Kommentartext">
    <w:name w:val="annotation text"/>
    <w:basedOn w:val="Standard"/>
    <w:link w:val="KommentartextZchn"/>
    <w:uiPriority w:val="99"/>
    <w:semiHidden/>
    <w:unhideWhenUsed/>
    <w:rsid w:val="00153431"/>
    <w:rPr>
      <w:sz w:val="20"/>
      <w:szCs w:val="20"/>
    </w:rPr>
  </w:style>
  <w:style w:type="character" w:customStyle="1" w:styleId="KommentartextZchn">
    <w:name w:val="Kommentartext Zchn"/>
    <w:basedOn w:val="Absatz-Standardschriftart"/>
    <w:link w:val="Kommentartext"/>
    <w:uiPriority w:val="99"/>
    <w:semiHidden/>
    <w:rsid w:val="00153431"/>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153431"/>
    <w:rPr>
      <w:b/>
      <w:bCs/>
    </w:rPr>
  </w:style>
  <w:style w:type="character" w:customStyle="1" w:styleId="KommentarthemaZchn">
    <w:name w:val="Kommentarthema Zchn"/>
    <w:basedOn w:val="KommentartextZchn"/>
    <w:link w:val="Kommentarthema"/>
    <w:uiPriority w:val="99"/>
    <w:semiHidden/>
    <w:rsid w:val="00153431"/>
    <w:rPr>
      <w:rFonts w:ascii="Times New Roman" w:eastAsia="Times New Roman" w:hAnsi="Times New Roman" w:cs="Times New Roman"/>
      <w:b/>
      <w:bCs/>
      <w:sz w:val="20"/>
      <w:szCs w:val="20"/>
      <w:lang w:eastAsia="de-DE"/>
    </w:rPr>
  </w:style>
  <w:style w:type="paragraph" w:styleId="Fuzeile">
    <w:name w:val="footer"/>
    <w:basedOn w:val="Standard"/>
    <w:link w:val="FuzeileZchn"/>
    <w:uiPriority w:val="99"/>
    <w:unhideWhenUsed/>
    <w:rsid w:val="00B629CD"/>
    <w:pPr>
      <w:tabs>
        <w:tab w:val="center" w:pos="4536"/>
        <w:tab w:val="right" w:pos="9072"/>
      </w:tabs>
    </w:pPr>
  </w:style>
  <w:style w:type="character" w:customStyle="1" w:styleId="FuzeileZchn">
    <w:name w:val="Fußzeile Zchn"/>
    <w:basedOn w:val="Absatz-Standardschriftart"/>
    <w:link w:val="Fuzeile"/>
    <w:uiPriority w:val="99"/>
    <w:rsid w:val="00B629CD"/>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429F0"/>
    <w:pPr>
      <w:ind w:left="720"/>
      <w:contextualSpacing/>
    </w:pPr>
  </w:style>
  <w:style w:type="paragraph" w:styleId="berarbeitung">
    <w:name w:val="Revision"/>
    <w:hidden/>
    <w:uiPriority w:val="99"/>
    <w:semiHidden/>
    <w:rsid w:val="00546933"/>
    <w:pPr>
      <w:spacing w:after="0"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11532">
      <w:bodyDiv w:val="1"/>
      <w:marLeft w:val="0"/>
      <w:marRight w:val="0"/>
      <w:marTop w:val="0"/>
      <w:marBottom w:val="0"/>
      <w:divBdr>
        <w:top w:val="none" w:sz="0" w:space="0" w:color="auto"/>
        <w:left w:val="none" w:sz="0" w:space="0" w:color="auto"/>
        <w:bottom w:val="none" w:sz="0" w:space="0" w:color="auto"/>
        <w:right w:val="none" w:sz="0" w:space="0" w:color="auto"/>
      </w:divBdr>
    </w:div>
    <w:div w:id="362288892">
      <w:bodyDiv w:val="1"/>
      <w:marLeft w:val="0"/>
      <w:marRight w:val="0"/>
      <w:marTop w:val="0"/>
      <w:marBottom w:val="0"/>
      <w:divBdr>
        <w:top w:val="none" w:sz="0" w:space="0" w:color="auto"/>
        <w:left w:val="none" w:sz="0" w:space="0" w:color="auto"/>
        <w:bottom w:val="none" w:sz="0" w:space="0" w:color="auto"/>
        <w:right w:val="none" w:sz="0" w:space="0" w:color="auto"/>
      </w:divBdr>
    </w:div>
    <w:div w:id="382100945">
      <w:bodyDiv w:val="1"/>
      <w:marLeft w:val="0"/>
      <w:marRight w:val="0"/>
      <w:marTop w:val="0"/>
      <w:marBottom w:val="0"/>
      <w:divBdr>
        <w:top w:val="none" w:sz="0" w:space="0" w:color="auto"/>
        <w:left w:val="none" w:sz="0" w:space="0" w:color="auto"/>
        <w:bottom w:val="none" w:sz="0" w:space="0" w:color="auto"/>
        <w:right w:val="none" w:sz="0" w:space="0" w:color="auto"/>
      </w:divBdr>
    </w:div>
    <w:div w:id="388652610">
      <w:bodyDiv w:val="1"/>
      <w:marLeft w:val="0"/>
      <w:marRight w:val="0"/>
      <w:marTop w:val="0"/>
      <w:marBottom w:val="0"/>
      <w:divBdr>
        <w:top w:val="none" w:sz="0" w:space="0" w:color="auto"/>
        <w:left w:val="none" w:sz="0" w:space="0" w:color="auto"/>
        <w:bottom w:val="none" w:sz="0" w:space="0" w:color="auto"/>
        <w:right w:val="none" w:sz="0" w:space="0" w:color="auto"/>
      </w:divBdr>
    </w:div>
    <w:div w:id="508449779">
      <w:bodyDiv w:val="1"/>
      <w:marLeft w:val="0"/>
      <w:marRight w:val="0"/>
      <w:marTop w:val="0"/>
      <w:marBottom w:val="0"/>
      <w:divBdr>
        <w:top w:val="none" w:sz="0" w:space="0" w:color="auto"/>
        <w:left w:val="none" w:sz="0" w:space="0" w:color="auto"/>
        <w:bottom w:val="none" w:sz="0" w:space="0" w:color="auto"/>
        <w:right w:val="none" w:sz="0" w:space="0" w:color="auto"/>
      </w:divBdr>
    </w:div>
    <w:div w:id="789859644">
      <w:bodyDiv w:val="1"/>
      <w:marLeft w:val="0"/>
      <w:marRight w:val="0"/>
      <w:marTop w:val="0"/>
      <w:marBottom w:val="0"/>
      <w:divBdr>
        <w:top w:val="none" w:sz="0" w:space="0" w:color="auto"/>
        <w:left w:val="none" w:sz="0" w:space="0" w:color="auto"/>
        <w:bottom w:val="none" w:sz="0" w:space="0" w:color="auto"/>
        <w:right w:val="none" w:sz="0" w:space="0" w:color="auto"/>
      </w:divBdr>
    </w:div>
    <w:div w:id="1006833410">
      <w:bodyDiv w:val="1"/>
      <w:marLeft w:val="0"/>
      <w:marRight w:val="0"/>
      <w:marTop w:val="0"/>
      <w:marBottom w:val="0"/>
      <w:divBdr>
        <w:top w:val="none" w:sz="0" w:space="0" w:color="auto"/>
        <w:left w:val="none" w:sz="0" w:space="0" w:color="auto"/>
        <w:bottom w:val="none" w:sz="0" w:space="0" w:color="auto"/>
        <w:right w:val="none" w:sz="0" w:space="0" w:color="auto"/>
      </w:divBdr>
    </w:div>
    <w:div w:id="1177421119">
      <w:bodyDiv w:val="1"/>
      <w:marLeft w:val="0"/>
      <w:marRight w:val="0"/>
      <w:marTop w:val="0"/>
      <w:marBottom w:val="0"/>
      <w:divBdr>
        <w:top w:val="none" w:sz="0" w:space="0" w:color="auto"/>
        <w:left w:val="none" w:sz="0" w:space="0" w:color="auto"/>
        <w:bottom w:val="none" w:sz="0" w:space="0" w:color="auto"/>
        <w:right w:val="none" w:sz="0" w:space="0" w:color="auto"/>
      </w:divBdr>
    </w:div>
    <w:div w:id="1377200836">
      <w:bodyDiv w:val="1"/>
      <w:marLeft w:val="0"/>
      <w:marRight w:val="0"/>
      <w:marTop w:val="0"/>
      <w:marBottom w:val="0"/>
      <w:divBdr>
        <w:top w:val="none" w:sz="0" w:space="0" w:color="auto"/>
        <w:left w:val="none" w:sz="0" w:space="0" w:color="auto"/>
        <w:bottom w:val="none" w:sz="0" w:space="0" w:color="auto"/>
        <w:right w:val="none" w:sz="0" w:space="0" w:color="auto"/>
      </w:divBdr>
    </w:div>
    <w:div w:id="1494297527">
      <w:bodyDiv w:val="1"/>
      <w:marLeft w:val="0"/>
      <w:marRight w:val="0"/>
      <w:marTop w:val="0"/>
      <w:marBottom w:val="0"/>
      <w:divBdr>
        <w:top w:val="none" w:sz="0" w:space="0" w:color="auto"/>
        <w:left w:val="none" w:sz="0" w:space="0" w:color="auto"/>
        <w:bottom w:val="none" w:sz="0" w:space="0" w:color="auto"/>
        <w:right w:val="none" w:sz="0" w:space="0" w:color="auto"/>
      </w:divBdr>
    </w:div>
    <w:div w:id="168096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3934C-FB37-4098-A3A0-5C6C2662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4554</Words>
  <Characters>28697</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Behrends</dc:creator>
  <cp:lastModifiedBy>Jörg Fuchs</cp:lastModifiedBy>
  <cp:revision>2</cp:revision>
  <cp:lastPrinted>2018-07-12T11:22:00Z</cp:lastPrinted>
  <dcterms:created xsi:type="dcterms:W3CDTF">2018-08-17T15:18:00Z</dcterms:created>
  <dcterms:modified xsi:type="dcterms:W3CDTF">2018-08-17T15:18:00Z</dcterms:modified>
</cp:coreProperties>
</file>