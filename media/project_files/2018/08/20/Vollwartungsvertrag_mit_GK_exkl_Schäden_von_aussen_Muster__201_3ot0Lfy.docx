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985F" w14:textId="77777777" w:rsidR="00153431" w:rsidRDefault="00153431" w:rsidP="00153431">
      <w:pPr>
        <w:pStyle w:val="Standa"/>
        <w:jc w:val="center"/>
        <w:rPr>
          <w:b/>
          <w:sz w:val="28"/>
          <w:szCs w:val="28"/>
        </w:rPr>
      </w:pPr>
      <w:r w:rsidRPr="00036FB0">
        <w:rPr>
          <w:b/>
          <w:sz w:val="28"/>
          <w:szCs w:val="28"/>
        </w:rPr>
        <w:t>Vollwartungsvertrag</w:t>
      </w:r>
      <w:r>
        <w:rPr>
          <w:b/>
          <w:sz w:val="28"/>
          <w:szCs w:val="28"/>
        </w:rPr>
        <w:t xml:space="preserve"> </w:t>
      </w:r>
      <w:r w:rsidR="00FD3DA1" w:rsidRPr="007539F8">
        <w:rPr>
          <w:b/>
          <w:color w:val="406580"/>
          <w:sz w:val="28"/>
          <w:szCs w:val="28"/>
        </w:rPr>
        <w:t>Premium</w:t>
      </w:r>
      <w:r w:rsidR="00FD3DA1" w:rsidRPr="00722752">
        <w:rPr>
          <w:b/>
          <w:color w:val="8C9FAD"/>
          <w:sz w:val="28"/>
          <w:szCs w:val="28"/>
        </w:rPr>
        <w:t>plus</w:t>
      </w:r>
    </w:p>
    <w:p w14:paraId="43E46E1F" w14:textId="77777777" w:rsidR="00153431" w:rsidRPr="00184C23" w:rsidRDefault="00153431" w:rsidP="00153431">
      <w:pPr>
        <w:pStyle w:val="Standa"/>
        <w:jc w:val="center"/>
        <w:rPr>
          <w:i/>
        </w:rPr>
      </w:pPr>
    </w:p>
    <w:p w14:paraId="2D616D9C" w14:textId="77777777" w:rsidR="00153431" w:rsidRPr="00036FB0" w:rsidRDefault="00153431" w:rsidP="00153431">
      <w:pPr>
        <w:pStyle w:val="Standa"/>
        <w:jc w:val="center"/>
      </w:pPr>
      <w:r>
        <w:t xml:space="preserve"> – </w:t>
      </w:r>
      <w:r w:rsidRPr="00036FB0">
        <w:t>Vertrag über die</w:t>
      </w:r>
      <w:r>
        <w:t xml:space="preserve"> </w:t>
      </w:r>
      <w:r w:rsidRPr="00036FB0">
        <w:br/>
        <w:t>Inspektion, Wartung, Instandsetzung, Reparatur, Fernüberwachung und Entstörung von Windenergieanlagen sowie die Garantie der technischen Verfügbarkeit</w:t>
      </w:r>
      <w:r>
        <w:t xml:space="preserve"> – </w:t>
      </w:r>
    </w:p>
    <w:p w14:paraId="0DB6C50E" w14:textId="77777777" w:rsidR="00153431" w:rsidRPr="00036FB0" w:rsidRDefault="00153431" w:rsidP="00153431">
      <w:pPr>
        <w:pStyle w:val="Standa"/>
        <w:jc w:val="center"/>
        <w:rPr>
          <w:b/>
        </w:rPr>
      </w:pPr>
    </w:p>
    <w:p w14:paraId="37B25339" w14:textId="77777777" w:rsidR="00153431" w:rsidRDefault="004B666C" w:rsidP="00153431">
      <w:pPr>
        <w:pStyle w:val="Standa"/>
        <w:jc w:val="center"/>
      </w:pPr>
      <w:r w:rsidRPr="00036FB0">
        <w:t>Z</w:t>
      </w:r>
      <w:r w:rsidR="00153431" w:rsidRPr="00036FB0">
        <w:t>wischen</w:t>
      </w:r>
    </w:p>
    <w:p w14:paraId="4F2F80D5" w14:textId="77777777" w:rsidR="004B666C" w:rsidRPr="00036FB0" w:rsidRDefault="004B666C" w:rsidP="00153431">
      <w:pPr>
        <w:pStyle w:val="Standa"/>
        <w:jc w:val="center"/>
      </w:pPr>
    </w:p>
    <w:p w14:paraId="6C6E3E06" w14:textId="77777777" w:rsidR="004B666C" w:rsidRPr="00AA502F" w:rsidRDefault="004B666C" w:rsidP="004B666C">
      <w:pPr>
        <w:rPr>
          <w:rFonts w:ascii="Arial" w:hAnsi="Arial" w:cs="Arial"/>
          <w:b/>
          <w:sz w:val="22"/>
          <w:szCs w:val="22"/>
          <w:highlight w:val="yellow"/>
          <w:lang w:val="it-IT"/>
        </w:rPr>
      </w:pPr>
      <w:r w:rsidRPr="00AA502F">
        <w:rPr>
          <w:rFonts w:ascii="Arial" w:hAnsi="Arial" w:cs="Arial"/>
          <w:b/>
          <w:sz w:val="22"/>
          <w:szCs w:val="22"/>
        </w:rPr>
        <w:fldChar w:fldCharType="begin">
          <w:ffData>
            <w:name w:val="Text7"/>
            <w:enabled/>
            <w:calcOnExit w:val="0"/>
            <w:textInput/>
          </w:ffData>
        </w:fldChar>
      </w:r>
      <w:bookmarkStart w:id="0" w:name="Text7"/>
      <w:r w:rsidRPr="00AA502F">
        <w:rPr>
          <w:rFonts w:ascii="Arial" w:hAnsi="Arial" w:cs="Arial"/>
          <w:b/>
          <w:sz w:val="22"/>
          <w:szCs w:val="22"/>
        </w:rPr>
        <w:instrText xml:space="preserve"> FORMTEXT </w:instrText>
      </w:r>
      <w:r w:rsidRPr="00AA502F">
        <w:rPr>
          <w:rFonts w:ascii="Arial" w:hAnsi="Arial" w:cs="Arial"/>
          <w:b/>
          <w:sz w:val="22"/>
          <w:szCs w:val="22"/>
        </w:rPr>
      </w:r>
      <w:r w:rsidRPr="00AA502F">
        <w:rPr>
          <w:rFonts w:ascii="Arial" w:hAnsi="Arial" w:cs="Arial"/>
          <w:b/>
          <w:sz w:val="22"/>
          <w:szCs w:val="22"/>
        </w:rPr>
        <w:fldChar w:fldCharType="separate"/>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sz w:val="22"/>
          <w:szCs w:val="22"/>
        </w:rPr>
        <w:fldChar w:fldCharType="end"/>
      </w:r>
      <w:bookmarkEnd w:id="0"/>
    </w:p>
    <w:p w14:paraId="5C4E536E" w14:textId="77777777" w:rsidR="004B666C" w:rsidRPr="00AA502F" w:rsidRDefault="004B666C" w:rsidP="00FE4CF1">
      <w:pPr>
        <w:pStyle w:val="Standa"/>
        <w:tabs>
          <w:tab w:val="left" w:pos="2640"/>
          <w:tab w:val="right" w:pos="9070"/>
        </w:tabs>
        <w:rPr>
          <w:rFonts w:cs="Arial"/>
          <w:b/>
          <w:szCs w:val="22"/>
        </w:rPr>
      </w:pPr>
      <w:r w:rsidRPr="00AA502F">
        <w:rPr>
          <w:rFonts w:cs="Arial"/>
          <w:b/>
          <w:szCs w:val="22"/>
        </w:rPr>
        <w:fldChar w:fldCharType="begin">
          <w:ffData>
            <w:name w:val="Text7"/>
            <w:enabled/>
            <w:calcOnExit w:val="0"/>
            <w:textInput/>
          </w:ffData>
        </w:fldChar>
      </w:r>
      <w:r w:rsidRPr="00AA502F">
        <w:rPr>
          <w:rFonts w:cs="Arial"/>
          <w:b/>
          <w:szCs w:val="22"/>
        </w:rPr>
        <w:instrText xml:space="preserve"> FORMTEXT </w:instrText>
      </w:r>
      <w:r w:rsidRPr="00AA502F">
        <w:rPr>
          <w:rFonts w:cs="Arial"/>
          <w:b/>
          <w:szCs w:val="22"/>
        </w:rPr>
      </w:r>
      <w:r w:rsidRPr="00AA502F">
        <w:rPr>
          <w:rFonts w:cs="Arial"/>
          <w:b/>
          <w:szCs w:val="22"/>
        </w:rPr>
        <w:fldChar w:fldCharType="separate"/>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szCs w:val="22"/>
        </w:rPr>
        <w:fldChar w:fldCharType="end"/>
      </w:r>
      <w:r w:rsidRPr="00AA502F">
        <w:rPr>
          <w:rFonts w:cs="Arial"/>
          <w:b/>
          <w:szCs w:val="22"/>
        </w:rPr>
        <w:t xml:space="preserve">, </w:t>
      </w:r>
      <w:r w:rsidRPr="00AA502F">
        <w:rPr>
          <w:rFonts w:cs="Arial"/>
          <w:b/>
          <w:szCs w:val="22"/>
        </w:rPr>
        <w:fldChar w:fldCharType="begin">
          <w:ffData>
            <w:name w:val="Text7"/>
            <w:enabled/>
            <w:calcOnExit w:val="0"/>
            <w:textInput/>
          </w:ffData>
        </w:fldChar>
      </w:r>
      <w:r w:rsidRPr="00AA502F">
        <w:rPr>
          <w:rFonts w:cs="Arial"/>
          <w:b/>
          <w:szCs w:val="22"/>
        </w:rPr>
        <w:instrText xml:space="preserve"> FORMTEXT </w:instrText>
      </w:r>
      <w:r w:rsidRPr="00AA502F">
        <w:rPr>
          <w:rFonts w:cs="Arial"/>
          <w:b/>
          <w:szCs w:val="22"/>
        </w:rPr>
      </w:r>
      <w:r w:rsidRPr="00AA502F">
        <w:rPr>
          <w:rFonts w:cs="Arial"/>
          <w:b/>
          <w:szCs w:val="22"/>
        </w:rPr>
        <w:fldChar w:fldCharType="separate"/>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szCs w:val="22"/>
        </w:rPr>
        <w:fldChar w:fldCharType="end"/>
      </w:r>
    </w:p>
    <w:p w14:paraId="43E3887D" w14:textId="77777777" w:rsidR="00153431" w:rsidRPr="00036FB0" w:rsidRDefault="00FE4CF1" w:rsidP="00FE4CF1">
      <w:pPr>
        <w:pStyle w:val="Standa"/>
        <w:tabs>
          <w:tab w:val="left" w:pos="2640"/>
          <w:tab w:val="right" w:pos="9070"/>
        </w:tabs>
      </w:pPr>
      <w:r w:rsidRPr="00AA502F">
        <w:rPr>
          <w:szCs w:val="22"/>
        </w:rPr>
        <w:tab/>
      </w:r>
      <w:r>
        <w:tab/>
      </w:r>
      <w:r w:rsidR="00153431" w:rsidRPr="00036FB0">
        <w:t xml:space="preserve"> – „</w:t>
      </w:r>
      <w:r w:rsidR="0085640D">
        <w:rPr>
          <w:b/>
        </w:rPr>
        <w:t>Auftraggeber</w:t>
      </w:r>
      <w:r w:rsidR="00153431" w:rsidRPr="00036FB0">
        <w:t>“ –</w:t>
      </w:r>
    </w:p>
    <w:p w14:paraId="0AF801F9" w14:textId="77777777" w:rsidR="00153431" w:rsidRPr="00036FB0" w:rsidRDefault="00153431" w:rsidP="00153431">
      <w:pPr>
        <w:pStyle w:val="Standa"/>
        <w:jc w:val="center"/>
      </w:pPr>
      <w:r w:rsidRPr="00036FB0">
        <w:t>und</w:t>
      </w:r>
    </w:p>
    <w:p w14:paraId="677069C6" w14:textId="77777777" w:rsidR="00153431" w:rsidRDefault="00153431" w:rsidP="00153431">
      <w:pPr>
        <w:pStyle w:val="Standa"/>
      </w:pPr>
    </w:p>
    <w:p w14:paraId="5E96B33C" w14:textId="77777777" w:rsidR="00153431" w:rsidRPr="000A208C" w:rsidRDefault="00C62A5D" w:rsidP="00153431">
      <w:pPr>
        <w:pStyle w:val="Standa"/>
        <w:rPr>
          <w:b/>
        </w:rPr>
      </w:pPr>
      <w:r>
        <w:rPr>
          <w:b/>
        </w:rPr>
        <w:t>Deutsche Windtechnik X-Service</w:t>
      </w:r>
      <w:r w:rsidR="00A333EF">
        <w:rPr>
          <w:b/>
        </w:rPr>
        <w:t xml:space="preserve"> </w:t>
      </w:r>
      <w:r w:rsidR="000A208C" w:rsidRPr="000A208C">
        <w:rPr>
          <w:b/>
        </w:rPr>
        <w:t>GmbH</w:t>
      </w:r>
    </w:p>
    <w:p w14:paraId="5666EAA0" w14:textId="77777777" w:rsidR="0085640D" w:rsidRPr="000A208C" w:rsidRDefault="000A208C" w:rsidP="00153431">
      <w:pPr>
        <w:pStyle w:val="Standa"/>
        <w:rPr>
          <w:b/>
        </w:rPr>
      </w:pPr>
      <w:r>
        <w:rPr>
          <w:b/>
        </w:rPr>
        <w:t>Heideweg 2-4, D-49086 Osnabrück</w:t>
      </w:r>
    </w:p>
    <w:p w14:paraId="4543D032" w14:textId="77777777" w:rsidR="00153431" w:rsidRPr="00036FB0" w:rsidRDefault="00153431" w:rsidP="00153431">
      <w:pPr>
        <w:pStyle w:val="Standa"/>
        <w:jc w:val="right"/>
      </w:pPr>
      <w:r w:rsidRPr="00036FB0">
        <w:t>– „</w:t>
      </w:r>
      <w:r w:rsidR="00A333EF">
        <w:rPr>
          <w:b/>
        </w:rPr>
        <w:t>Deutsche Windtechnik</w:t>
      </w:r>
      <w:r w:rsidRPr="00036FB0">
        <w:t>“ –</w:t>
      </w:r>
    </w:p>
    <w:p w14:paraId="5596E05C" w14:textId="77777777" w:rsidR="00153431" w:rsidRDefault="00153431" w:rsidP="00153431">
      <w:pPr>
        <w:pStyle w:val="Standa"/>
        <w:jc w:val="right"/>
        <w:rPr>
          <w:b/>
        </w:rPr>
      </w:pPr>
    </w:p>
    <w:p w14:paraId="182A0D3B" w14:textId="77777777" w:rsidR="00153431" w:rsidRPr="00036FB0" w:rsidRDefault="00153431" w:rsidP="00153431">
      <w:pPr>
        <w:pStyle w:val="Standa"/>
        <w:jc w:val="center"/>
        <w:rPr>
          <w:b/>
        </w:rPr>
      </w:pPr>
      <w:r w:rsidRPr="00036FB0">
        <w:rPr>
          <w:b/>
        </w:rPr>
        <w:t>Inhaltsverzeichnis</w:t>
      </w:r>
    </w:p>
    <w:p w14:paraId="204A41D0" w14:textId="77777777" w:rsidR="00153431" w:rsidRPr="00036FB0" w:rsidRDefault="00153431" w:rsidP="00153431">
      <w:pPr>
        <w:pStyle w:val="Standa"/>
        <w:jc w:val="right"/>
      </w:pPr>
      <w:r w:rsidRPr="00036FB0">
        <w:t>Seite</w:t>
      </w:r>
    </w:p>
    <w:p w14:paraId="5BCB96F0" w14:textId="7C72B08A" w:rsidR="00664392" w:rsidRPr="00664392" w:rsidRDefault="001C69E2" w:rsidP="00A51718">
      <w:pPr>
        <w:pStyle w:val="Verzeichnis1"/>
        <w:rPr>
          <w:noProof/>
        </w:rPr>
      </w:pPr>
      <w:r w:rsidRPr="00EE5015">
        <w:rPr>
          <w:szCs w:val="22"/>
        </w:rPr>
        <w:fldChar w:fldCharType="begin"/>
      </w:r>
      <w:r w:rsidR="00153431" w:rsidRPr="00EE5015">
        <w:rPr>
          <w:szCs w:val="22"/>
        </w:rPr>
        <w:instrText xml:space="preserve"> TOC </w:instrText>
      </w:r>
      <w:r w:rsidR="00153431">
        <w:rPr>
          <w:szCs w:val="22"/>
        </w:rPr>
        <w:instrText>\</w:instrText>
      </w:r>
      <w:r w:rsidR="00153431" w:rsidRPr="00EE5015">
        <w:rPr>
          <w:szCs w:val="22"/>
        </w:rPr>
        <w:instrText xml:space="preserve">o "1-3" </w:instrText>
      </w:r>
      <w:r w:rsidR="00153431">
        <w:rPr>
          <w:szCs w:val="22"/>
        </w:rPr>
        <w:instrText>\</w:instrText>
      </w:r>
      <w:r w:rsidR="00153431" w:rsidRPr="00EE5015">
        <w:rPr>
          <w:szCs w:val="22"/>
        </w:rPr>
        <w:instrText xml:space="preserve">h </w:instrText>
      </w:r>
      <w:r w:rsidR="00153431">
        <w:rPr>
          <w:szCs w:val="22"/>
        </w:rPr>
        <w:instrText>\</w:instrText>
      </w:r>
      <w:r w:rsidR="00153431" w:rsidRPr="00EE5015">
        <w:rPr>
          <w:szCs w:val="22"/>
        </w:rPr>
        <w:instrText xml:space="preserve">z </w:instrText>
      </w:r>
      <w:r w:rsidR="00153431">
        <w:rPr>
          <w:szCs w:val="22"/>
        </w:rPr>
        <w:instrText>\</w:instrText>
      </w:r>
      <w:r w:rsidR="00153431" w:rsidRPr="00EE5015">
        <w:rPr>
          <w:szCs w:val="22"/>
        </w:rPr>
        <w:instrText xml:space="preserve">u </w:instrText>
      </w:r>
      <w:r w:rsidRPr="00EE5015">
        <w:rPr>
          <w:szCs w:val="22"/>
        </w:rPr>
        <w:fldChar w:fldCharType="separate"/>
      </w:r>
      <w:r w:rsidR="003954ED">
        <w:fldChar w:fldCharType="begin"/>
      </w:r>
      <w:r w:rsidR="003954ED">
        <w:instrText xml:space="preserve"> HYPERLINK \l "_Toc427853956" </w:instrText>
      </w:r>
      <w:r w:rsidR="003954ED">
        <w:fldChar w:fldCharType="separate"/>
      </w:r>
      <w:r w:rsidR="00664392" w:rsidRPr="00664392">
        <w:rPr>
          <w:noProof/>
        </w:rPr>
        <w:t>1.</w:t>
      </w:r>
      <w:r w:rsidR="00664392" w:rsidRPr="00664392">
        <w:rPr>
          <w:noProof/>
        </w:rPr>
        <w:tab/>
        <w:t>Vertragsgegenstand</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_Toc427853956 \h </w:instrText>
      </w:r>
      <w:r w:rsidR="00664392" w:rsidRPr="00664392">
        <w:rPr>
          <w:noProof/>
          <w:webHidden/>
        </w:rPr>
      </w:r>
      <w:r w:rsidR="00664392" w:rsidRPr="00664392">
        <w:rPr>
          <w:noProof/>
          <w:webHidden/>
        </w:rPr>
        <w:fldChar w:fldCharType="separate"/>
      </w:r>
      <w:ins w:id="1" w:author="Jörg Fuchs" w:date="2017-08-09T14:50:00Z">
        <w:r w:rsidR="003954ED">
          <w:rPr>
            <w:noProof/>
            <w:webHidden/>
          </w:rPr>
          <w:t>3</w:t>
        </w:r>
      </w:ins>
      <w:del w:id="2" w:author="Jörg Fuchs" w:date="2017-08-09T14:50:00Z">
        <w:r w:rsidR="003954ED" w:rsidDel="003954ED">
          <w:rPr>
            <w:noProof/>
            <w:webHidden/>
          </w:rPr>
          <w:delText>2</w:delText>
        </w:r>
      </w:del>
      <w:r w:rsidR="00664392" w:rsidRPr="00664392">
        <w:rPr>
          <w:noProof/>
          <w:webHidden/>
        </w:rPr>
        <w:fldChar w:fldCharType="end"/>
      </w:r>
      <w:r w:rsidR="003954ED">
        <w:rPr>
          <w:noProof/>
        </w:rPr>
        <w:fldChar w:fldCharType="end"/>
      </w:r>
    </w:p>
    <w:p w14:paraId="2C6A4EE1" w14:textId="10E7675A" w:rsidR="00664392" w:rsidRPr="00664392" w:rsidRDefault="003954ED" w:rsidP="00A51718">
      <w:pPr>
        <w:pStyle w:val="Verzeichnis1"/>
        <w:rPr>
          <w:noProof/>
        </w:rPr>
      </w:pPr>
      <w:r>
        <w:fldChar w:fldCharType="begin"/>
      </w:r>
      <w:r>
        <w:instrText xml:space="preserve"> HYPERLINK \l "_Toc427853957" </w:instrText>
      </w:r>
      <w:r>
        <w:fldChar w:fldCharType="separate"/>
      </w:r>
      <w:r w:rsidR="00664392" w:rsidRPr="00664392">
        <w:rPr>
          <w:noProof/>
        </w:rPr>
        <w:t>2.</w:t>
      </w:r>
      <w:r w:rsidR="00664392" w:rsidRPr="00664392">
        <w:rPr>
          <w:noProof/>
        </w:rPr>
        <w:tab/>
        <w:t>Technischer Bericht über Zustand der WEA</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_Toc427853957 \h </w:instrText>
      </w:r>
      <w:r w:rsidR="00664392" w:rsidRPr="00664392">
        <w:rPr>
          <w:noProof/>
          <w:webHidden/>
        </w:rPr>
      </w:r>
      <w:r w:rsidR="00664392" w:rsidRPr="00664392">
        <w:rPr>
          <w:noProof/>
          <w:webHidden/>
        </w:rPr>
        <w:fldChar w:fldCharType="separate"/>
      </w:r>
      <w:ins w:id="3" w:author="Jörg Fuchs" w:date="2017-08-09T14:50:00Z">
        <w:r>
          <w:rPr>
            <w:noProof/>
            <w:webHidden/>
          </w:rPr>
          <w:t>5</w:t>
        </w:r>
      </w:ins>
      <w:del w:id="4" w:author="Jörg Fuchs" w:date="2017-08-09T14:49:00Z">
        <w:r w:rsidR="0035562B" w:rsidDel="003954ED">
          <w:rPr>
            <w:noProof/>
            <w:webHidden/>
          </w:rPr>
          <w:delText>4</w:delText>
        </w:r>
      </w:del>
      <w:r w:rsidR="00664392" w:rsidRPr="00664392">
        <w:rPr>
          <w:noProof/>
          <w:webHidden/>
        </w:rPr>
        <w:fldChar w:fldCharType="end"/>
      </w:r>
      <w:r>
        <w:rPr>
          <w:noProof/>
        </w:rPr>
        <w:fldChar w:fldCharType="end"/>
      </w:r>
    </w:p>
    <w:p w14:paraId="0560D17A" w14:textId="4B15E84E" w:rsidR="00664392" w:rsidRPr="00664392" w:rsidRDefault="003954ED" w:rsidP="00A51718">
      <w:pPr>
        <w:pStyle w:val="Verzeichnis1"/>
        <w:rPr>
          <w:noProof/>
        </w:rPr>
      </w:pPr>
      <w:r>
        <w:fldChar w:fldCharType="begin"/>
      </w:r>
      <w:r>
        <w:instrText xml:space="preserve"> HYPERLINK \l "_Toc427853958" </w:instrText>
      </w:r>
      <w:r>
        <w:fldChar w:fldCharType="separate"/>
      </w:r>
      <w:r w:rsidR="00664392" w:rsidRPr="00664392">
        <w:rPr>
          <w:noProof/>
        </w:rPr>
        <w:t>3.</w:t>
      </w:r>
      <w:r w:rsidR="00664392" w:rsidRPr="00664392">
        <w:rPr>
          <w:noProof/>
        </w:rPr>
        <w:tab/>
        <w:t>Inspektion und Wartung</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_Toc427853958 \h </w:instrText>
      </w:r>
      <w:r w:rsidR="00664392" w:rsidRPr="00664392">
        <w:rPr>
          <w:noProof/>
          <w:webHidden/>
        </w:rPr>
      </w:r>
      <w:r w:rsidR="00664392" w:rsidRPr="00664392">
        <w:rPr>
          <w:noProof/>
          <w:webHidden/>
        </w:rPr>
        <w:fldChar w:fldCharType="separate"/>
      </w:r>
      <w:ins w:id="5" w:author="Jörg Fuchs" w:date="2017-08-09T14:50:00Z">
        <w:r>
          <w:rPr>
            <w:noProof/>
            <w:webHidden/>
          </w:rPr>
          <w:t>5</w:t>
        </w:r>
      </w:ins>
      <w:del w:id="6" w:author="Jörg Fuchs" w:date="2017-08-09T14:49:00Z">
        <w:r w:rsidR="0035562B" w:rsidDel="003954ED">
          <w:rPr>
            <w:noProof/>
            <w:webHidden/>
          </w:rPr>
          <w:delText>4</w:delText>
        </w:r>
      </w:del>
      <w:r w:rsidR="00664392" w:rsidRPr="00664392">
        <w:rPr>
          <w:noProof/>
          <w:webHidden/>
        </w:rPr>
        <w:fldChar w:fldCharType="end"/>
      </w:r>
      <w:r>
        <w:rPr>
          <w:noProof/>
        </w:rPr>
        <w:fldChar w:fldCharType="end"/>
      </w:r>
    </w:p>
    <w:p w14:paraId="6E50F096" w14:textId="4FE0BAED" w:rsidR="00664392" w:rsidRPr="00664392" w:rsidRDefault="003954ED" w:rsidP="00A51718">
      <w:pPr>
        <w:pStyle w:val="Verzeichnis1"/>
        <w:rPr>
          <w:noProof/>
        </w:rPr>
      </w:pPr>
      <w:r>
        <w:fldChar w:fldCharType="begin"/>
      </w:r>
      <w:r>
        <w:instrText xml:space="preserve"> HYPERLINK \l "_Toc427853959" </w:instrText>
      </w:r>
      <w:r>
        <w:fldChar w:fldCharType="separate"/>
      </w:r>
      <w:r w:rsidR="00664392" w:rsidRPr="00664392">
        <w:rPr>
          <w:noProof/>
        </w:rPr>
        <w:t>4.</w:t>
      </w:r>
      <w:r w:rsidR="00664392" w:rsidRPr="00664392">
        <w:rPr>
          <w:noProof/>
        </w:rPr>
        <w:tab/>
        <w:t>Instandsetzung und Reparatur</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_Toc427853959 \h </w:instrText>
      </w:r>
      <w:r w:rsidR="00664392" w:rsidRPr="00664392">
        <w:rPr>
          <w:noProof/>
          <w:webHidden/>
        </w:rPr>
      </w:r>
      <w:r w:rsidR="00664392" w:rsidRPr="00664392">
        <w:rPr>
          <w:noProof/>
          <w:webHidden/>
        </w:rPr>
        <w:fldChar w:fldCharType="separate"/>
      </w:r>
      <w:ins w:id="7" w:author="Jörg Fuchs" w:date="2017-08-09T14:50:00Z">
        <w:r>
          <w:rPr>
            <w:noProof/>
            <w:webHidden/>
          </w:rPr>
          <w:t>6</w:t>
        </w:r>
      </w:ins>
      <w:del w:id="8" w:author="Jörg Fuchs" w:date="2017-08-09T14:49:00Z">
        <w:r w:rsidR="0035562B" w:rsidDel="003954ED">
          <w:rPr>
            <w:noProof/>
            <w:webHidden/>
          </w:rPr>
          <w:delText>5</w:delText>
        </w:r>
      </w:del>
      <w:r w:rsidR="00664392" w:rsidRPr="00664392">
        <w:rPr>
          <w:noProof/>
          <w:webHidden/>
        </w:rPr>
        <w:fldChar w:fldCharType="end"/>
      </w:r>
      <w:r>
        <w:rPr>
          <w:noProof/>
        </w:rPr>
        <w:fldChar w:fldCharType="end"/>
      </w:r>
    </w:p>
    <w:p w14:paraId="322A9E55" w14:textId="0ED64D10" w:rsidR="00664392" w:rsidRPr="00664392" w:rsidRDefault="003954ED" w:rsidP="00A51718">
      <w:pPr>
        <w:pStyle w:val="Verzeichnis1"/>
        <w:rPr>
          <w:noProof/>
        </w:rPr>
      </w:pPr>
      <w:r>
        <w:fldChar w:fldCharType="begin"/>
      </w:r>
      <w:r>
        <w:instrText xml:space="preserve"> HYPERLINK \l "_Toc427853960" </w:instrText>
      </w:r>
      <w:r>
        <w:fldChar w:fldCharType="separate"/>
      </w:r>
      <w:r w:rsidR="00664392" w:rsidRPr="00664392">
        <w:rPr>
          <w:noProof/>
        </w:rPr>
        <w:t>5.</w:t>
      </w:r>
      <w:r w:rsidR="00664392" w:rsidRPr="00664392">
        <w:rPr>
          <w:noProof/>
        </w:rPr>
        <w:tab/>
        <w:t>Fernüberwachung und Entstörungsdienst</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_Toc427853960 \h </w:instrText>
      </w:r>
      <w:r w:rsidR="00664392" w:rsidRPr="00664392">
        <w:rPr>
          <w:noProof/>
          <w:webHidden/>
        </w:rPr>
      </w:r>
      <w:r w:rsidR="00664392" w:rsidRPr="00664392">
        <w:rPr>
          <w:noProof/>
          <w:webHidden/>
        </w:rPr>
        <w:fldChar w:fldCharType="separate"/>
      </w:r>
      <w:ins w:id="9" w:author="Jörg Fuchs" w:date="2017-08-09T14:50:00Z">
        <w:r>
          <w:rPr>
            <w:noProof/>
            <w:webHidden/>
          </w:rPr>
          <w:t>7</w:t>
        </w:r>
      </w:ins>
      <w:del w:id="10" w:author="Jörg Fuchs" w:date="2017-08-09T14:49:00Z">
        <w:r w:rsidR="0035562B" w:rsidDel="003954ED">
          <w:rPr>
            <w:noProof/>
            <w:webHidden/>
          </w:rPr>
          <w:delText>6</w:delText>
        </w:r>
      </w:del>
      <w:r w:rsidR="00664392" w:rsidRPr="00664392">
        <w:rPr>
          <w:noProof/>
          <w:webHidden/>
        </w:rPr>
        <w:fldChar w:fldCharType="end"/>
      </w:r>
      <w:r>
        <w:rPr>
          <w:noProof/>
        </w:rPr>
        <w:fldChar w:fldCharType="end"/>
      </w:r>
    </w:p>
    <w:p w14:paraId="2808F5D4" w14:textId="7EFDA030" w:rsidR="00664392" w:rsidRPr="00664392" w:rsidRDefault="003954ED" w:rsidP="00A51718">
      <w:pPr>
        <w:pStyle w:val="Verzeichnis1"/>
        <w:rPr>
          <w:noProof/>
        </w:rPr>
      </w:pPr>
      <w:r>
        <w:fldChar w:fldCharType="begin"/>
      </w:r>
      <w:r>
        <w:instrText xml:space="preserve"> HYPERLINK \l "_Toc427853962" </w:instrText>
      </w:r>
      <w:r>
        <w:fldChar w:fldCharType="separate"/>
      </w:r>
      <w:r w:rsidR="00664392" w:rsidRPr="00664392">
        <w:rPr>
          <w:noProof/>
        </w:rPr>
        <w:t>6.</w:t>
      </w:r>
      <w:r w:rsidR="00664392" w:rsidRPr="00664392">
        <w:rPr>
          <w:noProof/>
        </w:rPr>
        <w:tab/>
        <w:t>Verfügbarkeitsgarantie</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_Toc427853962 \h </w:instrText>
      </w:r>
      <w:r w:rsidR="00664392" w:rsidRPr="00664392">
        <w:rPr>
          <w:noProof/>
          <w:webHidden/>
        </w:rPr>
      </w:r>
      <w:r w:rsidR="00664392" w:rsidRPr="00664392">
        <w:rPr>
          <w:noProof/>
          <w:webHidden/>
        </w:rPr>
        <w:fldChar w:fldCharType="separate"/>
      </w:r>
      <w:ins w:id="11" w:author="Jörg Fuchs" w:date="2017-08-09T14:50:00Z">
        <w:r>
          <w:rPr>
            <w:noProof/>
            <w:webHidden/>
          </w:rPr>
          <w:t>8</w:t>
        </w:r>
      </w:ins>
      <w:del w:id="12" w:author="Jörg Fuchs" w:date="2017-08-09T14:49:00Z">
        <w:r w:rsidR="0035562B" w:rsidDel="003954ED">
          <w:rPr>
            <w:noProof/>
            <w:webHidden/>
          </w:rPr>
          <w:delText>7</w:delText>
        </w:r>
      </w:del>
      <w:r w:rsidR="00664392" w:rsidRPr="00664392">
        <w:rPr>
          <w:noProof/>
          <w:webHidden/>
        </w:rPr>
        <w:fldChar w:fldCharType="end"/>
      </w:r>
      <w:r>
        <w:rPr>
          <w:noProof/>
        </w:rPr>
        <w:fldChar w:fldCharType="end"/>
      </w:r>
    </w:p>
    <w:p w14:paraId="7ACB7C69" w14:textId="437CE3EA" w:rsidR="00664392" w:rsidRPr="00664392" w:rsidRDefault="003954ED" w:rsidP="00A51718">
      <w:pPr>
        <w:pStyle w:val="Verzeichnis1"/>
        <w:rPr>
          <w:noProof/>
        </w:rPr>
      </w:pPr>
      <w:r>
        <w:fldChar w:fldCharType="begin"/>
      </w:r>
      <w:r>
        <w:instrText xml:space="preserve"> HYPERLINK \l "_Toc427853963" </w:instrText>
      </w:r>
      <w:r>
        <w:fldChar w:fldCharType="separate"/>
      </w:r>
      <w:r w:rsidR="00664392" w:rsidRPr="00664392">
        <w:rPr>
          <w:noProof/>
        </w:rPr>
        <w:t>7.</w:t>
      </w:r>
      <w:r w:rsidR="00664392" w:rsidRPr="00664392">
        <w:rPr>
          <w:noProof/>
        </w:rPr>
        <w:tab/>
        <w:t xml:space="preserve">Dokumentations- und sonstige Berichtspflichten der </w:t>
      </w:r>
      <w:r w:rsidR="007539F8">
        <w:rPr>
          <w:noProof/>
        </w:rPr>
        <w:t>Deutschen Windtechnik</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_Toc427853963 \h </w:instrText>
      </w:r>
      <w:r w:rsidR="00664392" w:rsidRPr="00664392">
        <w:rPr>
          <w:noProof/>
          <w:webHidden/>
        </w:rPr>
      </w:r>
      <w:r w:rsidR="00664392" w:rsidRPr="00664392">
        <w:rPr>
          <w:noProof/>
          <w:webHidden/>
        </w:rPr>
        <w:fldChar w:fldCharType="separate"/>
      </w:r>
      <w:ins w:id="13" w:author="Jörg Fuchs" w:date="2017-08-09T14:50:00Z">
        <w:r>
          <w:rPr>
            <w:noProof/>
            <w:webHidden/>
          </w:rPr>
          <w:t>10</w:t>
        </w:r>
      </w:ins>
      <w:del w:id="14" w:author="Jörg Fuchs" w:date="2017-08-09T14:49:00Z">
        <w:r w:rsidR="0035562B" w:rsidDel="003954ED">
          <w:rPr>
            <w:noProof/>
            <w:webHidden/>
          </w:rPr>
          <w:delText>9</w:delText>
        </w:r>
      </w:del>
      <w:r w:rsidR="00664392" w:rsidRPr="00664392">
        <w:rPr>
          <w:noProof/>
          <w:webHidden/>
        </w:rPr>
        <w:fldChar w:fldCharType="end"/>
      </w:r>
      <w:r>
        <w:rPr>
          <w:noProof/>
        </w:rPr>
        <w:fldChar w:fldCharType="end"/>
      </w:r>
    </w:p>
    <w:p w14:paraId="6B70C366" w14:textId="24B1C21F" w:rsidR="00664392" w:rsidRPr="00664392" w:rsidRDefault="003954ED" w:rsidP="00A51718">
      <w:pPr>
        <w:pStyle w:val="Verzeichnis1"/>
        <w:rPr>
          <w:noProof/>
        </w:rPr>
      </w:pPr>
      <w:r>
        <w:fldChar w:fldCharType="begin"/>
      </w:r>
      <w:r>
        <w:instrText xml:space="preserve"> HYPERLINK \l "_Toc427853964" </w:instrText>
      </w:r>
      <w:r>
        <w:fldChar w:fldCharType="separate"/>
      </w:r>
      <w:r w:rsidR="00664392" w:rsidRPr="00664392">
        <w:rPr>
          <w:noProof/>
        </w:rPr>
        <w:t>8.</w:t>
      </w:r>
      <w:r w:rsidR="00664392" w:rsidRPr="00664392">
        <w:rPr>
          <w:noProof/>
        </w:rPr>
        <w:tab/>
        <w:t>Abfallstoffe; Eigentumsübergang</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_Toc427853964 \h </w:instrText>
      </w:r>
      <w:r w:rsidR="00664392" w:rsidRPr="00664392">
        <w:rPr>
          <w:noProof/>
          <w:webHidden/>
        </w:rPr>
      </w:r>
      <w:r w:rsidR="00664392" w:rsidRPr="00664392">
        <w:rPr>
          <w:noProof/>
          <w:webHidden/>
        </w:rPr>
        <w:fldChar w:fldCharType="separate"/>
      </w:r>
      <w:ins w:id="15" w:author="Jörg Fuchs" w:date="2017-08-09T14:50:00Z">
        <w:r>
          <w:rPr>
            <w:noProof/>
            <w:webHidden/>
          </w:rPr>
          <w:t>11</w:t>
        </w:r>
      </w:ins>
      <w:del w:id="16" w:author="Jörg Fuchs" w:date="2017-08-09T14:49:00Z">
        <w:r w:rsidR="0035562B" w:rsidDel="003954ED">
          <w:rPr>
            <w:noProof/>
            <w:webHidden/>
          </w:rPr>
          <w:delText>10</w:delText>
        </w:r>
      </w:del>
      <w:r w:rsidR="00664392" w:rsidRPr="00664392">
        <w:rPr>
          <w:noProof/>
          <w:webHidden/>
        </w:rPr>
        <w:fldChar w:fldCharType="end"/>
      </w:r>
      <w:r>
        <w:rPr>
          <w:noProof/>
        </w:rPr>
        <w:fldChar w:fldCharType="end"/>
      </w:r>
    </w:p>
    <w:p w14:paraId="6005189D" w14:textId="4E0C45ED" w:rsidR="00664392" w:rsidRPr="00664392" w:rsidRDefault="003954ED" w:rsidP="00A51718">
      <w:pPr>
        <w:pStyle w:val="Verzeichnis1"/>
        <w:rPr>
          <w:noProof/>
        </w:rPr>
      </w:pPr>
      <w:r>
        <w:fldChar w:fldCharType="begin"/>
      </w:r>
      <w:r>
        <w:instrText xml:space="preserve"> HYPERLINK \l "_Toc427853965" </w:instrText>
      </w:r>
      <w:r>
        <w:fldChar w:fldCharType="separate"/>
      </w:r>
      <w:r w:rsidR="00664392" w:rsidRPr="00664392">
        <w:rPr>
          <w:noProof/>
        </w:rPr>
        <w:t>9.</w:t>
      </w:r>
      <w:r w:rsidR="00664392" w:rsidRPr="00664392">
        <w:rPr>
          <w:noProof/>
        </w:rPr>
        <w:tab/>
        <w:t>Einschaltung von Subunternehmern</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_Toc427853965 \h </w:instrText>
      </w:r>
      <w:r w:rsidR="00664392" w:rsidRPr="00664392">
        <w:rPr>
          <w:noProof/>
          <w:webHidden/>
        </w:rPr>
      </w:r>
      <w:r w:rsidR="00664392" w:rsidRPr="00664392">
        <w:rPr>
          <w:noProof/>
          <w:webHidden/>
        </w:rPr>
        <w:fldChar w:fldCharType="separate"/>
      </w:r>
      <w:ins w:id="17" w:author="Jörg Fuchs" w:date="2017-08-09T14:50:00Z">
        <w:r>
          <w:rPr>
            <w:noProof/>
            <w:webHidden/>
          </w:rPr>
          <w:t>12</w:t>
        </w:r>
      </w:ins>
      <w:del w:id="18" w:author="Jörg Fuchs" w:date="2017-08-09T14:49:00Z">
        <w:r w:rsidR="0035562B" w:rsidDel="003954ED">
          <w:rPr>
            <w:noProof/>
            <w:webHidden/>
          </w:rPr>
          <w:delText>11</w:delText>
        </w:r>
      </w:del>
      <w:r w:rsidR="00664392" w:rsidRPr="00664392">
        <w:rPr>
          <w:noProof/>
          <w:webHidden/>
        </w:rPr>
        <w:fldChar w:fldCharType="end"/>
      </w:r>
      <w:r>
        <w:rPr>
          <w:noProof/>
        </w:rPr>
        <w:fldChar w:fldCharType="end"/>
      </w:r>
    </w:p>
    <w:p w14:paraId="3E8E22EA" w14:textId="7B2C5E78" w:rsidR="00664392" w:rsidRPr="00664392" w:rsidRDefault="003954ED" w:rsidP="00A51718">
      <w:pPr>
        <w:pStyle w:val="Verzeichnis1"/>
        <w:rPr>
          <w:noProof/>
        </w:rPr>
      </w:pPr>
      <w:r>
        <w:fldChar w:fldCharType="begin"/>
      </w:r>
      <w:r>
        <w:instrText xml:space="preserve"> HYPERLINK \l "_Toc427853967" </w:instrText>
      </w:r>
      <w:r>
        <w:fldChar w:fldCharType="separate"/>
      </w:r>
      <w:r w:rsidR="00664392" w:rsidRPr="00664392">
        <w:rPr>
          <w:noProof/>
        </w:rPr>
        <w:t>10.</w:t>
      </w:r>
      <w:r w:rsidR="00664392" w:rsidRPr="00664392">
        <w:rPr>
          <w:noProof/>
        </w:rPr>
        <w:tab/>
        <w:t>Mitwirkungspflichten des Auftraggebers</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_Toc427853967 \h </w:instrText>
      </w:r>
      <w:r w:rsidR="00664392" w:rsidRPr="00664392">
        <w:rPr>
          <w:noProof/>
          <w:webHidden/>
        </w:rPr>
      </w:r>
      <w:r w:rsidR="00664392" w:rsidRPr="00664392">
        <w:rPr>
          <w:noProof/>
          <w:webHidden/>
        </w:rPr>
        <w:fldChar w:fldCharType="separate"/>
      </w:r>
      <w:ins w:id="19" w:author="Jörg Fuchs" w:date="2017-08-09T14:50:00Z">
        <w:r>
          <w:rPr>
            <w:noProof/>
            <w:webHidden/>
          </w:rPr>
          <w:t>12</w:t>
        </w:r>
      </w:ins>
      <w:del w:id="20" w:author="Jörg Fuchs" w:date="2017-08-09T14:49:00Z">
        <w:r w:rsidR="0035562B" w:rsidDel="003954ED">
          <w:rPr>
            <w:noProof/>
            <w:webHidden/>
          </w:rPr>
          <w:delText>11</w:delText>
        </w:r>
      </w:del>
      <w:r w:rsidR="00664392" w:rsidRPr="00664392">
        <w:rPr>
          <w:noProof/>
          <w:webHidden/>
        </w:rPr>
        <w:fldChar w:fldCharType="end"/>
      </w:r>
      <w:r>
        <w:rPr>
          <w:noProof/>
        </w:rPr>
        <w:fldChar w:fldCharType="end"/>
      </w:r>
    </w:p>
    <w:p w14:paraId="6DDE49B7" w14:textId="77777777" w:rsidR="00A51718" w:rsidRPr="00A51718" w:rsidRDefault="00A51718" w:rsidP="00A51718">
      <w:pPr>
        <w:pStyle w:val="Verzeichnis1"/>
        <w:rPr>
          <w:noProof/>
        </w:rPr>
      </w:pPr>
      <w:r w:rsidRPr="00A51718">
        <w:rPr>
          <w:noProof/>
        </w:rPr>
        <w:t>11.</w:t>
      </w:r>
      <w:r>
        <w:rPr>
          <w:noProof/>
        </w:rPr>
        <w:tab/>
        <w:t>Abnahme………………………………………………………………………………11</w:t>
      </w:r>
    </w:p>
    <w:p w14:paraId="03BEE21A" w14:textId="25FED6E6" w:rsidR="00664392" w:rsidRPr="00664392" w:rsidRDefault="003954ED" w:rsidP="00A51718">
      <w:pPr>
        <w:pStyle w:val="Verzeichnis1"/>
        <w:rPr>
          <w:noProof/>
        </w:rPr>
      </w:pPr>
      <w:r>
        <w:fldChar w:fldCharType="begin"/>
      </w:r>
      <w:r>
        <w:instrText xml:space="preserve"> HYPERLINK \l "_Toc427853969" </w:instrText>
      </w:r>
      <w:r>
        <w:fldChar w:fldCharType="separate"/>
      </w:r>
      <w:r w:rsidR="00664392" w:rsidRPr="00664392">
        <w:rPr>
          <w:noProof/>
        </w:rPr>
        <w:t>12.</w:t>
      </w:r>
      <w:r w:rsidR="00664392" w:rsidRPr="00664392">
        <w:rPr>
          <w:noProof/>
        </w:rPr>
        <w:tab/>
        <w:t xml:space="preserve">Vergütung der Leistungen der </w:t>
      </w:r>
      <w:r w:rsidR="007539F8">
        <w:rPr>
          <w:noProof/>
        </w:rPr>
        <w:t>Deutschen Windtechnik</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_Toc427853969 \h </w:instrText>
      </w:r>
      <w:r w:rsidR="00664392" w:rsidRPr="00664392">
        <w:rPr>
          <w:noProof/>
          <w:webHidden/>
        </w:rPr>
      </w:r>
      <w:r w:rsidR="00664392" w:rsidRPr="00664392">
        <w:rPr>
          <w:noProof/>
          <w:webHidden/>
        </w:rPr>
        <w:fldChar w:fldCharType="separate"/>
      </w:r>
      <w:ins w:id="21" w:author="Jörg Fuchs" w:date="2017-08-09T14:50:00Z">
        <w:r>
          <w:rPr>
            <w:noProof/>
            <w:webHidden/>
          </w:rPr>
          <w:t>14</w:t>
        </w:r>
      </w:ins>
      <w:del w:id="22" w:author="Jörg Fuchs" w:date="2017-08-09T14:49:00Z">
        <w:r w:rsidR="0035562B" w:rsidDel="003954ED">
          <w:rPr>
            <w:noProof/>
            <w:webHidden/>
          </w:rPr>
          <w:delText>13</w:delText>
        </w:r>
      </w:del>
      <w:r w:rsidR="00664392" w:rsidRPr="00664392">
        <w:rPr>
          <w:noProof/>
          <w:webHidden/>
        </w:rPr>
        <w:fldChar w:fldCharType="end"/>
      </w:r>
      <w:r>
        <w:rPr>
          <w:noProof/>
        </w:rPr>
        <w:fldChar w:fldCharType="end"/>
      </w:r>
    </w:p>
    <w:p w14:paraId="4CF4B338" w14:textId="20B791C9" w:rsidR="00664392" w:rsidRPr="00664392" w:rsidRDefault="003954ED" w:rsidP="00A51718">
      <w:pPr>
        <w:pStyle w:val="Verzeichnis1"/>
        <w:rPr>
          <w:noProof/>
        </w:rPr>
      </w:pPr>
      <w:r>
        <w:fldChar w:fldCharType="begin"/>
      </w:r>
      <w:r>
        <w:instrText xml:space="preserve"> HYPERLINK \l "_Toc427853970" </w:instrText>
      </w:r>
      <w:r>
        <w:fldChar w:fldCharType="separate"/>
      </w:r>
      <w:r w:rsidR="00664392" w:rsidRPr="00664392">
        <w:rPr>
          <w:noProof/>
        </w:rPr>
        <w:t>13.</w:t>
      </w:r>
      <w:r w:rsidR="00664392" w:rsidRPr="00664392">
        <w:rPr>
          <w:noProof/>
        </w:rPr>
        <w:tab/>
        <w:t>Abrechnungs- und Zahlungsmodalitäten</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_Toc427853970 \h </w:instrText>
      </w:r>
      <w:r w:rsidR="00664392" w:rsidRPr="00664392">
        <w:rPr>
          <w:noProof/>
          <w:webHidden/>
        </w:rPr>
      </w:r>
      <w:r w:rsidR="00664392" w:rsidRPr="00664392">
        <w:rPr>
          <w:noProof/>
          <w:webHidden/>
        </w:rPr>
        <w:fldChar w:fldCharType="separate"/>
      </w:r>
      <w:ins w:id="23" w:author="Jörg Fuchs" w:date="2017-08-09T14:50:00Z">
        <w:r>
          <w:rPr>
            <w:noProof/>
            <w:webHidden/>
          </w:rPr>
          <w:t>15</w:t>
        </w:r>
      </w:ins>
      <w:del w:id="24" w:author="Jörg Fuchs" w:date="2017-08-09T14:49:00Z">
        <w:r w:rsidR="0035562B" w:rsidDel="003954ED">
          <w:rPr>
            <w:noProof/>
            <w:webHidden/>
          </w:rPr>
          <w:delText>13</w:delText>
        </w:r>
      </w:del>
      <w:r w:rsidR="00664392" w:rsidRPr="00664392">
        <w:rPr>
          <w:noProof/>
          <w:webHidden/>
        </w:rPr>
        <w:fldChar w:fldCharType="end"/>
      </w:r>
      <w:r>
        <w:rPr>
          <w:noProof/>
        </w:rPr>
        <w:fldChar w:fldCharType="end"/>
      </w:r>
    </w:p>
    <w:p w14:paraId="628C58E3" w14:textId="3B4FAE11" w:rsidR="00664392" w:rsidRPr="00664392" w:rsidRDefault="003954ED" w:rsidP="00A51718">
      <w:pPr>
        <w:pStyle w:val="Verzeichnis1"/>
        <w:rPr>
          <w:noProof/>
        </w:rPr>
      </w:pPr>
      <w:r>
        <w:fldChar w:fldCharType="begin"/>
      </w:r>
      <w:r>
        <w:instrText xml:space="preserve"> HYPERLINK \l "_Toc427853971" </w:instrText>
      </w:r>
      <w:r>
        <w:fldChar w:fldCharType="separate"/>
      </w:r>
      <w:r w:rsidR="00664392" w:rsidRPr="00664392">
        <w:rPr>
          <w:noProof/>
        </w:rPr>
        <w:t>14.</w:t>
      </w:r>
      <w:r w:rsidR="00664392" w:rsidRPr="00664392">
        <w:rPr>
          <w:noProof/>
        </w:rPr>
        <w:tab/>
        <w:t>Mängelansprüche, Gefahrtragung und Haftung</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_Toc427853971 \h </w:instrText>
      </w:r>
      <w:r w:rsidR="00664392" w:rsidRPr="00664392">
        <w:rPr>
          <w:noProof/>
          <w:webHidden/>
        </w:rPr>
      </w:r>
      <w:r w:rsidR="00664392" w:rsidRPr="00664392">
        <w:rPr>
          <w:noProof/>
          <w:webHidden/>
        </w:rPr>
        <w:fldChar w:fldCharType="separate"/>
      </w:r>
      <w:ins w:id="25" w:author="Jörg Fuchs" w:date="2017-08-09T14:50:00Z">
        <w:r>
          <w:rPr>
            <w:noProof/>
            <w:webHidden/>
          </w:rPr>
          <w:t>15</w:t>
        </w:r>
      </w:ins>
      <w:del w:id="26" w:author="Jörg Fuchs" w:date="2017-08-09T14:49:00Z">
        <w:r w:rsidR="0035562B" w:rsidDel="003954ED">
          <w:rPr>
            <w:noProof/>
            <w:webHidden/>
          </w:rPr>
          <w:delText>14</w:delText>
        </w:r>
      </w:del>
      <w:r w:rsidR="00664392" w:rsidRPr="00664392">
        <w:rPr>
          <w:noProof/>
          <w:webHidden/>
        </w:rPr>
        <w:fldChar w:fldCharType="end"/>
      </w:r>
      <w:r>
        <w:rPr>
          <w:noProof/>
        </w:rPr>
        <w:fldChar w:fldCharType="end"/>
      </w:r>
    </w:p>
    <w:p w14:paraId="3D3AEBBC" w14:textId="6E53A832" w:rsidR="00664392" w:rsidRPr="00664392" w:rsidRDefault="003954ED" w:rsidP="00A51718">
      <w:pPr>
        <w:pStyle w:val="Verzeichnis1"/>
        <w:rPr>
          <w:noProof/>
        </w:rPr>
      </w:pPr>
      <w:r>
        <w:fldChar w:fldCharType="begin"/>
      </w:r>
      <w:r>
        <w:instrText xml:space="preserve"> HYPERLINK \l "_Toc427853972" </w:instrText>
      </w:r>
      <w:r>
        <w:fldChar w:fldCharType="separate"/>
      </w:r>
      <w:r w:rsidR="00664392" w:rsidRPr="00664392">
        <w:rPr>
          <w:noProof/>
        </w:rPr>
        <w:t>15.</w:t>
      </w:r>
      <w:r w:rsidR="00664392" w:rsidRPr="00664392">
        <w:rPr>
          <w:noProof/>
        </w:rPr>
        <w:tab/>
        <w:t>Versicherungen</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_Toc427853972 \h </w:instrText>
      </w:r>
      <w:r w:rsidR="00664392" w:rsidRPr="00664392">
        <w:rPr>
          <w:noProof/>
          <w:webHidden/>
        </w:rPr>
      </w:r>
      <w:r w:rsidR="00664392" w:rsidRPr="00664392">
        <w:rPr>
          <w:noProof/>
          <w:webHidden/>
        </w:rPr>
        <w:fldChar w:fldCharType="separate"/>
      </w:r>
      <w:ins w:id="27" w:author="Jörg Fuchs" w:date="2017-08-09T14:50:00Z">
        <w:r>
          <w:rPr>
            <w:noProof/>
            <w:webHidden/>
          </w:rPr>
          <w:t>16</w:t>
        </w:r>
      </w:ins>
      <w:del w:id="28" w:author="Jörg Fuchs" w:date="2017-08-09T14:49:00Z">
        <w:r w:rsidR="0035562B" w:rsidDel="003954ED">
          <w:rPr>
            <w:noProof/>
            <w:webHidden/>
          </w:rPr>
          <w:delText>15</w:delText>
        </w:r>
      </w:del>
      <w:r w:rsidR="00664392" w:rsidRPr="00664392">
        <w:rPr>
          <w:noProof/>
          <w:webHidden/>
        </w:rPr>
        <w:fldChar w:fldCharType="end"/>
      </w:r>
      <w:r>
        <w:rPr>
          <w:noProof/>
        </w:rPr>
        <w:fldChar w:fldCharType="end"/>
      </w:r>
    </w:p>
    <w:p w14:paraId="18725B06" w14:textId="3234CCBB" w:rsidR="00664392" w:rsidRPr="00664392" w:rsidRDefault="003954ED" w:rsidP="00A51718">
      <w:pPr>
        <w:pStyle w:val="Verzeichnis1"/>
        <w:rPr>
          <w:noProof/>
        </w:rPr>
      </w:pPr>
      <w:r>
        <w:fldChar w:fldCharType="begin"/>
      </w:r>
      <w:r>
        <w:instrText xml:space="preserve"> HYPERLINK \l "_Toc427853973" </w:instrText>
      </w:r>
      <w:r>
        <w:fldChar w:fldCharType="separate"/>
      </w:r>
      <w:r w:rsidR="00664392" w:rsidRPr="00664392">
        <w:rPr>
          <w:noProof/>
        </w:rPr>
        <w:t>16.</w:t>
      </w:r>
      <w:r w:rsidR="00664392" w:rsidRPr="00664392">
        <w:rPr>
          <w:noProof/>
        </w:rPr>
        <w:tab/>
        <w:t>Rechtsnachfolge</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_Toc427853973 \h </w:instrText>
      </w:r>
      <w:r w:rsidR="00664392" w:rsidRPr="00664392">
        <w:rPr>
          <w:noProof/>
          <w:webHidden/>
        </w:rPr>
      </w:r>
      <w:r w:rsidR="00664392" w:rsidRPr="00664392">
        <w:rPr>
          <w:noProof/>
          <w:webHidden/>
        </w:rPr>
        <w:fldChar w:fldCharType="separate"/>
      </w:r>
      <w:ins w:id="29" w:author="Jörg Fuchs" w:date="2017-08-09T14:50:00Z">
        <w:r>
          <w:rPr>
            <w:noProof/>
            <w:webHidden/>
          </w:rPr>
          <w:t>16</w:t>
        </w:r>
      </w:ins>
      <w:del w:id="30" w:author="Jörg Fuchs" w:date="2017-08-09T14:49:00Z">
        <w:r w:rsidR="0035562B" w:rsidDel="003954ED">
          <w:rPr>
            <w:noProof/>
            <w:webHidden/>
          </w:rPr>
          <w:delText>15</w:delText>
        </w:r>
      </w:del>
      <w:r w:rsidR="00664392" w:rsidRPr="00664392">
        <w:rPr>
          <w:noProof/>
          <w:webHidden/>
        </w:rPr>
        <w:fldChar w:fldCharType="end"/>
      </w:r>
      <w:r>
        <w:rPr>
          <w:noProof/>
        </w:rPr>
        <w:fldChar w:fldCharType="end"/>
      </w:r>
    </w:p>
    <w:p w14:paraId="761AB2D8" w14:textId="228CDF5B" w:rsidR="00664392" w:rsidRPr="00664392" w:rsidRDefault="003954ED" w:rsidP="00A51718">
      <w:pPr>
        <w:pStyle w:val="Verzeichnis1"/>
        <w:rPr>
          <w:noProof/>
        </w:rPr>
      </w:pPr>
      <w:r>
        <w:fldChar w:fldCharType="begin"/>
      </w:r>
      <w:r>
        <w:instrText xml:space="preserve"> HYPERLINK \l "_Toc427853974" </w:instrText>
      </w:r>
      <w:r>
        <w:fldChar w:fldCharType="separate"/>
      </w:r>
      <w:r w:rsidR="00664392" w:rsidRPr="00664392">
        <w:rPr>
          <w:noProof/>
        </w:rPr>
        <w:t>17.</w:t>
      </w:r>
      <w:r w:rsidR="00664392" w:rsidRPr="00664392">
        <w:rPr>
          <w:noProof/>
        </w:rPr>
        <w:tab/>
        <w:t>Vertragsdauer; Kündigung</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_Toc427853974 \h </w:instrText>
      </w:r>
      <w:r w:rsidR="00664392" w:rsidRPr="00664392">
        <w:rPr>
          <w:noProof/>
          <w:webHidden/>
        </w:rPr>
      </w:r>
      <w:r w:rsidR="00664392" w:rsidRPr="00664392">
        <w:rPr>
          <w:noProof/>
          <w:webHidden/>
        </w:rPr>
        <w:fldChar w:fldCharType="separate"/>
      </w:r>
      <w:ins w:id="31" w:author="Jörg Fuchs" w:date="2017-08-09T14:50:00Z">
        <w:r>
          <w:rPr>
            <w:noProof/>
            <w:webHidden/>
          </w:rPr>
          <w:t>17</w:t>
        </w:r>
      </w:ins>
      <w:del w:id="32" w:author="Jörg Fuchs" w:date="2017-08-09T14:49:00Z">
        <w:r w:rsidR="0035562B" w:rsidDel="003954ED">
          <w:rPr>
            <w:noProof/>
            <w:webHidden/>
          </w:rPr>
          <w:delText>16</w:delText>
        </w:r>
      </w:del>
      <w:r w:rsidR="00664392" w:rsidRPr="00664392">
        <w:rPr>
          <w:noProof/>
          <w:webHidden/>
        </w:rPr>
        <w:fldChar w:fldCharType="end"/>
      </w:r>
      <w:r>
        <w:rPr>
          <w:noProof/>
        </w:rPr>
        <w:fldChar w:fldCharType="end"/>
      </w:r>
    </w:p>
    <w:p w14:paraId="794BF51D" w14:textId="61F36910" w:rsidR="00153431" w:rsidRPr="00036FB0" w:rsidRDefault="003954ED" w:rsidP="00A51718">
      <w:pPr>
        <w:pStyle w:val="Verzeichnis1"/>
      </w:pPr>
      <w:r>
        <w:lastRenderedPageBreak/>
        <w:fldChar w:fldCharType="begin"/>
      </w:r>
      <w:r>
        <w:instrText xml:space="preserve"> HYPERLINK \l "_Toc427853975" </w:instrText>
      </w:r>
      <w:r>
        <w:fldChar w:fldCharType="separate"/>
      </w:r>
      <w:r w:rsidR="00664392" w:rsidRPr="00664392">
        <w:rPr>
          <w:noProof/>
        </w:rPr>
        <w:t>18.</w:t>
      </w:r>
      <w:r w:rsidR="00664392" w:rsidRPr="00664392">
        <w:rPr>
          <w:noProof/>
        </w:rPr>
        <w:tab/>
        <w:t>Schlussbestimmungen</w:t>
      </w:r>
      <w:r w:rsidR="00664392" w:rsidRPr="00664392">
        <w:rPr>
          <w:noProof/>
          <w:webHidden/>
        </w:rPr>
        <w:tab/>
      </w:r>
      <w:r w:rsidR="00664392" w:rsidRPr="00664392">
        <w:rPr>
          <w:noProof/>
          <w:webHidden/>
        </w:rPr>
        <w:fldChar w:fldCharType="begin"/>
      </w:r>
      <w:r w:rsidR="00664392" w:rsidRPr="00664392">
        <w:rPr>
          <w:noProof/>
          <w:webHidden/>
        </w:rPr>
        <w:instrText xml:space="preserve"> PAGEREF _Toc427853975 \h </w:instrText>
      </w:r>
      <w:r w:rsidR="00664392" w:rsidRPr="00664392">
        <w:rPr>
          <w:noProof/>
          <w:webHidden/>
        </w:rPr>
      </w:r>
      <w:r w:rsidR="00664392" w:rsidRPr="00664392">
        <w:rPr>
          <w:noProof/>
          <w:webHidden/>
        </w:rPr>
        <w:fldChar w:fldCharType="separate"/>
      </w:r>
      <w:ins w:id="33" w:author="Jörg Fuchs" w:date="2017-08-09T14:50:00Z">
        <w:r>
          <w:rPr>
            <w:noProof/>
            <w:webHidden/>
          </w:rPr>
          <w:t>18</w:t>
        </w:r>
      </w:ins>
      <w:del w:id="34" w:author="Jörg Fuchs" w:date="2017-08-09T14:49:00Z">
        <w:r w:rsidR="0035562B" w:rsidDel="003954ED">
          <w:rPr>
            <w:noProof/>
            <w:webHidden/>
          </w:rPr>
          <w:delText>16</w:delText>
        </w:r>
      </w:del>
      <w:r w:rsidR="00664392" w:rsidRPr="00664392">
        <w:rPr>
          <w:noProof/>
          <w:webHidden/>
        </w:rPr>
        <w:fldChar w:fldCharType="end"/>
      </w:r>
      <w:r>
        <w:rPr>
          <w:noProof/>
        </w:rPr>
        <w:fldChar w:fldCharType="end"/>
      </w:r>
      <w:r w:rsidR="001C69E2" w:rsidRPr="00EE5015">
        <w:fldChar w:fldCharType="end"/>
      </w:r>
    </w:p>
    <w:p w14:paraId="7207420F" w14:textId="77777777" w:rsidR="00153431" w:rsidRDefault="00153431" w:rsidP="00153431">
      <w:pPr>
        <w:pStyle w:val="berschrift1"/>
      </w:pPr>
      <w:r w:rsidRPr="00036FB0">
        <w:br w:type="column"/>
      </w:r>
      <w:bookmarkStart w:id="35" w:name="_Ref270934392"/>
      <w:bookmarkStart w:id="36" w:name="_Ref270937603"/>
      <w:bookmarkStart w:id="37" w:name="_Toc427853956"/>
      <w:r w:rsidRPr="00036FB0">
        <w:lastRenderedPageBreak/>
        <w:t>Vertragsgegenstand</w:t>
      </w:r>
      <w:bookmarkEnd w:id="35"/>
      <w:bookmarkEnd w:id="36"/>
      <w:bookmarkEnd w:id="37"/>
      <w:r>
        <w:br/>
      </w:r>
    </w:p>
    <w:p w14:paraId="1B7E2247" w14:textId="1EEF15DD" w:rsidR="00153431" w:rsidRDefault="0085640D" w:rsidP="00153431">
      <w:pPr>
        <w:pStyle w:val="Standa"/>
        <w:numPr>
          <w:ilvl w:val="1"/>
          <w:numId w:val="1"/>
        </w:numPr>
        <w:tabs>
          <w:tab w:val="left" w:pos="3402"/>
          <w:tab w:val="left" w:pos="3686"/>
        </w:tabs>
      </w:pPr>
      <w:r>
        <w:t>Der Auftraggeber</w:t>
      </w:r>
      <w:r w:rsidR="00153431" w:rsidRPr="00036FB0">
        <w:t xml:space="preserve"> betreibt am Standort</w:t>
      </w:r>
      <w:r w:rsidR="00153431">
        <w:br/>
      </w:r>
      <w:r w:rsidR="00153431">
        <w:br/>
      </w:r>
      <w:r w:rsidR="00153431" w:rsidRPr="00036FB0">
        <w:t>Land:</w:t>
      </w:r>
      <w:r w:rsidR="00153431">
        <w:tab/>
      </w:r>
      <w:ins w:id="38" w:author="Jörg Fuchs" w:date="2017-08-11T13:58:00Z">
        <w:r w:rsidR="00741F42">
          <w:rPr>
            <w:rFonts w:cs="Arial"/>
            <w:szCs w:val="22"/>
          </w:rPr>
          <w:fldChar w:fldCharType="begin">
            <w:ffData>
              <w:name w:val=""/>
              <w:enabled/>
              <w:calcOnExit w:val="0"/>
              <w:textInput>
                <w:default w:val="Frankreich"/>
              </w:textInput>
            </w:ffData>
          </w:fldChar>
        </w:r>
        <w:r w:rsidR="00741F42">
          <w:rPr>
            <w:rFonts w:cs="Arial"/>
            <w:szCs w:val="22"/>
          </w:rPr>
          <w:instrText xml:space="preserve"> FORMTEXT </w:instrText>
        </w:r>
      </w:ins>
      <w:r w:rsidR="00741F42">
        <w:rPr>
          <w:rFonts w:cs="Arial"/>
          <w:szCs w:val="22"/>
        </w:rPr>
      </w:r>
      <w:r w:rsidR="00741F42">
        <w:rPr>
          <w:rFonts w:cs="Arial"/>
          <w:szCs w:val="22"/>
        </w:rPr>
        <w:fldChar w:fldCharType="separate"/>
      </w:r>
      <w:ins w:id="39" w:author="Jörg Fuchs" w:date="2017-08-11T13:58:00Z">
        <w:r w:rsidR="00741F42">
          <w:rPr>
            <w:rFonts w:cs="Arial"/>
            <w:noProof/>
            <w:szCs w:val="22"/>
          </w:rPr>
          <w:t>Frankreich</w:t>
        </w:r>
        <w:r w:rsidR="00741F42">
          <w:rPr>
            <w:rFonts w:cs="Arial"/>
            <w:szCs w:val="22"/>
          </w:rPr>
          <w:fldChar w:fldCharType="end"/>
        </w:r>
      </w:ins>
      <w:del w:id="40" w:author="Jörg Fuchs" w:date="2017-08-11T13:58:00Z">
        <w:r w:rsidR="00AA502F" w:rsidRPr="00AA502F" w:rsidDel="00741F42">
          <w:rPr>
            <w:rFonts w:cs="Arial"/>
            <w:szCs w:val="22"/>
          </w:rPr>
          <w:fldChar w:fldCharType="begin"/>
        </w:r>
        <w:r w:rsidR="00AA502F" w:rsidRPr="00AA502F" w:rsidDel="00741F42">
          <w:rPr>
            <w:rFonts w:cs="Arial"/>
            <w:szCs w:val="22"/>
          </w:rPr>
          <w:delInstrText xml:space="preserve"> FORMTEXT </w:delInstrText>
        </w:r>
        <w:r w:rsidR="00AA502F" w:rsidRPr="00AA502F" w:rsidDel="00741F42">
          <w:rPr>
            <w:rFonts w:cs="Arial"/>
            <w:szCs w:val="22"/>
          </w:rPr>
          <w:fldChar w:fldCharType="separate"/>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szCs w:val="22"/>
          </w:rPr>
          <w:fldChar w:fldCharType="end"/>
        </w:r>
      </w:del>
      <w:r w:rsidR="00153431">
        <w:br/>
      </w:r>
      <w:r w:rsidR="00153431" w:rsidRPr="00036FB0">
        <w:t>Region:</w:t>
      </w:r>
      <w:r w:rsidR="00153431" w:rsidRPr="00036FB0">
        <w:tab/>
      </w:r>
      <w:ins w:id="41" w:author="Jörg Fuchs" w:date="2017-08-11T13:58:00Z">
        <w:r w:rsidR="00741F42">
          <w:rPr>
            <w:rFonts w:cs="Arial"/>
            <w:szCs w:val="22"/>
          </w:rPr>
          <w:fldChar w:fldCharType="begin">
            <w:ffData>
              <w:name w:val=""/>
              <w:enabled/>
              <w:calcOnExit w:val="0"/>
              <w:textInput>
                <w:default w:val="Moselle"/>
              </w:textInput>
            </w:ffData>
          </w:fldChar>
        </w:r>
        <w:r w:rsidR="00741F42">
          <w:rPr>
            <w:rFonts w:cs="Arial"/>
            <w:szCs w:val="22"/>
          </w:rPr>
          <w:instrText xml:space="preserve"> FORMTEXT </w:instrText>
        </w:r>
      </w:ins>
      <w:r w:rsidR="00741F42">
        <w:rPr>
          <w:rFonts w:cs="Arial"/>
          <w:szCs w:val="22"/>
        </w:rPr>
      </w:r>
      <w:r w:rsidR="00741F42">
        <w:rPr>
          <w:rFonts w:cs="Arial"/>
          <w:szCs w:val="22"/>
        </w:rPr>
        <w:fldChar w:fldCharType="separate"/>
      </w:r>
      <w:ins w:id="42" w:author="Jörg Fuchs" w:date="2017-08-11T13:58:00Z">
        <w:r w:rsidR="00741F42">
          <w:rPr>
            <w:rFonts w:cs="Arial"/>
            <w:noProof/>
            <w:szCs w:val="22"/>
          </w:rPr>
          <w:t>Moselle</w:t>
        </w:r>
        <w:r w:rsidR="00741F42">
          <w:rPr>
            <w:rFonts w:cs="Arial"/>
            <w:szCs w:val="22"/>
          </w:rPr>
          <w:fldChar w:fldCharType="end"/>
        </w:r>
      </w:ins>
      <w:del w:id="43" w:author="Jörg Fuchs" w:date="2017-08-11T13:58:00Z">
        <w:r w:rsidR="00AA502F" w:rsidRPr="00AA502F" w:rsidDel="00741F42">
          <w:rPr>
            <w:rFonts w:cs="Arial"/>
            <w:szCs w:val="22"/>
          </w:rPr>
          <w:fldChar w:fldCharType="begin"/>
        </w:r>
        <w:r w:rsidR="00AA502F" w:rsidRPr="00AA502F" w:rsidDel="00741F42">
          <w:rPr>
            <w:rFonts w:cs="Arial"/>
            <w:szCs w:val="22"/>
          </w:rPr>
          <w:delInstrText xml:space="preserve"> FORMTEXT </w:delInstrText>
        </w:r>
        <w:r w:rsidR="00AA502F" w:rsidRPr="00AA502F" w:rsidDel="00741F42">
          <w:rPr>
            <w:rFonts w:cs="Arial"/>
            <w:szCs w:val="22"/>
          </w:rPr>
          <w:fldChar w:fldCharType="separate"/>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szCs w:val="22"/>
          </w:rPr>
          <w:fldChar w:fldCharType="end"/>
        </w:r>
      </w:del>
      <w:r w:rsidR="00153431">
        <w:br/>
      </w:r>
      <w:r w:rsidR="00153431" w:rsidRPr="00036FB0">
        <w:t>Gemeinde:</w:t>
      </w:r>
      <w:r w:rsidR="00153431" w:rsidRPr="00036FB0">
        <w:tab/>
      </w:r>
      <w:ins w:id="44" w:author="Jörg Fuchs" w:date="2017-08-11T13:59:00Z">
        <w:r w:rsidR="00741F42">
          <w:rPr>
            <w:rFonts w:cs="Arial"/>
            <w:szCs w:val="22"/>
          </w:rPr>
          <w:fldChar w:fldCharType="begin">
            <w:ffData>
              <w:name w:val=""/>
              <w:enabled/>
              <w:calcOnExit w:val="0"/>
              <w:textInput>
                <w:default w:val="Fresnes-en-Saulnois"/>
              </w:textInput>
            </w:ffData>
          </w:fldChar>
        </w:r>
        <w:r w:rsidR="00741F42">
          <w:rPr>
            <w:rFonts w:cs="Arial"/>
            <w:szCs w:val="22"/>
          </w:rPr>
          <w:instrText xml:space="preserve"> FORMTEXT </w:instrText>
        </w:r>
      </w:ins>
      <w:r w:rsidR="00741F42">
        <w:rPr>
          <w:rFonts w:cs="Arial"/>
          <w:szCs w:val="22"/>
        </w:rPr>
      </w:r>
      <w:r w:rsidR="00741F42">
        <w:rPr>
          <w:rFonts w:cs="Arial"/>
          <w:szCs w:val="22"/>
        </w:rPr>
        <w:fldChar w:fldCharType="separate"/>
      </w:r>
      <w:ins w:id="45" w:author="Jörg Fuchs" w:date="2017-08-11T13:59:00Z">
        <w:r w:rsidR="00741F42">
          <w:rPr>
            <w:rFonts w:cs="Arial"/>
            <w:noProof/>
            <w:szCs w:val="22"/>
          </w:rPr>
          <w:t>Fresnes-en-Saulnois</w:t>
        </w:r>
        <w:r w:rsidR="00741F42">
          <w:rPr>
            <w:rFonts w:cs="Arial"/>
            <w:szCs w:val="22"/>
          </w:rPr>
          <w:fldChar w:fldCharType="end"/>
        </w:r>
      </w:ins>
      <w:del w:id="46" w:author="Jörg Fuchs" w:date="2017-08-11T13:58:00Z">
        <w:r w:rsidR="00AA502F" w:rsidRPr="00AA502F" w:rsidDel="00741F42">
          <w:rPr>
            <w:rFonts w:cs="Arial"/>
            <w:szCs w:val="22"/>
          </w:rPr>
          <w:fldChar w:fldCharType="begin"/>
        </w:r>
        <w:r w:rsidR="00AA502F" w:rsidRPr="00AA502F" w:rsidDel="00741F42">
          <w:rPr>
            <w:rFonts w:cs="Arial"/>
            <w:szCs w:val="22"/>
          </w:rPr>
          <w:delInstrText xml:space="preserve"> FORMTEXT </w:delInstrText>
        </w:r>
        <w:r w:rsidR="00AA502F" w:rsidRPr="00AA502F" w:rsidDel="00741F42">
          <w:rPr>
            <w:rFonts w:cs="Arial"/>
            <w:szCs w:val="22"/>
          </w:rPr>
          <w:fldChar w:fldCharType="separate"/>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szCs w:val="22"/>
          </w:rPr>
          <w:fldChar w:fldCharType="end"/>
        </w:r>
      </w:del>
      <w:r w:rsidR="00153431">
        <w:br/>
      </w:r>
      <w:r w:rsidR="00153431" w:rsidRPr="00036FB0">
        <w:t>Parkbezeichnung:</w:t>
      </w:r>
      <w:r w:rsidR="00153431" w:rsidRPr="00036FB0">
        <w:tab/>
      </w:r>
      <w:ins w:id="47" w:author="Jörg Fuchs" w:date="2017-08-11T13:59:00Z">
        <w:r w:rsidR="00741F42">
          <w:rPr>
            <w:rFonts w:cs="Arial"/>
            <w:szCs w:val="22"/>
          </w:rPr>
          <w:fldChar w:fldCharType="begin">
            <w:ffData>
              <w:name w:val=""/>
              <w:enabled/>
              <w:calcOnExit w:val="0"/>
              <w:textInput>
                <w:default w:val="Parc Eolien de Fresnes-en-Saulnois "/>
              </w:textInput>
            </w:ffData>
          </w:fldChar>
        </w:r>
        <w:r w:rsidR="00741F42">
          <w:rPr>
            <w:rFonts w:cs="Arial"/>
            <w:szCs w:val="22"/>
          </w:rPr>
          <w:instrText xml:space="preserve"> FORMTEXT </w:instrText>
        </w:r>
      </w:ins>
      <w:r w:rsidR="00741F42">
        <w:rPr>
          <w:rFonts w:cs="Arial"/>
          <w:szCs w:val="22"/>
        </w:rPr>
      </w:r>
      <w:r w:rsidR="00741F42">
        <w:rPr>
          <w:rFonts w:cs="Arial"/>
          <w:szCs w:val="22"/>
        </w:rPr>
        <w:fldChar w:fldCharType="separate"/>
      </w:r>
      <w:ins w:id="48" w:author="Jörg Fuchs" w:date="2017-08-11T13:59:00Z">
        <w:r w:rsidR="00741F42">
          <w:rPr>
            <w:rFonts w:cs="Arial"/>
            <w:noProof/>
            <w:szCs w:val="22"/>
          </w:rPr>
          <w:t xml:space="preserve">Parc Eolien de Fresnes-en-Saulnois </w:t>
        </w:r>
        <w:r w:rsidR="00741F42">
          <w:rPr>
            <w:rFonts w:cs="Arial"/>
            <w:szCs w:val="22"/>
          </w:rPr>
          <w:fldChar w:fldCharType="end"/>
        </w:r>
      </w:ins>
      <w:del w:id="49" w:author="Jörg Fuchs" w:date="2017-08-11T13:59:00Z">
        <w:r w:rsidR="00AA502F" w:rsidRPr="00AA502F" w:rsidDel="00741F42">
          <w:rPr>
            <w:rFonts w:cs="Arial"/>
            <w:szCs w:val="22"/>
          </w:rPr>
          <w:fldChar w:fldCharType="begin"/>
        </w:r>
        <w:r w:rsidR="00AA502F" w:rsidRPr="00AA502F" w:rsidDel="00741F42">
          <w:rPr>
            <w:rFonts w:cs="Arial"/>
            <w:szCs w:val="22"/>
          </w:rPr>
          <w:delInstrText xml:space="preserve"> FORMTEXT </w:delInstrText>
        </w:r>
        <w:r w:rsidR="00AA502F" w:rsidRPr="00AA502F" w:rsidDel="00741F42">
          <w:rPr>
            <w:rFonts w:cs="Arial"/>
            <w:szCs w:val="22"/>
          </w:rPr>
          <w:fldChar w:fldCharType="separate"/>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noProof/>
            <w:szCs w:val="22"/>
          </w:rPr>
          <w:delText> </w:delText>
        </w:r>
        <w:r w:rsidR="00AA502F" w:rsidRPr="00AA502F" w:rsidDel="00741F42">
          <w:rPr>
            <w:rFonts w:cs="Arial"/>
            <w:szCs w:val="22"/>
          </w:rPr>
          <w:fldChar w:fldCharType="end"/>
        </w:r>
      </w:del>
      <w:r w:rsidR="00153431" w:rsidRPr="00935095">
        <w:rPr>
          <w:highlight w:val="yellow"/>
        </w:rPr>
        <w:br/>
      </w:r>
      <w:r w:rsidR="00153431">
        <w:br/>
      </w:r>
      <w:r w:rsidR="000F04C8">
        <w:t xml:space="preserve">5 </w:t>
      </w:r>
      <w:r w:rsidR="00153431" w:rsidRPr="00036FB0">
        <w:t xml:space="preserve">Windenergieanlagen vom Typ </w:t>
      </w:r>
      <w:r w:rsidR="000F04C8">
        <w:rPr>
          <w:rFonts w:cs="Arial"/>
          <w:szCs w:val="22"/>
        </w:rPr>
        <w:t>N90</w:t>
      </w:r>
      <w:r w:rsidR="000F04C8">
        <w:t xml:space="preserve">, </w:t>
      </w:r>
      <w:r w:rsidR="000F04C8">
        <w:rPr>
          <w:rFonts w:cs="Arial"/>
          <w:szCs w:val="22"/>
        </w:rPr>
        <w:t>100</w:t>
      </w:r>
      <w:r w:rsidR="00935095">
        <w:t>m Nabenhöhe</w:t>
      </w:r>
      <w:r w:rsidR="00321AFF">
        <w:t>,</w:t>
      </w:r>
      <w:r w:rsidR="00935095">
        <w:t xml:space="preserve"> </w:t>
      </w:r>
      <w:r w:rsidR="00153431" w:rsidRPr="00036FB0">
        <w:t>(nachfolgend bezeichnet als „</w:t>
      </w:r>
      <w:r w:rsidR="00153431" w:rsidRPr="00036FB0">
        <w:rPr>
          <w:b/>
        </w:rPr>
        <w:t>W</w:t>
      </w:r>
      <w:r w:rsidR="00C73AC5">
        <w:rPr>
          <w:b/>
        </w:rPr>
        <w:t>EA</w:t>
      </w:r>
      <w:r w:rsidR="00153431" w:rsidRPr="00036FB0">
        <w:t>“); die W</w:t>
      </w:r>
      <w:r w:rsidR="00C73AC5">
        <w:t>EA</w:t>
      </w:r>
      <w:r w:rsidR="00153431" w:rsidRPr="00036FB0">
        <w:t xml:space="preserve"> sind in </w:t>
      </w:r>
      <w:r w:rsidR="00153431" w:rsidRPr="00036FB0">
        <w:rPr>
          <w:b/>
        </w:rPr>
        <w:t>Anlage 1</w:t>
      </w:r>
      <w:r w:rsidR="00153431" w:rsidRPr="00036FB0">
        <w:t xml:space="preserve"> näher mit Lage, Seriennummern und </w:t>
      </w:r>
      <w:proofErr w:type="spellStart"/>
      <w:r w:rsidR="00153431" w:rsidRPr="00036FB0">
        <w:t>Inbetriebnahmedatum</w:t>
      </w:r>
      <w:proofErr w:type="spellEnd"/>
      <w:r w:rsidR="00153431" w:rsidRPr="00036FB0">
        <w:t xml:space="preserve"> bezeichnet.</w:t>
      </w:r>
    </w:p>
    <w:p w14:paraId="50F5B5C4" w14:textId="77777777" w:rsidR="000F23BE" w:rsidRDefault="000F23BE" w:rsidP="000F23BE">
      <w:pPr>
        <w:pStyle w:val="Standa"/>
        <w:tabs>
          <w:tab w:val="left" w:pos="3402"/>
          <w:tab w:val="left" w:pos="3686"/>
        </w:tabs>
        <w:ind w:left="1134"/>
      </w:pPr>
    </w:p>
    <w:p w14:paraId="7D4AEDFA" w14:textId="6FE0F8DA" w:rsidR="00153431" w:rsidRDefault="00153431" w:rsidP="007B07CF">
      <w:pPr>
        <w:pStyle w:val="Standa"/>
        <w:numPr>
          <w:ilvl w:val="1"/>
          <w:numId w:val="1"/>
        </w:numPr>
        <w:jc w:val="both"/>
      </w:pPr>
      <w:bookmarkStart w:id="50" w:name="_Ref435621815"/>
      <w:r w:rsidRPr="00036FB0">
        <w:t xml:space="preserve">Die </w:t>
      </w:r>
      <w:r w:rsidR="00C207DB">
        <w:t>Deutsche Windtechnik</w:t>
      </w:r>
      <w:r w:rsidRPr="00036FB0">
        <w:t xml:space="preserve"> übernimmt für die W</w:t>
      </w:r>
      <w:r w:rsidR="00C73AC5">
        <w:t>EA</w:t>
      </w:r>
      <w:r w:rsidR="000F04C8">
        <w:t xml:space="preserve"> einschließlich ihrer Komponenten, des Turms und des Fernüberwachungssystems </w:t>
      </w:r>
      <w:r w:rsidRPr="00036FB0">
        <w:t xml:space="preserve"> ab </w:t>
      </w:r>
      <w:r w:rsidRPr="00AA502F">
        <w:t xml:space="preserve">dem </w:t>
      </w:r>
      <w:r w:rsidR="00581F7D">
        <w:rPr>
          <w:rFonts w:cs="Arial"/>
          <w:szCs w:val="22"/>
        </w:rPr>
        <w:t>17.09.2017</w:t>
      </w:r>
      <w:r w:rsidR="000F23BE">
        <w:t xml:space="preserve"> </w:t>
      </w:r>
      <w:r w:rsidRPr="002E6D2F">
        <w:t>die In</w:t>
      </w:r>
      <w:r w:rsidR="00AA502F">
        <w:t xml:space="preserve">spektion und Wartung gemäß Nr. </w:t>
      </w:r>
      <w:r w:rsidR="00AA502F">
        <w:fldChar w:fldCharType="begin"/>
      </w:r>
      <w:r w:rsidR="00AA502F">
        <w:instrText xml:space="preserve"> REF _Ref435608608 \n \h </w:instrText>
      </w:r>
      <w:r w:rsidR="00AA502F">
        <w:fldChar w:fldCharType="separate"/>
      </w:r>
      <w:r w:rsidR="003954ED">
        <w:t>3</w:t>
      </w:r>
      <w:r w:rsidR="00AA502F">
        <w:fldChar w:fldCharType="end"/>
      </w:r>
      <w:r w:rsidRPr="002E6D2F">
        <w:t xml:space="preserve">, die Instandsetzung und Reparatur bei nicht von außen kommenden  – also insbesondere nicht durch </w:t>
      </w:r>
      <w:r w:rsidR="00FA6D4F">
        <w:t>h</w:t>
      </w:r>
      <w:r w:rsidRPr="002E6D2F">
        <w:t>öhere Gewalt oder Dritte verursachte – Schäden gemäß</w:t>
      </w:r>
      <w:r w:rsidR="00AA502F">
        <w:t xml:space="preserve"> Nr. </w:t>
      </w:r>
      <w:r w:rsidR="00AA502F">
        <w:fldChar w:fldCharType="begin"/>
      </w:r>
      <w:r w:rsidR="00AA502F">
        <w:instrText xml:space="preserve"> REF _Ref435608632 \n \h </w:instrText>
      </w:r>
      <w:r w:rsidR="00AA502F">
        <w:fldChar w:fldCharType="separate"/>
      </w:r>
      <w:r w:rsidR="003954ED">
        <w:t>4</w:t>
      </w:r>
      <w:r w:rsidR="00AA502F">
        <w:fldChar w:fldCharType="end"/>
      </w:r>
      <w:r w:rsidR="00623264">
        <w:t xml:space="preserve">, </w:t>
      </w:r>
      <w:r w:rsidRPr="00036FB0">
        <w:t>die Fernüberwa</w:t>
      </w:r>
      <w:r w:rsidR="00AA502F">
        <w:t xml:space="preserve">chung und Entstörung gemäß Nr. </w:t>
      </w:r>
      <w:r w:rsidR="00AA502F">
        <w:fldChar w:fldCharType="begin"/>
      </w:r>
      <w:r w:rsidR="00AA502F">
        <w:instrText xml:space="preserve"> REF _Ref435608644 \n \h </w:instrText>
      </w:r>
      <w:r w:rsidR="00AA502F">
        <w:fldChar w:fldCharType="separate"/>
      </w:r>
      <w:r w:rsidR="003954ED">
        <w:t>5</w:t>
      </w:r>
      <w:r w:rsidR="00AA502F">
        <w:fldChar w:fldCharType="end"/>
      </w:r>
      <w:r w:rsidRPr="00036FB0">
        <w:t xml:space="preserve"> </w:t>
      </w:r>
      <w:r w:rsidRPr="00E87570">
        <w:t>und garantiert eine hohe technische Verfügbarkeit</w:t>
      </w:r>
      <w:r w:rsidR="00AA502F">
        <w:t xml:space="preserve"> nach Maßgabe der Nr. </w:t>
      </w:r>
      <w:r w:rsidR="00AA502F">
        <w:fldChar w:fldCharType="begin"/>
      </w:r>
      <w:r w:rsidR="00AA502F">
        <w:instrText xml:space="preserve"> REF _Ref435608658 \n \h </w:instrText>
      </w:r>
      <w:r w:rsidR="00AA502F">
        <w:fldChar w:fldCharType="separate"/>
      </w:r>
      <w:r w:rsidR="003954ED">
        <w:t>6</w:t>
      </w:r>
      <w:r w:rsidR="00AA502F">
        <w:fldChar w:fldCharType="end"/>
      </w:r>
      <w:r w:rsidRPr="00036FB0">
        <w:t xml:space="preserve">. Die </w:t>
      </w:r>
      <w:r w:rsidR="00C207DB">
        <w:t>Deutsche Windtechnik</w:t>
      </w:r>
      <w:r w:rsidRPr="00036FB0">
        <w:t xml:space="preserve"> hat ihre Arbeiten gem</w:t>
      </w:r>
      <w:r w:rsidR="00AA502F">
        <w:t xml:space="preserve">äß Nr. </w:t>
      </w:r>
      <w:r w:rsidR="00AA502F">
        <w:fldChar w:fldCharType="begin"/>
      </w:r>
      <w:r w:rsidR="00AA502F">
        <w:instrText xml:space="preserve"> REF _Ref435608674 \n \h </w:instrText>
      </w:r>
      <w:r w:rsidR="00AA502F">
        <w:fldChar w:fldCharType="separate"/>
      </w:r>
      <w:r w:rsidR="003954ED">
        <w:t>7</w:t>
      </w:r>
      <w:r w:rsidR="00AA502F">
        <w:fldChar w:fldCharType="end"/>
      </w:r>
      <w:r w:rsidR="0085640D">
        <w:t xml:space="preserve"> zu dokumentieren und den Auftraggeber e</w:t>
      </w:r>
      <w:r w:rsidRPr="00036FB0">
        <w:t>ntsprechend zu informieren.</w:t>
      </w:r>
      <w:bookmarkStart w:id="51" w:name="_Ref270934397"/>
      <w:bookmarkEnd w:id="50"/>
    </w:p>
    <w:p w14:paraId="3E987E7D" w14:textId="77777777" w:rsidR="0053377A" w:rsidRDefault="0053377A" w:rsidP="00554E2E">
      <w:pPr>
        <w:pStyle w:val="Listenabsatz"/>
      </w:pPr>
    </w:p>
    <w:p w14:paraId="7B39662F" w14:textId="77777777" w:rsidR="0053377A" w:rsidRDefault="0053377A" w:rsidP="007B07CF">
      <w:pPr>
        <w:pStyle w:val="Standa"/>
        <w:numPr>
          <w:ilvl w:val="1"/>
          <w:numId w:val="1"/>
        </w:numPr>
        <w:jc w:val="both"/>
      </w:pPr>
      <w:r>
        <w:t>Weiter gehören zum Leistungsumfang folgende wiederkehrende Sicherheitsüberprüfungen:</w:t>
      </w:r>
    </w:p>
    <w:p w14:paraId="6412250A" w14:textId="77777777" w:rsidR="006C4DBA" w:rsidRDefault="006C4DBA" w:rsidP="006C4DBA">
      <w:pPr>
        <w:pStyle w:val="Listenabsatz"/>
      </w:pPr>
    </w:p>
    <w:p w14:paraId="2723D62A" w14:textId="77777777" w:rsidR="006C4DBA" w:rsidRDefault="006C4DBA" w:rsidP="006C4DBA">
      <w:pPr>
        <w:pStyle w:val="Standa"/>
        <w:ind w:left="1134"/>
        <w:jc w:val="both"/>
      </w:pPr>
    </w:p>
    <w:tbl>
      <w:tblPr>
        <w:tblStyle w:val="Tabellenraster"/>
        <w:tblW w:w="0" w:type="auto"/>
        <w:tblInd w:w="1134" w:type="dxa"/>
        <w:tblLook w:val="04A0" w:firstRow="1" w:lastRow="0" w:firstColumn="1" w:lastColumn="0" w:noHBand="0" w:noVBand="1"/>
      </w:tblPr>
      <w:tblGrid>
        <w:gridCol w:w="3397"/>
        <w:gridCol w:w="3544"/>
        <w:gridCol w:w="985"/>
      </w:tblGrid>
      <w:tr w:rsidR="006C4DBA" w14:paraId="68A6880B" w14:textId="77777777" w:rsidTr="00054C72">
        <w:tc>
          <w:tcPr>
            <w:tcW w:w="3397" w:type="dxa"/>
          </w:tcPr>
          <w:p w14:paraId="24DBC175" w14:textId="77777777" w:rsidR="006C4DBA" w:rsidRPr="006C4DBA" w:rsidRDefault="006C4DBA" w:rsidP="006C4DBA">
            <w:pPr>
              <w:pStyle w:val="Standa"/>
              <w:jc w:val="both"/>
              <w:rPr>
                <w:b/>
              </w:rPr>
            </w:pPr>
            <w:r w:rsidRPr="006C4DBA">
              <w:rPr>
                <w:b/>
              </w:rPr>
              <w:t>Designation</w:t>
            </w:r>
            <w:r>
              <w:rPr>
                <w:b/>
              </w:rPr>
              <w:t xml:space="preserve"> (FR)</w:t>
            </w:r>
          </w:p>
        </w:tc>
        <w:tc>
          <w:tcPr>
            <w:tcW w:w="3544" w:type="dxa"/>
          </w:tcPr>
          <w:p w14:paraId="1D9961D3" w14:textId="77777777" w:rsidR="006C4DBA" w:rsidRPr="006C4DBA" w:rsidRDefault="006C4DBA" w:rsidP="006C4DBA">
            <w:pPr>
              <w:pStyle w:val="Standa"/>
              <w:jc w:val="both"/>
              <w:rPr>
                <w:b/>
              </w:rPr>
            </w:pPr>
            <w:r w:rsidRPr="006C4DBA">
              <w:rPr>
                <w:b/>
              </w:rPr>
              <w:t>Designation</w:t>
            </w:r>
            <w:r>
              <w:rPr>
                <w:b/>
              </w:rPr>
              <w:t xml:space="preserve"> (EN)</w:t>
            </w:r>
          </w:p>
        </w:tc>
        <w:tc>
          <w:tcPr>
            <w:tcW w:w="985" w:type="dxa"/>
          </w:tcPr>
          <w:p w14:paraId="204A9799" w14:textId="77777777" w:rsidR="006C4DBA" w:rsidRPr="006C4DBA" w:rsidRDefault="006C4DBA" w:rsidP="006C4DBA">
            <w:pPr>
              <w:pStyle w:val="Standa"/>
              <w:jc w:val="both"/>
              <w:rPr>
                <w:b/>
              </w:rPr>
            </w:pPr>
            <w:r w:rsidRPr="006C4DBA">
              <w:rPr>
                <w:b/>
              </w:rPr>
              <w:t>Turnus</w:t>
            </w:r>
          </w:p>
        </w:tc>
      </w:tr>
      <w:tr w:rsidR="006C4DBA" w14:paraId="22103AFC" w14:textId="77777777" w:rsidTr="00DA6608">
        <w:trPr>
          <w:trHeight w:val="408"/>
        </w:trPr>
        <w:tc>
          <w:tcPr>
            <w:tcW w:w="3397" w:type="dxa"/>
          </w:tcPr>
          <w:p w14:paraId="57BE086E" w14:textId="77777777" w:rsidR="006C4DBA" w:rsidRDefault="006C4DBA" w:rsidP="00054C72">
            <w:pPr>
              <w:pStyle w:val="Standa"/>
              <w:jc w:val="center"/>
            </w:pPr>
            <w:r>
              <w:rPr>
                <w:rFonts w:cs="Arial"/>
                <w:sz w:val="18"/>
                <w:szCs w:val="18"/>
              </w:rPr>
              <w:t xml:space="preserve">Installation </w:t>
            </w:r>
            <w:proofErr w:type="spellStart"/>
            <w:r>
              <w:rPr>
                <w:rFonts w:cs="Arial"/>
                <w:sz w:val="18"/>
                <w:szCs w:val="18"/>
              </w:rPr>
              <w:t>électrique</w:t>
            </w:r>
            <w:proofErr w:type="spellEnd"/>
            <w:r>
              <w:rPr>
                <w:rFonts w:cs="Arial"/>
                <w:sz w:val="18"/>
                <w:szCs w:val="18"/>
              </w:rPr>
              <w:t xml:space="preserve"> </w:t>
            </w:r>
            <w:proofErr w:type="spellStart"/>
            <w:r>
              <w:rPr>
                <w:rFonts w:cs="Arial"/>
                <w:sz w:val="18"/>
                <w:szCs w:val="18"/>
              </w:rPr>
              <w:t>éolienne</w:t>
            </w:r>
            <w:proofErr w:type="spellEnd"/>
          </w:p>
        </w:tc>
        <w:tc>
          <w:tcPr>
            <w:tcW w:w="3544" w:type="dxa"/>
          </w:tcPr>
          <w:p w14:paraId="30563629" w14:textId="77777777" w:rsidR="006C4DBA" w:rsidRDefault="006C4DBA" w:rsidP="00054C72">
            <w:pPr>
              <w:pStyle w:val="Standa"/>
              <w:jc w:val="center"/>
            </w:pPr>
            <w:r>
              <w:rPr>
                <w:rFonts w:cs="Arial"/>
                <w:sz w:val="18"/>
                <w:szCs w:val="18"/>
              </w:rPr>
              <w:t xml:space="preserve">WTG </w:t>
            </w:r>
            <w:proofErr w:type="spellStart"/>
            <w:r>
              <w:rPr>
                <w:rFonts w:cs="Arial"/>
                <w:sz w:val="18"/>
                <w:szCs w:val="18"/>
              </w:rPr>
              <w:t>electrical</w:t>
            </w:r>
            <w:proofErr w:type="spellEnd"/>
            <w:r>
              <w:rPr>
                <w:rFonts w:cs="Arial"/>
                <w:sz w:val="18"/>
                <w:szCs w:val="18"/>
              </w:rPr>
              <w:t xml:space="preserve"> </w:t>
            </w:r>
            <w:proofErr w:type="spellStart"/>
            <w:r>
              <w:rPr>
                <w:rFonts w:cs="Arial"/>
                <w:sz w:val="18"/>
                <w:szCs w:val="18"/>
              </w:rPr>
              <w:t>verification</w:t>
            </w:r>
            <w:proofErr w:type="spellEnd"/>
          </w:p>
        </w:tc>
        <w:tc>
          <w:tcPr>
            <w:tcW w:w="985" w:type="dxa"/>
          </w:tcPr>
          <w:p w14:paraId="76688055" w14:textId="77777777" w:rsidR="006C4DBA" w:rsidRDefault="006C4DBA" w:rsidP="00054C72">
            <w:pPr>
              <w:pStyle w:val="Standa"/>
              <w:jc w:val="center"/>
            </w:pPr>
            <w:r>
              <w:rPr>
                <w:rFonts w:cs="Arial"/>
                <w:sz w:val="18"/>
                <w:szCs w:val="18"/>
              </w:rPr>
              <w:t xml:space="preserve">12 </w:t>
            </w:r>
            <w:proofErr w:type="spellStart"/>
            <w:r>
              <w:rPr>
                <w:rFonts w:cs="Arial"/>
                <w:sz w:val="18"/>
                <w:szCs w:val="18"/>
              </w:rPr>
              <w:t>mois</w:t>
            </w:r>
            <w:proofErr w:type="spellEnd"/>
          </w:p>
        </w:tc>
      </w:tr>
      <w:tr w:rsidR="006C4DBA" w14:paraId="66FE61C9" w14:textId="77777777" w:rsidTr="00DA6608">
        <w:trPr>
          <w:trHeight w:val="415"/>
        </w:trPr>
        <w:tc>
          <w:tcPr>
            <w:tcW w:w="3397" w:type="dxa"/>
          </w:tcPr>
          <w:p w14:paraId="63B3A3FF" w14:textId="77777777" w:rsidR="006C4DBA" w:rsidRPr="006C4DBA" w:rsidRDefault="006C4DBA" w:rsidP="00054C72">
            <w:pPr>
              <w:pStyle w:val="Standa"/>
              <w:jc w:val="center"/>
              <w:rPr>
                <w:rFonts w:cs="Arial"/>
                <w:sz w:val="18"/>
                <w:szCs w:val="18"/>
                <w:lang w:val="en-US"/>
              </w:rPr>
            </w:pPr>
            <w:r w:rsidRPr="000355F6">
              <w:rPr>
                <w:rFonts w:cs="Arial"/>
                <w:sz w:val="18"/>
                <w:szCs w:val="18"/>
                <w:lang w:val="en-US"/>
              </w:rPr>
              <w:t xml:space="preserve">Installation </w:t>
            </w:r>
            <w:proofErr w:type="spellStart"/>
            <w:r w:rsidRPr="000355F6">
              <w:rPr>
                <w:rFonts w:cs="Arial"/>
                <w:sz w:val="18"/>
                <w:szCs w:val="18"/>
                <w:lang w:val="en-US"/>
              </w:rPr>
              <w:t>électrique</w:t>
            </w:r>
            <w:proofErr w:type="spellEnd"/>
            <w:r w:rsidRPr="000355F6">
              <w:rPr>
                <w:rFonts w:cs="Arial"/>
                <w:sz w:val="18"/>
                <w:szCs w:val="18"/>
                <w:lang w:val="en-US"/>
              </w:rPr>
              <w:t xml:space="preserve"> Poste de livraison</w:t>
            </w:r>
          </w:p>
        </w:tc>
        <w:tc>
          <w:tcPr>
            <w:tcW w:w="3544" w:type="dxa"/>
          </w:tcPr>
          <w:p w14:paraId="7DA74E4A" w14:textId="77777777" w:rsidR="006C4DBA" w:rsidRPr="006C4DBA" w:rsidRDefault="006C4DBA" w:rsidP="00054C72">
            <w:pPr>
              <w:pStyle w:val="Standa"/>
              <w:jc w:val="center"/>
              <w:rPr>
                <w:rFonts w:cs="Arial"/>
                <w:sz w:val="18"/>
                <w:szCs w:val="18"/>
                <w:lang w:val="en-US"/>
              </w:rPr>
            </w:pPr>
            <w:proofErr w:type="spellStart"/>
            <w:r>
              <w:rPr>
                <w:rFonts w:cs="Arial"/>
                <w:sz w:val="18"/>
                <w:szCs w:val="18"/>
              </w:rPr>
              <w:t>sub</w:t>
            </w:r>
            <w:proofErr w:type="spellEnd"/>
            <w:r>
              <w:rPr>
                <w:rFonts w:cs="Arial"/>
                <w:sz w:val="18"/>
                <w:szCs w:val="18"/>
              </w:rPr>
              <w:t xml:space="preserve"> </w:t>
            </w:r>
            <w:proofErr w:type="spellStart"/>
            <w:r>
              <w:rPr>
                <w:rFonts w:cs="Arial"/>
                <w:sz w:val="18"/>
                <w:szCs w:val="18"/>
              </w:rPr>
              <w:t>station</w:t>
            </w:r>
            <w:proofErr w:type="spellEnd"/>
            <w:r>
              <w:rPr>
                <w:rFonts w:cs="Arial"/>
                <w:sz w:val="18"/>
                <w:szCs w:val="18"/>
              </w:rPr>
              <w:t xml:space="preserve"> </w:t>
            </w:r>
            <w:proofErr w:type="spellStart"/>
            <w:r>
              <w:rPr>
                <w:rFonts w:cs="Arial"/>
                <w:sz w:val="18"/>
                <w:szCs w:val="18"/>
              </w:rPr>
              <w:t>elec</w:t>
            </w:r>
            <w:proofErr w:type="spellEnd"/>
            <w:r>
              <w:rPr>
                <w:rFonts w:cs="Arial"/>
                <w:sz w:val="18"/>
                <w:szCs w:val="18"/>
              </w:rPr>
              <w:t xml:space="preserve">. </w:t>
            </w:r>
            <w:proofErr w:type="spellStart"/>
            <w:r>
              <w:rPr>
                <w:rFonts w:cs="Arial"/>
                <w:sz w:val="18"/>
                <w:szCs w:val="18"/>
              </w:rPr>
              <w:t>Verification</w:t>
            </w:r>
            <w:proofErr w:type="spellEnd"/>
          </w:p>
        </w:tc>
        <w:tc>
          <w:tcPr>
            <w:tcW w:w="985" w:type="dxa"/>
          </w:tcPr>
          <w:p w14:paraId="1673793A" w14:textId="77777777" w:rsidR="006C4DBA" w:rsidRDefault="006C4DBA" w:rsidP="00054C72">
            <w:pPr>
              <w:pStyle w:val="Standa"/>
              <w:jc w:val="center"/>
              <w:rPr>
                <w:rFonts w:cs="Arial"/>
                <w:sz w:val="18"/>
                <w:szCs w:val="18"/>
              </w:rPr>
            </w:pPr>
            <w:r>
              <w:rPr>
                <w:rFonts w:cs="Arial"/>
                <w:sz w:val="18"/>
                <w:szCs w:val="18"/>
              </w:rPr>
              <w:t xml:space="preserve">12 </w:t>
            </w:r>
            <w:proofErr w:type="spellStart"/>
            <w:r>
              <w:rPr>
                <w:rFonts w:cs="Arial"/>
                <w:sz w:val="18"/>
                <w:szCs w:val="18"/>
              </w:rPr>
              <w:t>mois</w:t>
            </w:r>
            <w:proofErr w:type="spellEnd"/>
          </w:p>
        </w:tc>
      </w:tr>
      <w:tr w:rsidR="006C4DBA" w14:paraId="7C9F4895" w14:textId="77777777" w:rsidTr="00054C72">
        <w:trPr>
          <w:trHeight w:val="410"/>
        </w:trPr>
        <w:tc>
          <w:tcPr>
            <w:tcW w:w="3397" w:type="dxa"/>
          </w:tcPr>
          <w:p w14:paraId="47FA534E" w14:textId="77777777" w:rsidR="006C4DBA" w:rsidRDefault="006C4DBA" w:rsidP="00054C72">
            <w:pPr>
              <w:pStyle w:val="Standa"/>
              <w:jc w:val="center"/>
              <w:rPr>
                <w:rFonts w:cs="Arial"/>
                <w:sz w:val="18"/>
                <w:szCs w:val="18"/>
              </w:rPr>
            </w:pPr>
            <w:proofErr w:type="spellStart"/>
            <w:r>
              <w:rPr>
                <w:rFonts w:cs="Arial"/>
                <w:sz w:val="18"/>
                <w:szCs w:val="18"/>
              </w:rPr>
              <w:t>Palan</w:t>
            </w:r>
            <w:proofErr w:type="spellEnd"/>
          </w:p>
        </w:tc>
        <w:tc>
          <w:tcPr>
            <w:tcW w:w="3544" w:type="dxa"/>
          </w:tcPr>
          <w:p w14:paraId="695AB7C4" w14:textId="77777777" w:rsidR="006C4DBA" w:rsidRDefault="006C4DBA" w:rsidP="00054C72">
            <w:pPr>
              <w:pStyle w:val="Standa"/>
              <w:jc w:val="center"/>
              <w:rPr>
                <w:rFonts w:cs="Arial"/>
                <w:sz w:val="18"/>
                <w:szCs w:val="18"/>
              </w:rPr>
            </w:pPr>
            <w:r>
              <w:rPr>
                <w:rFonts w:cs="Arial"/>
                <w:sz w:val="18"/>
                <w:szCs w:val="18"/>
              </w:rPr>
              <w:t xml:space="preserve">on </w:t>
            </w:r>
            <w:proofErr w:type="spellStart"/>
            <w:r>
              <w:rPr>
                <w:rFonts w:cs="Arial"/>
                <w:sz w:val="18"/>
                <w:szCs w:val="18"/>
              </w:rPr>
              <w:t>board</w:t>
            </w:r>
            <w:proofErr w:type="spellEnd"/>
            <w:r>
              <w:rPr>
                <w:rFonts w:cs="Arial"/>
                <w:sz w:val="18"/>
                <w:szCs w:val="18"/>
              </w:rPr>
              <w:t xml:space="preserve"> </w:t>
            </w:r>
            <w:proofErr w:type="spellStart"/>
            <w:r>
              <w:rPr>
                <w:rFonts w:cs="Arial"/>
                <w:sz w:val="18"/>
                <w:szCs w:val="18"/>
              </w:rPr>
              <w:t>crane</w:t>
            </w:r>
            <w:proofErr w:type="spellEnd"/>
          </w:p>
        </w:tc>
        <w:tc>
          <w:tcPr>
            <w:tcW w:w="985" w:type="dxa"/>
          </w:tcPr>
          <w:p w14:paraId="5848D1A3" w14:textId="77777777" w:rsidR="006C4DBA" w:rsidRDefault="006C4DBA" w:rsidP="00054C72">
            <w:pPr>
              <w:pStyle w:val="Standa"/>
              <w:jc w:val="center"/>
              <w:rPr>
                <w:rFonts w:cs="Arial"/>
                <w:sz w:val="18"/>
                <w:szCs w:val="18"/>
              </w:rPr>
            </w:pPr>
            <w:r>
              <w:rPr>
                <w:rFonts w:cs="Arial"/>
                <w:sz w:val="18"/>
                <w:szCs w:val="18"/>
              </w:rPr>
              <w:t xml:space="preserve">12 </w:t>
            </w:r>
            <w:proofErr w:type="spellStart"/>
            <w:r>
              <w:rPr>
                <w:rFonts w:cs="Arial"/>
                <w:sz w:val="18"/>
                <w:szCs w:val="18"/>
              </w:rPr>
              <w:t>mois</w:t>
            </w:r>
            <w:proofErr w:type="spellEnd"/>
          </w:p>
        </w:tc>
      </w:tr>
      <w:tr w:rsidR="006C4DBA" w14:paraId="5D25F33B" w14:textId="77777777" w:rsidTr="00054C72">
        <w:tc>
          <w:tcPr>
            <w:tcW w:w="3397" w:type="dxa"/>
          </w:tcPr>
          <w:p w14:paraId="05B06B54" w14:textId="77777777" w:rsidR="006C4DBA" w:rsidRDefault="006C4DBA" w:rsidP="00054C72">
            <w:pPr>
              <w:pStyle w:val="Standa"/>
              <w:jc w:val="center"/>
              <w:rPr>
                <w:rFonts w:cs="Arial"/>
                <w:sz w:val="18"/>
                <w:szCs w:val="18"/>
              </w:rPr>
            </w:pPr>
            <w:r>
              <w:rPr>
                <w:rFonts w:cs="Arial"/>
                <w:sz w:val="18"/>
                <w:szCs w:val="18"/>
              </w:rPr>
              <w:t xml:space="preserve">Points </w:t>
            </w:r>
            <w:proofErr w:type="spellStart"/>
            <w:r>
              <w:rPr>
                <w:rFonts w:cs="Arial"/>
                <w:sz w:val="18"/>
                <w:szCs w:val="18"/>
              </w:rPr>
              <w:t>d’ancrage</w:t>
            </w:r>
            <w:proofErr w:type="spellEnd"/>
            <w:r>
              <w:rPr>
                <w:rFonts w:cs="Arial"/>
                <w:sz w:val="18"/>
                <w:szCs w:val="18"/>
              </w:rPr>
              <w:t xml:space="preserve">, </w:t>
            </w:r>
            <w:proofErr w:type="spellStart"/>
            <w:r>
              <w:rPr>
                <w:rFonts w:cs="Arial"/>
                <w:sz w:val="18"/>
                <w:szCs w:val="18"/>
              </w:rPr>
              <w:t>échelles</w:t>
            </w:r>
            <w:proofErr w:type="spellEnd"/>
            <w:r>
              <w:rPr>
                <w:rFonts w:cs="Arial"/>
                <w:sz w:val="18"/>
                <w:szCs w:val="18"/>
              </w:rPr>
              <w:t xml:space="preserve"> et</w:t>
            </w:r>
          </w:p>
        </w:tc>
        <w:tc>
          <w:tcPr>
            <w:tcW w:w="3544" w:type="dxa"/>
          </w:tcPr>
          <w:p w14:paraId="5C1217E8" w14:textId="77777777" w:rsidR="006C4DBA" w:rsidRDefault="006C4DBA" w:rsidP="00054C72">
            <w:pPr>
              <w:pStyle w:val="Standa"/>
              <w:jc w:val="center"/>
              <w:rPr>
                <w:rFonts w:cs="Arial"/>
                <w:sz w:val="18"/>
                <w:szCs w:val="18"/>
              </w:rPr>
            </w:pPr>
            <w:r>
              <w:rPr>
                <w:rFonts w:cs="Arial"/>
                <w:sz w:val="18"/>
                <w:szCs w:val="18"/>
                <w:lang w:val="en-US"/>
              </w:rPr>
              <w:t xml:space="preserve">Anchor </w:t>
            </w:r>
            <w:proofErr w:type="spellStart"/>
            <w:proofErr w:type="gramStart"/>
            <w:r>
              <w:rPr>
                <w:rFonts w:cs="Arial"/>
                <w:sz w:val="18"/>
                <w:szCs w:val="18"/>
                <w:lang w:val="en-US"/>
              </w:rPr>
              <w:t>points,</w:t>
            </w:r>
            <w:r w:rsidRPr="000355F6">
              <w:rPr>
                <w:rFonts w:cs="Arial"/>
                <w:sz w:val="18"/>
                <w:szCs w:val="18"/>
                <w:lang w:val="en-US"/>
              </w:rPr>
              <w:t>ladder</w:t>
            </w:r>
            <w:proofErr w:type="spellEnd"/>
            <w:proofErr w:type="gramEnd"/>
            <w:r w:rsidRPr="000355F6">
              <w:rPr>
                <w:rFonts w:cs="Arial"/>
                <w:sz w:val="18"/>
                <w:szCs w:val="18"/>
                <w:lang w:val="en-US"/>
              </w:rPr>
              <w:t xml:space="preserve"> and </w:t>
            </w:r>
            <w:proofErr w:type="spellStart"/>
            <w:r w:rsidRPr="000355F6">
              <w:rPr>
                <w:rFonts w:cs="Arial"/>
                <w:sz w:val="18"/>
                <w:szCs w:val="18"/>
                <w:lang w:val="en-US"/>
              </w:rPr>
              <w:t>ppe</w:t>
            </w:r>
            <w:proofErr w:type="spellEnd"/>
            <w:r w:rsidRPr="000355F6">
              <w:rPr>
                <w:rFonts w:cs="Arial"/>
                <w:sz w:val="18"/>
                <w:szCs w:val="18"/>
                <w:lang w:val="en-US"/>
              </w:rPr>
              <w:t xml:space="preserve"> inside WTG (incl. Runners)</w:t>
            </w:r>
          </w:p>
        </w:tc>
        <w:tc>
          <w:tcPr>
            <w:tcW w:w="985" w:type="dxa"/>
          </w:tcPr>
          <w:p w14:paraId="3D2C076F" w14:textId="77777777" w:rsidR="006C4DBA" w:rsidRDefault="006C4DBA" w:rsidP="00054C72">
            <w:pPr>
              <w:pStyle w:val="Standa"/>
              <w:jc w:val="center"/>
              <w:rPr>
                <w:rFonts w:cs="Arial"/>
                <w:sz w:val="18"/>
                <w:szCs w:val="18"/>
              </w:rPr>
            </w:pPr>
            <w:r>
              <w:rPr>
                <w:rFonts w:cs="Arial"/>
                <w:sz w:val="18"/>
                <w:szCs w:val="18"/>
              </w:rPr>
              <w:t xml:space="preserve">12 </w:t>
            </w:r>
            <w:proofErr w:type="spellStart"/>
            <w:r>
              <w:rPr>
                <w:rFonts w:cs="Arial"/>
                <w:sz w:val="18"/>
                <w:szCs w:val="18"/>
              </w:rPr>
              <w:t>mois</w:t>
            </w:r>
            <w:proofErr w:type="spellEnd"/>
          </w:p>
        </w:tc>
      </w:tr>
      <w:tr w:rsidR="006C4DBA" w14:paraId="006245D7" w14:textId="77777777" w:rsidTr="003506D1">
        <w:trPr>
          <w:trHeight w:val="395"/>
        </w:trPr>
        <w:tc>
          <w:tcPr>
            <w:tcW w:w="3397" w:type="dxa"/>
          </w:tcPr>
          <w:p w14:paraId="13F10A55" w14:textId="77777777" w:rsidR="006C4DBA" w:rsidRDefault="006C4DBA" w:rsidP="00054C72">
            <w:pPr>
              <w:pStyle w:val="Standa"/>
              <w:jc w:val="center"/>
              <w:rPr>
                <w:rFonts w:cs="Arial"/>
                <w:sz w:val="18"/>
                <w:szCs w:val="18"/>
              </w:rPr>
            </w:pPr>
            <w:r>
              <w:rPr>
                <w:rFonts w:cs="Arial"/>
                <w:sz w:val="18"/>
                <w:szCs w:val="18"/>
              </w:rPr>
              <w:t>Lift</w:t>
            </w:r>
          </w:p>
        </w:tc>
        <w:tc>
          <w:tcPr>
            <w:tcW w:w="3544" w:type="dxa"/>
          </w:tcPr>
          <w:p w14:paraId="212627F0" w14:textId="77777777" w:rsidR="006C4DBA" w:rsidRDefault="006C4DBA" w:rsidP="00054C72">
            <w:pPr>
              <w:pStyle w:val="Standa"/>
              <w:jc w:val="center"/>
              <w:rPr>
                <w:rFonts w:cs="Arial"/>
                <w:sz w:val="18"/>
                <w:szCs w:val="18"/>
              </w:rPr>
            </w:pPr>
            <w:r>
              <w:rPr>
                <w:rFonts w:cs="Arial"/>
                <w:sz w:val="18"/>
                <w:szCs w:val="18"/>
              </w:rPr>
              <w:t>Elevator check</w:t>
            </w:r>
          </w:p>
        </w:tc>
        <w:tc>
          <w:tcPr>
            <w:tcW w:w="985" w:type="dxa"/>
          </w:tcPr>
          <w:p w14:paraId="4FD6D97C" w14:textId="77777777" w:rsidR="006C4DBA" w:rsidRDefault="006C4DBA" w:rsidP="00054C72">
            <w:pPr>
              <w:pStyle w:val="Standa"/>
              <w:jc w:val="center"/>
              <w:rPr>
                <w:rFonts w:cs="Arial"/>
                <w:sz w:val="18"/>
                <w:szCs w:val="18"/>
              </w:rPr>
            </w:pPr>
            <w:r>
              <w:rPr>
                <w:rFonts w:cs="Arial"/>
                <w:sz w:val="18"/>
                <w:szCs w:val="18"/>
              </w:rPr>
              <w:t xml:space="preserve">6 </w:t>
            </w:r>
            <w:proofErr w:type="spellStart"/>
            <w:r>
              <w:rPr>
                <w:rFonts w:cs="Arial"/>
                <w:sz w:val="18"/>
                <w:szCs w:val="18"/>
              </w:rPr>
              <w:t>mois</w:t>
            </w:r>
            <w:proofErr w:type="spellEnd"/>
          </w:p>
        </w:tc>
      </w:tr>
      <w:tr w:rsidR="006C4DBA" w14:paraId="5E3BD6EF" w14:textId="77777777" w:rsidTr="00054C72">
        <w:tc>
          <w:tcPr>
            <w:tcW w:w="3397" w:type="dxa"/>
          </w:tcPr>
          <w:p w14:paraId="551DE9C6" w14:textId="77777777" w:rsidR="006C4DBA" w:rsidRDefault="006C4DBA" w:rsidP="00054C72">
            <w:pPr>
              <w:pStyle w:val="Standa"/>
              <w:jc w:val="center"/>
              <w:rPr>
                <w:rFonts w:cs="Arial"/>
                <w:sz w:val="18"/>
                <w:szCs w:val="18"/>
              </w:rPr>
            </w:pPr>
            <w:proofErr w:type="spellStart"/>
            <w:r>
              <w:rPr>
                <w:rFonts w:cs="Arial"/>
                <w:sz w:val="18"/>
                <w:szCs w:val="18"/>
              </w:rPr>
              <w:t>Equipement</w:t>
            </w:r>
            <w:proofErr w:type="spellEnd"/>
            <w:r>
              <w:rPr>
                <w:rFonts w:cs="Arial"/>
                <w:sz w:val="18"/>
                <w:szCs w:val="18"/>
              </w:rPr>
              <w:t xml:space="preserve"> </w:t>
            </w:r>
            <w:proofErr w:type="spellStart"/>
            <w:r>
              <w:rPr>
                <w:rFonts w:cs="Arial"/>
                <w:sz w:val="18"/>
                <w:szCs w:val="18"/>
              </w:rPr>
              <w:t>sous</w:t>
            </w:r>
            <w:proofErr w:type="spellEnd"/>
            <w:r>
              <w:rPr>
                <w:rFonts w:cs="Arial"/>
                <w:sz w:val="18"/>
                <w:szCs w:val="18"/>
              </w:rPr>
              <w:t xml:space="preserve"> </w:t>
            </w:r>
            <w:proofErr w:type="spellStart"/>
            <w:r>
              <w:rPr>
                <w:rFonts w:cs="Arial"/>
                <w:sz w:val="18"/>
                <w:szCs w:val="18"/>
              </w:rPr>
              <w:t>pression</w:t>
            </w:r>
            <w:proofErr w:type="spellEnd"/>
          </w:p>
        </w:tc>
        <w:tc>
          <w:tcPr>
            <w:tcW w:w="3544" w:type="dxa"/>
          </w:tcPr>
          <w:p w14:paraId="779E3243" w14:textId="77777777" w:rsidR="006C4DBA" w:rsidRDefault="006C4DBA" w:rsidP="00054C72">
            <w:pPr>
              <w:pStyle w:val="Standa"/>
              <w:jc w:val="center"/>
              <w:rPr>
                <w:rFonts w:cs="Arial"/>
                <w:sz w:val="18"/>
                <w:szCs w:val="18"/>
              </w:rPr>
            </w:pPr>
            <w:proofErr w:type="spellStart"/>
            <w:r>
              <w:rPr>
                <w:rFonts w:cs="Arial"/>
                <w:sz w:val="18"/>
                <w:szCs w:val="18"/>
              </w:rPr>
              <w:t>pressure</w:t>
            </w:r>
            <w:proofErr w:type="spellEnd"/>
            <w:r>
              <w:rPr>
                <w:rFonts w:cs="Arial"/>
                <w:sz w:val="18"/>
                <w:szCs w:val="18"/>
              </w:rPr>
              <w:t xml:space="preserve"> </w:t>
            </w:r>
            <w:proofErr w:type="spellStart"/>
            <w:r>
              <w:rPr>
                <w:rFonts w:cs="Arial"/>
                <w:sz w:val="18"/>
                <w:szCs w:val="18"/>
              </w:rPr>
              <w:t>accumulator</w:t>
            </w:r>
            <w:proofErr w:type="spellEnd"/>
          </w:p>
        </w:tc>
        <w:tc>
          <w:tcPr>
            <w:tcW w:w="985" w:type="dxa"/>
          </w:tcPr>
          <w:p w14:paraId="0AFB1AB2" w14:textId="77777777" w:rsidR="006C4DBA" w:rsidRDefault="006C4DBA" w:rsidP="00054C72">
            <w:pPr>
              <w:pStyle w:val="Standa"/>
              <w:jc w:val="center"/>
              <w:rPr>
                <w:rFonts w:cs="Arial"/>
                <w:sz w:val="18"/>
                <w:szCs w:val="18"/>
              </w:rPr>
            </w:pPr>
            <w:r>
              <w:rPr>
                <w:rFonts w:cs="Arial"/>
                <w:sz w:val="18"/>
                <w:szCs w:val="18"/>
              </w:rPr>
              <w:t xml:space="preserve">40 </w:t>
            </w:r>
            <w:proofErr w:type="spellStart"/>
            <w:r>
              <w:rPr>
                <w:rFonts w:cs="Arial"/>
                <w:sz w:val="18"/>
                <w:szCs w:val="18"/>
              </w:rPr>
              <w:t>mois</w:t>
            </w:r>
            <w:proofErr w:type="spellEnd"/>
          </w:p>
        </w:tc>
      </w:tr>
      <w:tr w:rsidR="006C4DBA" w14:paraId="7F6D31B3" w14:textId="77777777" w:rsidTr="003506D1">
        <w:trPr>
          <w:trHeight w:val="552"/>
        </w:trPr>
        <w:tc>
          <w:tcPr>
            <w:tcW w:w="3397" w:type="dxa"/>
          </w:tcPr>
          <w:p w14:paraId="38B17879" w14:textId="77777777" w:rsidR="006C4DBA" w:rsidRPr="006C4DBA" w:rsidRDefault="006C4DBA" w:rsidP="00054C72">
            <w:pPr>
              <w:pStyle w:val="Standa"/>
              <w:jc w:val="center"/>
              <w:rPr>
                <w:rFonts w:cs="Arial"/>
                <w:sz w:val="18"/>
                <w:szCs w:val="18"/>
                <w:lang w:val="en-US"/>
              </w:rPr>
            </w:pPr>
            <w:proofErr w:type="spellStart"/>
            <w:r w:rsidRPr="000355F6">
              <w:rPr>
                <w:rFonts w:cs="Arial"/>
                <w:sz w:val="18"/>
                <w:szCs w:val="18"/>
                <w:lang w:val="en-US"/>
              </w:rPr>
              <w:lastRenderedPageBreak/>
              <w:t>Fourniture</w:t>
            </w:r>
            <w:proofErr w:type="spellEnd"/>
            <w:r w:rsidRPr="000355F6">
              <w:rPr>
                <w:rFonts w:cs="Arial"/>
                <w:sz w:val="18"/>
                <w:szCs w:val="18"/>
                <w:lang w:val="en-US"/>
              </w:rPr>
              <w:t xml:space="preserve"> de charges &lt; 800 </w:t>
            </w:r>
            <w:proofErr w:type="spellStart"/>
            <w:r w:rsidRPr="000355F6">
              <w:rPr>
                <w:rFonts w:cs="Arial"/>
                <w:sz w:val="18"/>
                <w:szCs w:val="18"/>
                <w:lang w:val="en-US"/>
              </w:rPr>
              <w:t>kgs</w:t>
            </w:r>
            <w:proofErr w:type="spellEnd"/>
            <w:r w:rsidRPr="000355F6">
              <w:rPr>
                <w:rFonts w:cs="Arial"/>
                <w:sz w:val="18"/>
                <w:szCs w:val="18"/>
                <w:lang w:val="en-US"/>
              </w:rPr>
              <w:t xml:space="preserve">, par </w:t>
            </w:r>
            <w:r>
              <w:rPr>
                <w:rFonts w:cs="Arial"/>
                <w:sz w:val="18"/>
                <w:szCs w:val="18"/>
                <w:lang w:val="en-US"/>
              </w:rPr>
              <w:t>eolienne</w:t>
            </w:r>
          </w:p>
        </w:tc>
        <w:tc>
          <w:tcPr>
            <w:tcW w:w="3544" w:type="dxa"/>
          </w:tcPr>
          <w:p w14:paraId="0B679825" w14:textId="77777777" w:rsidR="006C4DBA" w:rsidRPr="006C4DBA" w:rsidRDefault="006C4DBA" w:rsidP="00054C72">
            <w:pPr>
              <w:pStyle w:val="Standa"/>
              <w:jc w:val="center"/>
              <w:rPr>
                <w:rFonts w:cs="Arial"/>
                <w:sz w:val="18"/>
                <w:szCs w:val="18"/>
                <w:lang w:val="en-US"/>
              </w:rPr>
            </w:pPr>
            <w:proofErr w:type="spellStart"/>
            <w:r>
              <w:rPr>
                <w:rFonts w:cs="Arial"/>
                <w:sz w:val="18"/>
                <w:szCs w:val="18"/>
              </w:rPr>
              <w:t>weight</w:t>
            </w:r>
            <w:proofErr w:type="spellEnd"/>
            <w:r>
              <w:rPr>
                <w:rFonts w:cs="Arial"/>
                <w:sz w:val="18"/>
                <w:szCs w:val="18"/>
              </w:rPr>
              <w:t xml:space="preserve"> </w:t>
            </w:r>
            <w:proofErr w:type="spellStart"/>
            <w:r>
              <w:rPr>
                <w:rFonts w:cs="Arial"/>
                <w:sz w:val="18"/>
                <w:szCs w:val="18"/>
              </w:rPr>
              <w:t>supply</w:t>
            </w:r>
            <w:proofErr w:type="spellEnd"/>
            <w:r>
              <w:rPr>
                <w:rFonts w:cs="Arial"/>
                <w:sz w:val="18"/>
                <w:szCs w:val="18"/>
              </w:rPr>
              <w:t xml:space="preserve"> &lt; 800kg</w:t>
            </w:r>
          </w:p>
        </w:tc>
        <w:tc>
          <w:tcPr>
            <w:tcW w:w="985" w:type="dxa"/>
          </w:tcPr>
          <w:p w14:paraId="20448348" w14:textId="77777777" w:rsidR="006C4DBA" w:rsidRDefault="006C4DBA" w:rsidP="00054C72">
            <w:pPr>
              <w:pStyle w:val="Standa"/>
              <w:jc w:val="center"/>
              <w:rPr>
                <w:rFonts w:cs="Arial"/>
                <w:sz w:val="18"/>
                <w:szCs w:val="18"/>
              </w:rPr>
            </w:pPr>
            <w:r>
              <w:rPr>
                <w:rFonts w:cs="Arial"/>
                <w:sz w:val="18"/>
                <w:szCs w:val="18"/>
              </w:rPr>
              <w:t xml:space="preserve">6 </w:t>
            </w:r>
            <w:proofErr w:type="spellStart"/>
            <w:r>
              <w:rPr>
                <w:rFonts w:cs="Arial"/>
                <w:sz w:val="18"/>
                <w:szCs w:val="18"/>
              </w:rPr>
              <w:t>mois</w:t>
            </w:r>
            <w:proofErr w:type="spellEnd"/>
          </w:p>
        </w:tc>
      </w:tr>
      <w:tr w:rsidR="006C4DBA" w14:paraId="094293E9" w14:textId="77777777" w:rsidTr="00054C72">
        <w:tc>
          <w:tcPr>
            <w:tcW w:w="3397" w:type="dxa"/>
          </w:tcPr>
          <w:p w14:paraId="1B18AA59" w14:textId="77777777" w:rsidR="006C4DBA" w:rsidRPr="006C4DBA" w:rsidRDefault="006C4DBA" w:rsidP="00054C72">
            <w:pPr>
              <w:pStyle w:val="Standa"/>
              <w:jc w:val="center"/>
              <w:rPr>
                <w:rFonts w:cs="Arial"/>
                <w:sz w:val="18"/>
                <w:szCs w:val="18"/>
                <w:lang w:val="en-US"/>
              </w:rPr>
            </w:pPr>
            <w:proofErr w:type="spellStart"/>
            <w:r w:rsidRPr="000355F6">
              <w:rPr>
                <w:rFonts w:cs="Arial"/>
                <w:sz w:val="18"/>
                <w:szCs w:val="18"/>
                <w:lang w:val="en-US"/>
              </w:rPr>
              <w:t>F</w:t>
            </w:r>
            <w:r w:rsidRPr="00082509">
              <w:rPr>
                <w:rFonts w:cs="Arial"/>
                <w:sz w:val="18"/>
                <w:szCs w:val="18"/>
                <w:lang w:val="en-US"/>
              </w:rPr>
              <w:t>ourniture</w:t>
            </w:r>
            <w:proofErr w:type="spellEnd"/>
            <w:r w:rsidRPr="00082509">
              <w:rPr>
                <w:rFonts w:cs="Arial"/>
                <w:sz w:val="18"/>
                <w:szCs w:val="18"/>
                <w:lang w:val="en-US"/>
              </w:rPr>
              <w:t xml:space="preserve"> de charges &gt;</w:t>
            </w:r>
            <w:r w:rsidRPr="000355F6">
              <w:rPr>
                <w:rFonts w:cs="Arial"/>
                <w:sz w:val="18"/>
                <w:szCs w:val="18"/>
                <w:lang w:val="en-US"/>
              </w:rPr>
              <w:t xml:space="preserve"> 800 </w:t>
            </w:r>
            <w:proofErr w:type="spellStart"/>
            <w:r w:rsidRPr="000355F6">
              <w:rPr>
                <w:rFonts w:cs="Arial"/>
                <w:sz w:val="18"/>
                <w:szCs w:val="18"/>
                <w:lang w:val="en-US"/>
              </w:rPr>
              <w:t>kgs</w:t>
            </w:r>
            <w:proofErr w:type="spellEnd"/>
            <w:r w:rsidRPr="000355F6">
              <w:rPr>
                <w:rFonts w:cs="Arial"/>
                <w:sz w:val="18"/>
                <w:szCs w:val="18"/>
                <w:lang w:val="en-US"/>
              </w:rPr>
              <w:t xml:space="preserve">, par </w:t>
            </w:r>
            <w:r>
              <w:rPr>
                <w:rFonts w:cs="Arial"/>
                <w:sz w:val="18"/>
                <w:szCs w:val="18"/>
                <w:lang w:val="en-US"/>
              </w:rPr>
              <w:t>eolienne</w:t>
            </w:r>
          </w:p>
        </w:tc>
        <w:tc>
          <w:tcPr>
            <w:tcW w:w="3544" w:type="dxa"/>
          </w:tcPr>
          <w:p w14:paraId="1C4BD7CC" w14:textId="77777777" w:rsidR="006C4DBA" w:rsidRPr="006C4DBA" w:rsidRDefault="006C4DBA" w:rsidP="00054C72">
            <w:pPr>
              <w:pStyle w:val="Standa"/>
              <w:jc w:val="center"/>
              <w:rPr>
                <w:rFonts w:cs="Arial"/>
                <w:sz w:val="18"/>
                <w:szCs w:val="18"/>
                <w:lang w:val="en-US"/>
              </w:rPr>
            </w:pPr>
            <w:proofErr w:type="spellStart"/>
            <w:r>
              <w:rPr>
                <w:rFonts w:cs="Arial"/>
                <w:sz w:val="18"/>
                <w:szCs w:val="18"/>
              </w:rPr>
              <w:t>weight</w:t>
            </w:r>
            <w:proofErr w:type="spellEnd"/>
            <w:r>
              <w:rPr>
                <w:rFonts w:cs="Arial"/>
                <w:sz w:val="18"/>
                <w:szCs w:val="18"/>
              </w:rPr>
              <w:t xml:space="preserve"> </w:t>
            </w:r>
            <w:proofErr w:type="spellStart"/>
            <w:r>
              <w:rPr>
                <w:rFonts w:cs="Arial"/>
                <w:sz w:val="18"/>
                <w:szCs w:val="18"/>
              </w:rPr>
              <w:t>supply</w:t>
            </w:r>
            <w:proofErr w:type="spellEnd"/>
            <w:r>
              <w:rPr>
                <w:rFonts w:cs="Arial"/>
                <w:sz w:val="18"/>
                <w:szCs w:val="18"/>
              </w:rPr>
              <w:t xml:space="preserve"> &gt; 800kg</w:t>
            </w:r>
          </w:p>
        </w:tc>
        <w:tc>
          <w:tcPr>
            <w:tcW w:w="985" w:type="dxa"/>
          </w:tcPr>
          <w:p w14:paraId="24A2812E" w14:textId="77777777" w:rsidR="006C4DBA" w:rsidRDefault="006C4DBA" w:rsidP="00054C72">
            <w:pPr>
              <w:pStyle w:val="Standa"/>
              <w:jc w:val="center"/>
              <w:rPr>
                <w:rFonts w:cs="Arial"/>
                <w:sz w:val="18"/>
                <w:szCs w:val="18"/>
              </w:rPr>
            </w:pPr>
            <w:r>
              <w:rPr>
                <w:rFonts w:cs="Arial"/>
                <w:sz w:val="18"/>
                <w:szCs w:val="18"/>
              </w:rPr>
              <w:t xml:space="preserve">12 </w:t>
            </w:r>
            <w:proofErr w:type="spellStart"/>
            <w:r>
              <w:rPr>
                <w:rFonts w:cs="Arial"/>
                <w:sz w:val="18"/>
                <w:szCs w:val="18"/>
              </w:rPr>
              <w:t>mois</w:t>
            </w:r>
            <w:proofErr w:type="spellEnd"/>
          </w:p>
        </w:tc>
      </w:tr>
      <w:tr w:rsidR="006C4DBA" w14:paraId="4855382C" w14:textId="77777777" w:rsidTr="00054C72">
        <w:trPr>
          <w:trHeight w:val="514"/>
        </w:trPr>
        <w:tc>
          <w:tcPr>
            <w:tcW w:w="3397" w:type="dxa"/>
          </w:tcPr>
          <w:p w14:paraId="5A310F16" w14:textId="77777777" w:rsidR="006C4DBA" w:rsidRDefault="006C4DBA" w:rsidP="00054C72">
            <w:pPr>
              <w:pStyle w:val="Standa"/>
              <w:jc w:val="center"/>
              <w:rPr>
                <w:rFonts w:cs="Arial"/>
                <w:sz w:val="18"/>
                <w:szCs w:val="18"/>
              </w:rPr>
            </w:pPr>
            <w:proofErr w:type="spellStart"/>
            <w:r>
              <w:rPr>
                <w:rFonts w:cs="Arial"/>
                <w:sz w:val="18"/>
                <w:szCs w:val="18"/>
              </w:rPr>
              <w:t>Extincteurs</w:t>
            </w:r>
            <w:proofErr w:type="spellEnd"/>
          </w:p>
        </w:tc>
        <w:tc>
          <w:tcPr>
            <w:tcW w:w="3544" w:type="dxa"/>
          </w:tcPr>
          <w:p w14:paraId="271C96BC" w14:textId="77777777" w:rsidR="006C4DBA" w:rsidRDefault="006C4DBA" w:rsidP="00054C72">
            <w:pPr>
              <w:pStyle w:val="Standa"/>
              <w:jc w:val="center"/>
              <w:rPr>
                <w:rFonts w:cs="Arial"/>
                <w:sz w:val="18"/>
                <w:szCs w:val="18"/>
              </w:rPr>
            </w:pPr>
            <w:proofErr w:type="spellStart"/>
            <w:r>
              <w:rPr>
                <w:rFonts w:cs="Arial"/>
                <w:sz w:val="18"/>
                <w:szCs w:val="18"/>
              </w:rPr>
              <w:t>Extinguishers</w:t>
            </w:r>
            <w:proofErr w:type="spellEnd"/>
          </w:p>
        </w:tc>
        <w:tc>
          <w:tcPr>
            <w:tcW w:w="985" w:type="dxa"/>
          </w:tcPr>
          <w:p w14:paraId="0ECF78AD" w14:textId="77777777" w:rsidR="006C4DBA" w:rsidRDefault="006C4DBA" w:rsidP="00054C72">
            <w:pPr>
              <w:pStyle w:val="Standa"/>
              <w:jc w:val="center"/>
              <w:rPr>
                <w:rFonts w:cs="Arial"/>
                <w:sz w:val="18"/>
                <w:szCs w:val="18"/>
              </w:rPr>
            </w:pPr>
            <w:r>
              <w:rPr>
                <w:rFonts w:cs="Arial"/>
                <w:sz w:val="18"/>
                <w:szCs w:val="18"/>
              </w:rPr>
              <w:t xml:space="preserve">12 </w:t>
            </w:r>
            <w:proofErr w:type="spellStart"/>
            <w:r>
              <w:rPr>
                <w:rFonts w:cs="Arial"/>
                <w:sz w:val="18"/>
                <w:szCs w:val="18"/>
              </w:rPr>
              <w:t>mois</w:t>
            </w:r>
            <w:proofErr w:type="spellEnd"/>
          </w:p>
        </w:tc>
      </w:tr>
    </w:tbl>
    <w:p w14:paraId="0858DA16" w14:textId="77777777" w:rsidR="006C4DBA" w:rsidRDefault="006C4DBA" w:rsidP="006C4DBA">
      <w:pPr>
        <w:pStyle w:val="Standa"/>
        <w:ind w:left="1134"/>
        <w:jc w:val="both"/>
      </w:pPr>
    </w:p>
    <w:p w14:paraId="53B33942" w14:textId="77777777" w:rsidR="000F23BE" w:rsidRDefault="000F23BE" w:rsidP="000F23BE">
      <w:pPr>
        <w:pStyle w:val="Standa"/>
        <w:ind w:left="1134"/>
      </w:pPr>
    </w:p>
    <w:p w14:paraId="1DA88CD1" w14:textId="77777777" w:rsidR="00C73AC5" w:rsidRDefault="00153431" w:rsidP="007B07CF">
      <w:pPr>
        <w:pStyle w:val="Standa"/>
        <w:numPr>
          <w:ilvl w:val="1"/>
          <w:numId w:val="1"/>
        </w:numPr>
        <w:jc w:val="both"/>
      </w:pPr>
      <w:bookmarkStart w:id="52" w:name="_Ref435609551"/>
      <w:r w:rsidRPr="00036FB0">
        <w:t>Nicht geschuldet sind Inspektions-, Wartungs-, Instandsetzungs- und Reparaturmaßnahmen an den Anlagen und Teilen außerhalb der jeweiligen W</w:t>
      </w:r>
      <w:r w:rsidR="00C73AC5">
        <w:t xml:space="preserve">EA </w:t>
      </w:r>
      <w:r w:rsidRPr="00036FB0">
        <w:t>selbst. Insbeson</w:t>
      </w:r>
      <w:r w:rsidR="00C73AC5">
        <w:t>dere betrifft dieser Ausschluss</w:t>
      </w:r>
      <w:bookmarkEnd w:id="52"/>
    </w:p>
    <w:p w14:paraId="662F00B8" w14:textId="77777777" w:rsidR="00071AAD" w:rsidRDefault="00071AAD" w:rsidP="00C73AC5">
      <w:pPr>
        <w:pStyle w:val="Standa"/>
        <w:ind w:left="1134"/>
      </w:pPr>
    </w:p>
    <w:p w14:paraId="343B8808" w14:textId="77777777" w:rsidR="00C73AC5" w:rsidRDefault="00153431" w:rsidP="007B07CF">
      <w:pPr>
        <w:pStyle w:val="Standa"/>
        <w:ind w:left="1134"/>
        <w:jc w:val="both"/>
      </w:pPr>
      <w:r w:rsidRPr="00036FB0">
        <w:t xml:space="preserve">a) das </w:t>
      </w:r>
      <w:bookmarkEnd w:id="51"/>
      <w:r w:rsidRPr="00036FB0">
        <w:t xml:space="preserve">Fundament (auch nicht Oberkante/Beschichtung und Schrauben im Fundament); insoweit wird die </w:t>
      </w:r>
      <w:r w:rsidR="00C207DB">
        <w:t>Deutsche Windtechnik</w:t>
      </w:r>
      <w:r w:rsidRPr="00036FB0">
        <w:t xml:space="preserve"> lediglich eine Sichtprüfung auf Risse und sonstige Auffälligkeiten durchführen und d</w:t>
      </w:r>
      <w:r w:rsidR="0085640D">
        <w:t>en</w:t>
      </w:r>
      <w:r w:rsidRPr="00036FB0">
        <w:t xml:space="preserve"> </w:t>
      </w:r>
      <w:r w:rsidR="0085640D">
        <w:t>Auftraggeber</w:t>
      </w:r>
      <w:r w:rsidR="00C73AC5">
        <w:t xml:space="preserve"> über solche informieren; und</w:t>
      </w:r>
    </w:p>
    <w:p w14:paraId="6ADE780A" w14:textId="77777777" w:rsidR="00071AAD" w:rsidRDefault="00071AAD" w:rsidP="00C73AC5">
      <w:pPr>
        <w:pStyle w:val="Standa"/>
        <w:ind w:left="1134"/>
      </w:pPr>
    </w:p>
    <w:p w14:paraId="73B00F5E" w14:textId="77777777" w:rsidR="00153431" w:rsidRDefault="00153431" w:rsidP="007B07CF">
      <w:pPr>
        <w:pStyle w:val="Standa"/>
        <w:ind w:left="1134"/>
        <w:jc w:val="both"/>
      </w:pPr>
      <w:r w:rsidRPr="00036FB0">
        <w:t xml:space="preserve">b) die Netzanbindung ab Eingang (netzseitig) der 20kV-SF6-Schaltanlage im </w:t>
      </w:r>
      <w:proofErr w:type="spellStart"/>
      <w:r w:rsidRPr="00036FB0">
        <w:t>Turmfuß</w:t>
      </w:r>
      <w:proofErr w:type="spellEnd"/>
      <w:r w:rsidR="00AA502F">
        <w:t xml:space="preserve"> oder in der Trafostation der WEA</w:t>
      </w:r>
      <w:r w:rsidRPr="00036FB0">
        <w:t xml:space="preserve"> (der Transformator</w:t>
      </w:r>
      <w:r w:rsidR="00AA502F">
        <w:t xml:space="preserve"> / die Trafostation</w:t>
      </w:r>
      <w:r w:rsidRPr="00036FB0">
        <w:t xml:space="preserve"> selbst ist jedoch Gegenstand von Inspektionen, Wartungen, I</w:t>
      </w:r>
      <w:r w:rsidR="00AA502F">
        <w:t>nstandsetzungen und Reparaturen, sofern sie zur WEA gehören und keine Übergabestationen oder Umspannwerke darstellen</w:t>
      </w:r>
      <w:r w:rsidRPr="00036FB0">
        <w:t>).</w:t>
      </w:r>
      <w:bookmarkStart w:id="53" w:name="_Ref270934644"/>
      <w:bookmarkStart w:id="54" w:name="_Ref270934680"/>
      <w:bookmarkStart w:id="55" w:name="_Ref270939133"/>
      <w:bookmarkStart w:id="56" w:name="_Ref270939224"/>
    </w:p>
    <w:p w14:paraId="444A6D2E" w14:textId="77777777" w:rsidR="00A22C1C" w:rsidRDefault="00A22C1C">
      <w:pPr>
        <w:spacing w:after="200" w:line="276" w:lineRule="auto"/>
        <w:rPr>
          <w:rFonts w:ascii="Arial" w:hAnsi="Arial"/>
          <w:sz w:val="22"/>
        </w:rPr>
      </w:pPr>
    </w:p>
    <w:p w14:paraId="764B4411" w14:textId="77777777" w:rsidR="00E11842" w:rsidRDefault="00153431" w:rsidP="007B07CF">
      <w:pPr>
        <w:pStyle w:val="Standa"/>
        <w:numPr>
          <w:ilvl w:val="1"/>
          <w:numId w:val="1"/>
        </w:numPr>
        <w:jc w:val="both"/>
      </w:pPr>
      <w:r w:rsidRPr="00036FB0">
        <w:t>Nicht zum Aufgabenb</w:t>
      </w:r>
      <w:r w:rsidR="00184C23">
        <w:t xml:space="preserve">ereich der </w:t>
      </w:r>
      <w:r w:rsidR="007539F8">
        <w:t>Deutschen Windtechnik</w:t>
      </w:r>
      <w:r w:rsidRPr="00036FB0">
        <w:t xml:space="preserve"> gehören ferner</w:t>
      </w:r>
    </w:p>
    <w:p w14:paraId="407F2F85" w14:textId="77777777" w:rsidR="00153431" w:rsidRDefault="00153431" w:rsidP="00054C72">
      <w:pPr>
        <w:pStyle w:val="Standa"/>
        <w:jc w:val="both"/>
      </w:pPr>
    </w:p>
    <w:p w14:paraId="6A4ED828" w14:textId="68D17AFD" w:rsidR="00367F49" w:rsidRPr="003954ED" w:rsidRDefault="00367F49" w:rsidP="00367F49">
      <w:pPr>
        <w:pStyle w:val="Standa"/>
        <w:numPr>
          <w:ilvl w:val="0"/>
          <w:numId w:val="22"/>
        </w:numPr>
        <w:jc w:val="both"/>
        <w:rPr>
          <w:highlight w:val="yellow"/>
        </w:rPr>
      </w:pPr>
      <w:r w:rsidRPr="003954ED">
        <w:rPr>
          <w:highlight w:val="yellow"/>
        </w:rPr>
        <w:t xml:space="preserve">Austausch oder Generalüberholung von Arbeitsmitteln, z.B. Hebewerkzeug, </w:t>
      </w:r>
      <w:proofErr w:type="spellStart"/>
      <w:r w:rsidRPr="003954ED">
        <w:rPr>
          <w:highlight w:val="yellow"/>
        </w:rPr>
        <w:t>Befahranlagen</w:t>
      </w:r>
      <w:proofErr w:type="spellEnd"/>
      <w:r w:rsidRPr="003954ED">
        <w:rPr>
          <w:highlight w:val="yellow"/>
        </w:rPr>
        <w:t xml:space="preserve"> die die Arbeitssicherheit in oder an der WEA betreffen</w:t>
      </w:r>
      <w:ins w:id="57" w:author="Jörg Fuchs" w:date="2017-08-09T14:47:00Z">
        <w:r w:rsidR="003954ED">
          <w:rPr>
            <w:highlight w:val="yellow"/>
          </w:rPr>
          <w:t xml:space="preserve"> auf behördliche Anweisung</w:t>
        </w:r>
      </w:ins>
      <w:ins w:id="58" w:author="Jörg Fuchs" w:date="2017-08-09T14:48:00Z">
        <w:r w:rsidR="003954ED">
          <w:rPr>
            <w:highlight w:val="yellow"/>
          </w:rPr>
          <w:t xml:space="preserve"> vor Ablauf der Lebensdauer des Bauteil</w:t>
        </w:r>
      </w:ins>
      <w:ins w:id="59" w:author="Jörg Fuchs" w:date="2017-08-09T14:49:00Z">
        <w:r w:rsidR="003954ED">
          <w:rPr>
            <w:highlight w:val="yellow"/>
          </w:rPr>
          <w:t>s oder Ausrüstungsgegenstands</w:t>
        </w:r>
      </w:ins>
    </w:p>
    <w:p w14:paraId="6DC76460" w14:textId="77777777" w:rsidR="00367F49" w:rsidRDefault="00367F49" w:rsidP="001923A7">
      <w:pPr>
        <w:pStyle w:val="Standa"/>
        <w:numPr>
          <w:ilvl w:val="0"/>
          <w:numId w:val="22"/>
        </w:numPr>
        <w:jc w:val="both"/>
      </w:pPr>
      <w:commentRangeStart w:id="60"/>
      <w:r>
        <w:t>Zuwegungen</w:t>
      </w:r>
      <w:commentRangeEnd w:id="60"/>
      <w:r w:rsidR="003954ED">
        <w:rPr>
          <w:rStyle w:val="Kommentarzeichen"/>
          <w:rFonts w:ascii="Times New Roman" w:hAnsi="Times New Roman"/>
        </w:rPr>
        <w:commentReference w:id="60"/>
      </w:r>
      <w:r>
        <w:t xml:space="preserve"> und Stellflächen zu/an der WEA</w:t>
      </w:r>
    </w:p>
    <w:p w14:paraId="15629BA8" w14:textId="77777777" w:rsidR="00153431" w:rsidRDefault="00153431" w:rsidP="001923A7">
      <w:pPr>
        <w:pStyle w:val="Standa"/>
        <w:numPr>
          <w:ilvl w:val="0"/>
          <w:numId w:val="22"/>
        </w:numPr>
        <w:jc w:val="both"/>
      </w:pPr>
      <w:r>
        <w:t>Reinigung von Rotorblättern, Turm und anderen Komponenten;</w:t>
      </w:r>
    </w:p>
    <w:p w14:paraId="02FA3B5A" w14:textId="77777777" w:rsidR="00153431" w:rsidRDefault="00153431" w:rsidP="001923A7">
      <w:pPr>
        <w:pStyle w:val="Standa"/>
        <w:numPr>
          <w:ilvl w:val="0"/>
          <w:numId w:val="22"/>
        </w:numPr>
        <w:jc w:val="both"/>
      </w:pPr>
      <w:r>
        <w:t>jegliche Schönheitsreparaturen, insbesondere an Turm und Rotorblättern;</w:t>
      </w:r>
    </w:p>
    <w:p w14:paraId="54C38B77" w14:textId="77777777" w:rsidR="00153431" w:rsidRDefault="00153431" w:rsidP="001923A7">
      <w:pPr>
        <w:pStyle w:val="Standa"/>
        <w:numPr>
          <w:ilvl w:val="0"/>
          <w:numId w:val="22"/>
        </w:numPr>
        <w:jc w:val="both"/>
      </w:pPr>
      <w:r>
        <w:t>jegliche Arbeiten an nachträglich installi</w:t>
      </w:r>
      <w:r w:rsidR="00DB18E1">
        <w:t>erten Bauteilen (z.B. Direkt-</w:t>
      </w:r>
      <w:proofErr w:type="spellStart"/>
      <w:r w:rsidR="00DB18E1">
        <w:t>vermarktungsregler</w:t>
      </w:r>
      <w:proofErr w:type="spellEnd"/>
      <w:r>
        <w:t>).</w:t>
      </w:r>
    </w:p>
    <w:p w14:paraId="6CCA2EAB" w14:textId="77777777" w:rsidR="00E11842" w:rsidRDefault="00E11842" w:rsidP="00184C23">
      <w:pPr>
        <w:pStyle w:val="Standa"/>
        <w:ind w:left="1134"/>
      </w:pPr>
    </w:p>
    <w:p w14:paraId="236D502E" w14:textId="77777777" w:rsidR="00153431" w:rsidRDefault="00153431" w:rsidP="007B07CF">
      <w:pPr>
        <w:pStyle w:val="Standa"/>
        <w:numPr>
          <w:ilvl w:val="1"/>
          <w:numId w:val="1"/>
        </w:numPr>
        <w:jc w:val="both"/>
      </w:pPr>
      <w:bookmarkStart w:id="61" w:name="_Ref435609567"/>
      <w:r w:rsidRPr="00036FB0">
        <w:lastRenderedPageBreak/>
        <w:t>Verbesserungen der W</w:t>
      </w:r>
      <w:r w:rsidR="00C73AC5">
        <w:t>EA</w:t>
      </w:r>
      <w:r w:rsidRPr="00036FB0">
        <w:t xml:space="preserve"> gehören nicht zum </w:t>
      </w:r>
      <w:r w:rsidR="00184C23">
        <w:t xml:space="preserve">Aufgabenbereich der </w:t>
      </w:r>
      <w:r w:rsidR="007539F8">
        <w:t>Deutschen Windtechnik</w:t>
      </w:r>
      <w:r w:rsidRPr="00036FB0">
        <w:t xml:space="preserve">. Die </w:t>
      </w:r>
      <w:r w:rsidR="007539F8">
        <w:t>Deutsche Windtechnik</w:t>
      </w:r>
      <w:r w:rsidRPr="00036FB0">
        <w:t xml:space="preserve"> prüft ständig Verbesserungen und wird die aus ihrer Sicht sinnvollen Umrüstungen, Nachrüstungen und sonstigen Verbesserungen de</w:t>
      </w:r>
      <w:r w:rsidR="0085640D">
        <w:t>m</w:t>
      </w:r>
      <w:r w:rsidRPr="00036FB0">
        <w:t xml:space="preserve"> </w:t>
      </w:r>
      <w:r w:rsidR="0085640D">
        <w:t>Auftraggeber</w:t>
      </w:r>
      <w:r w:rsidRPr="00036FB0">
        <w:t xml:space="preserve"> vorschlagen.</w:t>
      </w:r>
      <w:bookmarkEnd w:id="61"/>
    </w:p>
    <w:p w14:paraId="33A9CA81" w14:textId="77777777" w:rsidR="00A22C1C" w:rsidRDefault="00A22C1C" w:rsidP="00A22C1C">
      <w:pPr>
        <w:pStyle w:val="Standa"/>
        <w:ind w:left="1134"/>
        <w:jc w:val="both"/>
      </w:pPr>
    </w:p>
    <w:p w14:paraId="13CA8FE2" w14:textId="77777777" w:rsidR="00A22C1C" w:rsidRDefault="00A22C1C" w:rsidP="00A22C1C">
      <w:pPr>
        <w:pStyle w:val="Standa"/>
        <w:numPr>
          <w:ilvl w:val="1"/>
          <w:numId w:val="1"/>
        </w:numPr>
        <w:jc w:val="both"/>
      </w:pPr>
      <w:r w:rsidRPr="00A22C1C">
        <w:t>Leistungen außerhalb des Vertrages</w:t>
      </w:r>
      <w:r>
        <w:t xml:space="preserve"> werden gemäß </w:t>
      </w:r>
      <w:r w:rsidRPr="00A22C1C">
        <w:rPr>
          <w:b/>
        </w:rPr>
        <w:t>Anlage 2</w:t>
      </w:r>
      <w:r>
        <w:t xml:space="preserve">, nach Angebot oder zu marktüblichen Bedingungen abgerechnet und bedürfen </w:t>
      </w:r>
      <w:proofErr w:type="gramStart"/>
      <w:r>
        <w:t>eine gesonderten Beauftragung</w:t>
      </w:r>
      <w:proofErr w:type="gramEnd"/>
      <w:r>
        <w:t xml:space="preserve"> durch den Auftraggeber.</w:t>
      </w:r>
    </w:p>
    <w:p w14:paraId="5CFE7C7C" w14:textId="77777777" w:rsidR="00153431" w:rsidRDefault="00153431" w:rsidP="00153431">
      <w:pPr>
        <w:pStyle w:val="Standa"/>
        <w:ind w:left="567"/>
      </w:pPr>
    </w:p>
    <w:p w14:paraId="29FA8168" w14:textId="77777777" w:rsidR="00153431" w:rsidRPr="00054C72" w:rsidRDefault="00153431" w:rsidP="00153431">
      <w:pPr>
        <w:pStyle w:val="berschrift1"/>
      </w:pPr>
      <w:bookmarkStart w:id="62" w:name="_Toc427853957"/>
      <w:r w:rsidRPr="00054C72">
        <w:t xml:space="preserve">Technischer Bericht über Zustand der </w:t>
      </w:r>
      <w:bookmarkEnd w:id="53"/>
      <w:bookmarkEnd w:id="54"/>
      <w:bookmarkEnd w:id="55"/>
      <w:bookmarkEnd w:id="56"/>
      <w:r w:rsidRPr="00054C72">
        <w:t>W</w:t>
      </w:r>
      <w:r w:rsidR="00C73AC5" w:rsidRPr="00054C72">
        <w:t>EA</w:t>
      </w:r>
      <w:bookmarkStart w:id="63" w:name="_Ref272302880"/>
      <w:bookmarkEnd w:id="62"/>
      <w:r w:rsidRPr="00054C72">
        <w:br/>
      </w:r>
    </w:p>
    <w:p w14:paraId="0A433CE4" w14:textId="19CD75A7" w:rsidR="00F5424F" w:rsidRDefault="00D4345D" w:rsidP="00054C72">
      <w:pPr>
        <w:pStyle w:val="Standa"/>
        <w:ind w:left="1134"/>
        <w:jc w:val="both"/>
      </w:pPr>
      <w:bookmarkStart w:id="64" w:name="_Ref435609137"/>
      <w:r w:rsidRPr="00054C72">
        <w:t xml:space="preserve">Der Zustand der WEA wurde vor Vertragsbeginn durch einen unabhängigen Sachverständigen geprüft und ist beiden Parteien bekannt. Es besteht Einigkeit darüber, dass nach der Zustandsorientierten </w:t>
      </w:r>
      <w:r w:rsidR="00523BDA" w:rsidRPr="00054C72">
        <w:t xml:space="preserve">Prüfung </w:t>
      </w:r>
      <w:proofErr w:type="spellStart"/>
      <w:r w:rsidR="00523BDA" w:rsidRPr="00054C72">
        <w:t>Maschine+Turm</w:t>
      </w:r>
      <w:proofErr w:type="spellEnd"/>
      <w:r w:rsidR="00523BDA" w:rsidRPr="00054C72">
        <w:t xml:space="preserve"> und der V</w:t>
      </w:r>
      <w:r w:rsidR="00724DBC" w:rsidRPr="00724DBC">
        <w:t>i</w:t>
      </w:r>
      <w:r w:rsidR="00523BDA" w:rsidRPr="00054C72">
        <w:t>deoendoskopie der Getriebe keine Mängel bestehen, die einen Ausschluss einzelner Komponenten oder Bauteile begründen.</w:t>
      </w:r>
      <w:r w:rsidR="00523BDA" w:rsidRPr="00054C72">
        <w:br/>
        <w:t>Die Zustandsorientierte Prüfung der Rotorblätter</w:t>
      </w:r>
      <w:r w:rsidR="00D77606" w:rsidRPr="00054C72">
        <w:t xml:space="preserve"> zeigt Mängel</w:t>
      </w:r>
      <w:r w:rsidR="00D77606">
        <w:t>,</w:t>
      </w:r>
      <w:r w:rsidR="00D77606" w:rsidRPr="00054C72">
        <w:t xml:space="preserve"> die</w:t>
      </w:r>
      <w:r w:rsidR="00D0125C">
        <w:t xml:space="preserve"> selber</w:t>
      </w:r>
      <w:r w:rsidR="00D77606">
        <w:t xml:space="preserve"> und daraus resultierende Folgeschäden,</w:t>
      </w:r>
      <w:r w:rsidR="00D77606" w:rsidRPr="00054C72">
        <w:t xml:space="preserve"> bis zu Ihrer Beseitigung aus dem Leistungsumfang</w:t>
      </w:r>
      <w:r w:rsidR="00D77606" w:rsidRPr="00D77606">
        <w:t xml:space="preserve"> aus</w:t>
      </w:r>
      <w:r w:rsidR="00D77606">
        <w:t>geschlossen sind</w:t>
      </w:r>
      <w:r w:rsidR="00D77606" w:rsidRPr="00054C72">
        <w:t xml:space="preserve">. Mit Beseitigung der Mängel gemäß </w:t>
      </w:r>
      <w:r w:rsidR="00D77606" w:rsidRPr="0035562B">
        <w:t xml:space="preserve">Mängelliste (Anlage </w:t>
      </w:r>
      <w:r w:rsidR="0035562B" w:rsidRPr="0035562B">
        <w:t>8</w:t>
      </w:r>
      <w:r w:rsidR="00D77606" w:rsidRPr="0035562B">
        <w:t>) sind die Rotorblätter jedoch vollumfänglicher Teil des Leistungsumfangs dieses Vertrages</w:t>
      </w:r>
      <w:r w:rsidR="00523BDA" w:rsidRPr="0035562B">
        <w:t xml:space="preserve"> </w:t>
      </w:r>
      <w:r w:rsidR="00A72749" w:rsidRPr="0035562B">
        <w:t>Die Deutsche Windtechnik erklärt Ihre Bereitschaft die Schäden</w:t>
      </w:r>
      <w:r w:rsidR="00A72749" w:rsidRPr="00054C72">
        <w:t xml:space="preserve"> gemäß Anlage, eine Beauftragung durch den Auftraggeber vorausgesetzt, durch separat zu vergütende Auftragsarbeiten zu beseitigen</w:t>
      </w:r>
      <w:r w:rsidR="00A72749">
        <w:rPr>
          <w:strike/>
        </w:rPr>
        <w:t xml:space="preserve"> </w:t>
      </w:r>
      <w:r w:rsidR="001B0AAB">
        <w:t xml:space="preserve">Sollte die Beseitigung der Mängel nicht durch die Deutsche Windtechnik oder einen Ihrer Subunternehmer erfolgen so ist die ausreichende Beseitigung der Mängel durch die Deutsche Windtechnik zu bestätigen. </w:t>
      </w:r>
      <w:bookmarkStart w:id="65" w:name="_Ref271114310"/>
      <w:bookmarkEnd w:id="63"/>
      <w:bookmarkEnd w:id="64"/>
    </w:p>
    <w:p w14:paraId="50839C97" w14:textId="77777777" w:rsidR="00054C72" w:rsidRDefault="00054C72" w:rsidP="00054C72">
      <w:pPr>
        <w:pStyle w:val="Standa"/>
        <w:ind w:left="1134"/>
        <w:jc w:val="both"/>
      </w:pPr>
    </w:p>
    <w:p w14:paraId="641B3BAC" w14:textId="77777777" w:rsidR="00153431" w:rsidRPr="00E74C36" w:rsidRDefault="00153431" w:rsidP="00153431">
      <w:pPr>
        <w:pStyle w:val="berschrift1"/>
      </w:pPr>
      <w:bookmarkStart w:id="66" w:name="_Toc427853958"/>
      <w:bookmarkStart w:id="67" w:name="_Ref435608591"/>
      <w:bookmarkStart w:id="68" w:name="_Ref435608608"/>
      <w:r w:rsidRPr="00E74C36">
        <w:t>Inspektion und Wartung</w:t>
      </w:r>
      <w:bookmarkEnd w:id="65"/>
      <w:bookmarkEnd w:id="66"/>
      <w:bookmarkEnd w:id="67"/>
      <w:bookmarkEnd w:id="68"/>
      <w:r>
        <w:br/>
      </w:r>
    </w:p>
    <w:p w14:paraId="03CD2821" w14:textId="77777777" w:rsidR="00153431" w:rsidRDefault="00153431" w:rsidP="007B07CF">
      <w:pPr>
        <w:pStyle w:val="Standa"/>
        <w:numPr>
          <w:ilvl w:val="1"/>
          <w:numId w:val="3"/>
        </w:numPr>
        <w:jc w:val="both"/>
      </w:pPr>
      <w:r w:rsidRPr="005275DB">
        <w:t xml:space="preserve">Die </w:t>
      </w:r>
      <w:r w:rsidR="00E84ACA">
        <w:t xml:space="preserve">Deutsche Windtechnik </w:t>
      </w:r>
      <w:r w:rsidRPr="005275DB">
        <w:t>wird die W</w:t>
      </w:r>
      <w:r w:rsidR="00C73AC5">
        <w:t>EA</w:t>
      </w:r>
      <w:r w:rsidRPr="005275DB">
        <w:t xml:space="preserve"> in regelmäßigen Intervallen von sechs Monaten (</w:t>
      </w:r>
      <w:r w:rsidR="00DA1EE2">
        <w:rPr>
          <w:rFonts w:cs="Arial"/>
        </w:rPr>
        <w:t>+ / </w:t>
      </w:r>
      <w:r w:rsidR="00C73AC5">
        <w:rPr>
          <w:rFonts w:cs="Arial"/>
        </w:rPr>
        <w:t xml:space="preserve">- </w:t>
      </w:r>
      <w:r w:rsidRPr="005275DB">
        <w:t>30 Tage) inspizieren und warten</w:t>
      </w:r>
      <w:r w:rsidR="00964379">
        <w:t>.</w:t>
      </w:r>
      <w:r w:rsidR="00724DBC">
        <w:br/>
      </w:r>
    </w:p>
    <w:p w14:paraId="70892A04" w14:textId="77777777" w:rsidR="00724DBC" w:rsidRDefault="00724DBC" w:rsidP="007B07CF">
      <w:pPr>
        <w:pStyle w:val="Standa"/>
        <w:numPr>
          <w:ilvl w:val="1"/>
          <w:numId w:val="3"/>
        </w:numPr>
        <w:jc w:val="both"/>
      </w:pPr>
      <w:r>
        <w:t>Bei Windgeschwindigkeiten &gt;7m/s im Mittel auf 100m dürfen keine Wartungsarbeiten durchgeführt werden.</w:t>
      </w:r>
    </w:p>
    <w:p w14:paraId="591DC5DA" w14:textId="77777777" w:rsidR="00CC155E" w:rsidRDefault="00CC155E" w:rsidP="00153431">
      <w:pPr>
        <w:pStyle w:val="Standa"/>
        <w:ind w:left="567"/>
      </w:pPr>
    </w:p>
    <w:p w14:paraId="663C1356" w14:textId="77777777" w:rsidR="00153431" w:rsidRDefault="00153431" w:rsidP="007B07CF">
      <w:pPr>
        <w:pStyle w:val="Standa"/>
        <w:numPr>
          <w:ilvl w:val="1"/>
          <w:numId w:val="3"/>
        </w:numPr>
        <w:jc w:val="both"/>
      </w:pPr>
      <w:r w:rsidRPr="00036FB0">
        <w:lastRenderedPageBreak/>
        <w:t>Im</w:t>
      </w:r>
      <w:r w:rsidR="00C73AC5">
        <w:t xml:space="preserve"> Rahmen der Inspektion hat die </w:t>
      </w:r>
      <w:r w:rsidR="00E84ACA">
        <w:t>Deutsche Windtechnik</w:t>
      </w:r>
      <w:r w:rsidRPr="00036FB0">
        <w:t xml:space="preserve"> den Ist-Zustand der W</w:t>
      </w:r>
      <w:r w:rsidR="00C73AC5">
        <w:t>EA</w:t>
      </w:r>
      <w:r w:rsidRPr="00036FB0">
        <w:t xml:space="preserve"> festzustellen und zu beurteilen. Sie versucht, die Ursachen einer Abnutzung festzustellen und die notwendigen Konsequenzen für eine künftige Nutzung abzuleiten.</w:t>
      </w:r>
    </w:p>
    <w:p w14:paraId="29BEAD99" w14:textId="77777777" w:rsidR="007B07CF" w:rsidRDefault="007B07CF" w:rsidP="007B07CF">
      <w:pPr>
        <w:pStyle w:val="Standa"/>
        <w:ind w:left="1134"/>
      </w:pPr>
    </w:p>
    <w:p w14:paraId="13169AE1" w14:textId="77777777" w:rsidR="00153431" w:rsidRDefault="00153431" w:rsidP="007B07CF">
      <w:pPr>
        <w:pStyle w:val="Standa"/>
        <w:numPr>
          <w:ilvl w:val="1"/>
          <w:numId w:val="3"/>
        </w:numPr>
        <w:jc w:val="both"/>
      </w:pPr>
      <w:r w:rsidRPr="00036FB0">
        <w:t>Die Wartung der W</w:t>
      </w:r>
      <w:r w:rsidR="00C73AC5">
        <w:t>EA</w:t>
      </w:r>
      <w:r w:rsidRPr="00036FB0">
        <w:t xml:space="preserve"> umfasst die Überprüfung und Einstellung der Anlagen, den notwendigen turnusmäßigen oder in regelmäßigen Abständen durchzuführenden Austausch von Anlagenteilen, Fetten und Ölen sowie alle weiteren Maßnahmen, die zum funktionsfähigen Erhalt des Zustandes der W</w:t>
      </w:r>
      <w:r w:rsidR="00C73AC5">
        <w:t>EA</w:t>
      </w:r>
      <w:r w:rsidRPr="00036FB0">
        <w:t xml:space="preserve"> notwendig sind.</w:t>
      </w:r>
    </w:p>
    <w:p w14:paraId="65406A79" w14:textId="77777777" w:rsidR="007B07CF" w:rsidRDefault="007B07CF" w:rsidP="007B07CF">
      <w:pPr>
        <w:pStyle w:val="Standa"/>
        <w:ind w:left="1134"/>
      </w:pPr>
    </w:p>
    <w:p w14:paraId="7341A1C2" w14:textId="77777777" w:rsidR="00153431" w:rsidRDefault="00153431" w:rsidP="007B07CF">
      <w:pPr>
        <w:pStyle w:val="Standa"/>
        <w:numPr>
          <w:ilvl w:val="1"/>
          <w:numId w:val="3"/>
        </w:numPr>
        <w:jc w:val="both"/>
      </w:pPr>
      <w:r w:rsidRPr="00036FB0">
        <w:t xml:space="preserve">Die </w:t>
      </w:r>
      <w:r w:rsidR="00E84ACA">
        <w:t>Deutsche Windtechnik</w:t>
      </w:r>
      <w:r w:rsidRPr="00036FB0">
        <w:t xml:space="preserve"> wird die Inspektion und Wartung in Übereinstimmung mit</w:t>
      </w:r>
      <w:r w:rsidR="00CB103D">
        <w:t xml:space="preserve"> </w:t>
      </w:r>
      <w:r w:rsidR="00802146">
        <w:t xml:space="preserve">dem Wartungsprotokoll </w:t>
      </w:r>
      <w:r w:rsidRPr="00036FB0">
        <w:t>der W</w:t>
      </w:r>
      <w:r w:rsidR="00C73AC5">
        <w:t>EA</w:t>
      </w:r>
      <w:r w:rsidRPr="00036FB0">
        <w:t xml:space="preserve"> </w:t>
      </w:r>
      <w:r w:rsidR="00802146">
        <w:t>s. Anlage 6</w:t>
      </w:r>
      <w:r w:rsidR="00802146" w:rsidRPr="00036FB0">
        <w:t xml:space="preserve"> </w:t>
      </w:r>
      <w:r w:rsidRPr="00036FB0">
        <w:t>durchführen.</w:t>
      </w:r>
      <w:bookmarkStart w:id="69" w:name="_Ref271114352"/>
    </w:p>
    <w:p w14:paraId="37E78EB5" w14:textId="77777777" w:rsidR="00E11842" w:rsidRDefault="00E11842" w:rsidP="00E11842">
      <w:pPr>
        <w:pStyle w:val="Standa"/>
        <w:ind w:left="1134"/>
      </w:pPr>
    </w:p>
    <w:p w14:paraId="495A79B7" w14:textId="77777777" w:rsidR="00153431" w:rsidRDefault="00153431" w:rsidP="00153431">
      <w:pPr>
        <w:pStyle w:val="berschrift1"/>
      </w:pPr>
      <w:bookmarkStart w:id="70" w:name="_Toc427853959"/>
      <w:bookmarkStart w:id="71" w:name="_Ref435608632"/>
      <w:r w:rsidRPr="00B70A7D">
        <w:t>Instandsetzung und Reparatur</w:t>
      </w:r>
      <w:bookmarkStart w:id="72" w:name="_Ref270937608"/>
      <w:bookmarkEnd w:id="69"/>
      <w:bookmarkEnd w:id="70"/>
      <w:bookmarkEnd w:id="71"/>
      <w:r w:rsidRPr="00B70A7D">
        <w:br/>
      </w:r>
    </w:p>
    <w:p w14:paraId="2EFC31A8" w14:textId="77777777" w:rsidR="00153431" w:rsidRDefault="00153431" w:rsidP="007B07CF">
      <w:pPr>
        <w:pStyle w:val="Standa"/>
        <w:numPr>
          <w:ilvl w:val="1"/>
          <w:numId w:val="4"/>
        </w:numPr>
        <w:jc w:val="both"/>
      </w:pPr>
      <w:r w:rsidRPr="00036FB0">
        <w:t>Maßnahmen der Instandsetzung u</w:t>
      </w:r>
      <w:r w:rsidR="00C73AC5">
        <w:t>nd Reparatur dienen dazu, die WEA</w:t>
      </w:r>
      <w:r w:rsidRPr="00036FB0">
        <w:t xml:space="preserve"> in den funktionsfähigen Zustand zurückzuführen. Hierzu gehören insbesondere auch</w:t>
      </w:r>
      <w:bookmarkStart w:id="73" w:name="_Ref270937611"/>
      <w:bookmarkEnd w:id="72"/>
      <w:r>
        <w:br/>
      </w:r>
    </w:p>
    <w:p w14:paraId="1C09BB25" w14:textId="77777777" w:rsidR="00153431" w:rsidRDefault="00153431" w:rsidP="007B07CF">
      <w:pPr>
        <w:pStyle w:val="Standa"/>
        <w:numPr>
          <w:ilvl w:val="2"/>
          <w:numId w:val="4"/>
        </w:numPr>
        <w:jc w:val="both"/>
      </w:pPr>
      <w:r w:rsidRPr="00036FB0">
        <w:t>die Behebung von Schäden</w:t>
      </w:r>
      <w:bookmarkEnd w:id="73"/>
      <w:r w:rsidR="00751559">
        <w:t>,</w:t>
      </w:r>
    </w:p>
    <w:p w14:paraId="3C5D4E5D" w14:textId="77777777" w:rsidR="00153431" w:rsidRPr="00CB411F" w:rsidRDefault="00153431" w:rsidP="00153431">
      <w:pPr>
        <w:pStyle w:val="Standa"/>
      </w:pPr>
    </w:p>
    <w:p w14:paraId="62940A0B" w14:textId="77777777" w:rsidR="00054C72" w:rsidRDefault="00153431" w:rsidP="00054C72">
      <w:pPr>
        <w:pStyle w:val="Standa"/>
        <w:numPr>
          <w:ilvl w:val="2"/>
          <w:numId w:val="4"/>
        </w:numPr>
        <w:jc w:val="both"/>
      </w:pPr>
      <w:r w:rsidRPr="00036FB0">
        <w:t xml:space="preserve">die Vorhaltung, Lieferung und der Einbau von </w:t>
      </w:r>
      <w:r w:rsidR="00926EC9">
        <w:t xml:space="preserve">allen </w:t>
      </w:r>
      <w:r w:rsidRPr="00036FB0">
        <w:t>erforderlichen Ersatz- und</w:t>
      </w:r>
      <w:r w:rsidR="009C7DDE">
        <w:t xml:space="preserve"> </w:t>
      </w:r>
      <w:r w:rsidRPr="00036FB0">
        <w:t>Verschleißteilen,</w:t>
      </w:r>
    </w:p>
    <w:p w14:paraId="6452340A" w14:textId="77777777" w:rsidR="009C7DDE" w:rsidRDefault="009C7DDE" w:rsidP="00054C72">
      <w:pPr>
        <w:pStyle w:val="Standa"/>
        <w:jc w:val="both"/>
      </w:pPr>
    </w:p>
    <w:p w14:paraId="40A360FD" w14:textId="77777777" w:rsidR="00153431" w:rsidRDefault="00153431" w:rsidP="007B07CF">
      <w:pPr>
        <w:pStyle w:val="Standa"/>
        <w:numPr>
          <w:ilvl w:val="2"/>
          <w:numId w:val="4"/>
        </w:numPr>
        <w:jc w:val="both"/>
      </w:pPr>
      <w:r w:rsidRPr="00036FB0">
        <w:t xml:space="preserve">die Auffüllung oder der Wechsel von Betriebsstoffen </w:t>
      </w:r>
      <w:r>
        <w:t xml:space="preserve">(Hauptgetriebe je nach Zustand der </w:t>
      </w:r>
      <w:proofErr w:type="spellStart"/>
      <w:r>
        <w:t>Ölprobe</w:t>
      </w:r>
      <w:proofErr w:type="spellEnd"/>
      <w:r>
        <w:t>).</w:t>
      </w:r>
    </w:p>
    <w:p w14:paraId="56CC9F54" w14:textId="77777777" w:rsidR="00E11842" w:rsidRDefault="00E11842" w:rsidP="00F5424F">
      <w:pPr>
        <w:pStyle w:val="Standa"/>
      </w:pPr>
    </w:p>
    <w:p w14:paraId="0309360E" w14:textId="018AA0EB" w:rsidR="00153431" w:rsidRDefault="00DA1EE2" w:rsidP="007B07CF">
      <w:pPr>
        <w:pStyle w:val="Standa"/>
        <w:ind w:left="1134"/>
        <w:jc w:val="both"/>
      </w:pPr>
      <w:r>
        <w:t xml:space="preserve">Die unter Nr. </w:t>
      </w:r>
      <w:r>
        <w:fldChar w:fldCharType="begin"/>
      </w:r>
      <w:r>
        <w:instrText xml:space="preserve"> REF _Ref435609551 \n \h </w:instrText>
      </w:r>
      <w:r>
        <w:fldChar w:fldCharType="separate"/>
      </w:r>
      <w:ins w:id="74" w:author="Jörg Fuchs" w:date="2017-08-09T14:50:00Z">
        <w:r w:rsidR="003954ED">
          <w:t>1.4</w:t>
        </w:r>
      </w:ins>
      <w:del w:id="75" w:author="Jörg Fuchs" w:date="2017-08-09T14:49:00Z">
        <w:r w:rsidR="0026637A" w:rsidDel="003954ED">
          <w:delText>1.3</w:delText>
        </w:r>
      </w:del>
      <w:r>
        <w:fldChar w:fldCharType="end"/>
      </w:r>
      <w:r>
        <w:t xml:space="preserve"> bis </w:t>
      </w:r>
      <w:r>
        <w:fldChar w:fldCharType="begin"/>
      </w:r>
      <w:r>
        <w:instrText xml:space="preserve"> REF _Ref435609567 \n \h </w:instrText>
      </w:r>
      <w:r>
        <w:fldChar w:fldCharType="separate"/>
      </w:r>
      <w:ins w:id="76" w:author="Jörg Fuchs" w:date="2017-08-09T14:50:00Z">
        <w:r w:rsidR="003954ED">
          <w:t>1.6</w:t>
        </w:r>
      </w:ins>
      <w:del w:id="77" w:author="Jörg Fuchs" w:date="2017-08-09T14:49:00Z">
        <w:r w:rsidR="0026637A" w:rsidDel="003954ED">
          <w:delText>1.5</w:delText>
        </w:r>
      </w:del>
      <w:r>
        <w:fldChar w:fldCharType="end"/>
      </w:r>
      <w:r w:rsidR="00153431">
        <w:t xml:space="preserve"> beschriebenen</w:t>
      </w:r>
      <w:r w:rsidR="00C73AC5">
        <w:t xml:space="preserve"> Ausschlüsse bleiben unberührt.</w:t>
      </w:r>
    </w:p>
    <w:p w14:paraId="136B7714" w14:textId="77777777" w:rsidR="00071AAD" w:rsidRDefault="00071AAD" w:rsidP="00153431">
      <w:pPr>
        <w:pStyle w:val="Standa"/>
        <w:ind w:left="1134"/>
      </w:pPr>
    </w:p>
    <w:p w14:paraId="1CC3F264" w14:textId="04E7686B" w:rsidR="00E11842" w:rsidRDefault="00153431" w:rsidP="007B07CF">
      <w:pPr>
        <w:pStyle w:val="Standa"/>
        <w:numPr>
          <w:ilvl w:val="1"/>
          <w:numId w:val="4"/>
        </w:numPr>
        <w:jc w:val="both"/>
      </w:pPr>
      <w:bookmarkStart w:id="78" w:name="_Ref435610785"/>
      <w:r>
        <w:t>Schäden an den Anlagen, die durch von außen kommende Einwirkung verursacht w</w:t>
      </w:r>
      <w:r w:rsidR="00E11842">
        <w:t>erden, also insbesondere durch h</w:t>
      </w:r>
      <w:r>
        <w:t xml:space="preserve">öhere Gewalt (bspw. Sturm, Hagel, Überschwemmung, Erosion, Blitz, Vandalismus, Krieg, Kernenergie und ionisierende Strahlung), sind nicht von </w:t>
      </w:r>
      <w:r w:rsidR="00184D5F">
        <w:t xml:space="preserve">der </w:t>
      </w:r>
      <w:r>
        <w:t>Instandsetzungs- und Reparaturp</w:t>
      </w:r>
      <w:r w:rsidR="00F5424F">
        <w:t xml:space="preserve">flicht der </w:t>
      </w:r>
      <w:r w:rsidR="00E84ACA">
        <w:t>Deutschen Windtechnik</w:t>
      </w:r>
      <w:r>
        <w:t xml:space="preserve"> umfasst. Die Kosten entsprechender Reparaturen</w:t>
      </w:r>
      <w:r w:rsidR="00184D5F">
        <w:t xml:space="preserve"> und Instandsetzungen </w:t>
      </w:r>
      <w:r>
        <w:t xml:space="preserve">sind insbesondere nicht in der Vergütung gemäß Nr. </w:t>
      </w:r>
      <w:r w:rsidR="00DA1EE2">
        <w:fldChar w:fldCharType="begin"/>
      </w:r>
      <w:r w:rsidR="00DA1EE2">
        <w:instrText xml:space="preserve"> REF _Ref435609599 \n \h </w:instrText>
      </w:r>
      <w:r w:rsidR="00DA1EE2">
        <w:fldChar w:fldCharType="separate"/>
      </w:r>
      <w:r w:rsidR="003954ED">
        <w:t>12.1</w:t>
      </w:r>
      <w:r w:rsidR="00DA1EE2">
        <w:fldChar w:fldCharType="end"/>
      </w:r>
      <w:r w:rsidR="00184D5F">
        <w:t xml:space="preserve"> enthalten und gesondert zu beauftragen.</w:t>
      </w:r>
      <w:bookmarkEnd w:id="78"/>
    </w:p>
    <w:p w14:paraId="2436B2AF" w14:textId="77777777" w:rsidR="00153431" w:rsidRDefault="00153431" w:rsidP="00E11842">
      <w:pPr>
        <w:pStyle w:val="Standa"/>
        <w:ind w:left="1134"/>
      </w:pPr>
    </w:p>
    <w:p w14:paraId="61719A92" w14:textId="5BF34CCD" w:rsidR="00153431" w:rsidRDefault="00153431" w:rsidP="007B07CF">
      <w:pPr>
        <w:pStyle w:val="Standa"/>
        <w:numPr>
          <w:ilvl w:val="1"/>
          <w:numId w:val="4"/>
        </w:numPr>
        <w:jc w:val="both"/>
      </w:pPr>
      <w:bookmarkStart w:id="79" w:name="_Ref435610800"/>
      <w:r>
        <w:lastRenderedPageBreak/>
        <w:t>D</w:t>
      </w:r>
      <w:r w:rsidRPr="00036FB0">
        <w:t xml:space="preserve">ie Behebung von </w:t>
      </w:r>
      <w:r>
        <w:t>innen kommende</w:t>
      </w:r>
      <w:r w:rsidR="00E95E62">
        <w:t>n</w:t>
      </w:r>
      <w:r>
        <w:t xml:space="preserve"> </w:t>
      </w:r>
      <w:r w:rsidRPr="00036FB0">
        <w:t xml:space="preserve">Totalschäden, wobei </w:t>
      </w:r>
      <w:r>
        <w:t xml:space="preserve">von </w:t>
      </w:r>
      <w:r w:rsidR="00E11842">
        <w:t xml:space="preserve">der </w:t>
      </w:r>
      <w:r w:rsidR="00E84ACA">
        <w:t>Deutschen Windtechnik</w:t>
      </w:r>
      <w:r w:rsidR="00F5424F">
        <w:t xml:space="preserve"> </w:t>
      </w:r>
      <w:r>
        <w:t>nach Rücksprache mit de</w:t>
      </w:r>
      <w:r w:rsidR="0085640D">
        <w:t>m</w:t>
      </w:r>
      <w:r>
        <w:t xml:space="preserve"> </w:t>
      </w:r>
      <w:r w:rsidR="0085640D">
        <w:t>Auftraggeber</w:t>
      </w:r>
      <w:r>
        <w:t xml:space="preserve"> zu entscheiden ist</w:t>
      </w:r>
      <w:r w:rsidRPr="00036FB0">
        <w:t>, ob die betreffende</w:t>
      </w:r>
      <w:r w:rsidR="00C73AC5">
        <w:t>(n)</w:t>
      </w:r>
      <w:r w:rsidRPr="00036FB0">
        <w:t xml:space="preserve"> W</w:t>
      </w:r>
      <w:r w:rsidR="00C73AC5">
        <w:t xml:space="preserve">EA </w:t>
      </w:r>
      <w:r w:rsidRPr="00036FB0">
        <w:t>durch eine neue, gleichwertige gebrauchte oder runderneuerte W</w:t>
      </w:r>
      <w:r w:rsidR="002F34FF">
        <w:t>EA</w:t>
      </w:r>
      <w:r w:rsidRPr="00036FB0">
        <w:t xml:space="preserve"> ersetzt </w:t>
      </w:r>
      <w:r>
        <w:t xml:space="preserve">wird </w:t>
      </w:r>
      <w:r w:rsidRPr="00036FB0">
        <w:t xml:space="preserve">oder </w:t>
      </w:r>
      <w:r>
        <w:t>der</w:t>
      </w:r>
      <w:r w:rsidRPr="00036FB0">
        <w:t xml:space="preserve"> Zeitwert</w:t>
      </w:r>
      <w:r w:rsidR="00DB5B5A">
        <w:t xml:space="preserve"> </w:t>
      </w:r>
      <w:r w:rsidRPr="00036FB0">
        <w:t>der betroffenen W</w:t>
      </w:r>
      <w:r w:rsidR="002F34FF">
        <w:t>EA</w:t>
      </w:r>
      <w:r w:rsidRPr="00036FB0">
        <w:t xml:space="preserve"> </w:t>
      </w:r>
      <w:r>
        <w:t xml:space="preserve">an </w:t>
      </w:r>
      <w:r w:rsidR="0085640D">
        <w:t>den Auftraggeber</w:t>
      </w:r>
      <w:r>
        <w:t xml:space="preserve"> ge</w:t>
      </w:r>
      <w:r w:rsidRPr="00036FB0">
        <w:t>zahlt</w:t>
      </w:r>
      <w:r>
        <w:t xml:space="preserve"> wird. Dabei sind die wirtschaftlichen Interessen von </w:t>
      </w:r>
      <w:r w:rsidR="0085640D">
        <w:t>dem Auftraggeber</w:t>
      </w:r>
      <w:r>
        <w:t xml:space="preserve"> angemessen zu berücksichtigen. Weitere Ersatzzahlungen sind ausgeschlossen.</w:t>
      </w:r>
      <w:bookmarkEnd w:id="79"/>
    </w:p>
    <w:p w14:paraId="5E43B951" w14:textId="77777777" w:rsidR="00D0125C" w:rsidRDefault="00D0125C" w:rsidP="0013278D">
      <w:pPr>
        <w:pStyle w:val="Listenabsatz"/>
      </w:pPr>
    </w:p>
    <w:p w14:paraId="67292FF1" w14:textId="4538F932" w:rsidR="00153431" w:rsidRDefault="00D0125C" w:rsidP="0013278D">
      <w:pPr>
        <w:pStyle w:val="Standa"/>
        <w:ind w:left="1134"/>
        <w:jc w:val="both"/>
      </w:pPr>
      <w:r w:rsidRPr="00D0125C">
        <w:t>Ein Totalschaden im Sinne dieses Vertrages liegt vor, wenn die WEA physisch vernichtet oder völlig irreparabel ist. Gleiches gilt, wenn die WEA zwar technisch noch reparabel, der Schaden aber so erheblich ist, dass die erforderlichen Reparaturkosten höher sind als die Wiederbeschaffungskosten, die sich aus dem Wiederbeschaffungswert der WEA abzüglich des Restwertes zusammensetzen</w:t>
      </w:r>
      <w:r>
        <w:t>.</w:t>
      </w:r>
    </w:p>
    <w:p w14:paraId="35BCC177" w14:textId="77777777" w:rsidR="003506D1" w:rsidRDefault="003506D1" w:rsidP="0013278D">
      <w:pPr>
        <w:pStyle w:val="Standa"/>
        <w:ind w:left="1134"/>
        <w:jc w:val="both"/>
      </w:pPr>
    </w:p>
    <w:p w14:paraId="32211063" w14:textId="77777777" w:rsidR="00153431" w:rsidRDefault="00153431" w:rsidP="007B07CF">
      <w:pPr>
        <w:pStyle w:val="Standa"/>
        <w:numPr>
          <w:ilvl w:val="1"/>
          <w:numId w:val="4"/>
        </w:numPr>
        <w:jc w:val="both"/>
      </w:pPr>
      <w:r w:rsidRPr="00036FB0">
        <w:t xml:space="preserve">Maßnahmen der Instandsetzung und Reparatur wird die </w:t>
      </w:r>
      <w:r w:rsidR="00E84ACA">
        <w:t>Deutsche Windtechnik</w:t>
      </w:r>
      <w:r w:rsidRPr="00036FB0">
        <w:t xml:space="preserve"> vornehmen, sobald sich der Instandsetzungs- oder Reparaturbedarf im Rahmen einer Inspektion</w:t>
      </w:r>
      <w:r>
        <w:t>, Wartung</w:t>
      </w:r>
      <w:r w:rsidRPr="00036FB0">
        <w:t xml:space="preserve"> oder der Fernüberwachung gezeigt hat.</w:t>
      </w:r>
    </w:p>
    <w:p w14:paraId="397E65A8" w14:textId="77777777" w:rsidR="007B07CF" w:rsidRDefault="007B07CF" w:rsidP="007B07CF">
      <w:pPr>
        <w:pStyle w:val="Standa"/>
        <w:ind w:left="1134"/>
      </w:pPr>
    </w:p>
    <w:p w14:paraId="410EA0A5" w14:textId="77777777" w:rsidR="00153431" w:rsidRDefault="00153431" w:rsidP="007B07CF">
      <w:pPr>
        <w:pStyle w:val="Standa"/>
        <w:numPr>
          <w:ilvl w:val="1"/>
          <w:numId w:val="4"/>
        </w:numPr>
        <w:jc w:val="both"/>
      </w:pPr>
      <w:r w:rsidRPr="00036FB0">
        <w:t xml:space="preserve">Die </w:t>
      </w:r>
      <w:r w:rsidR="00E84ACA">
        <w:t>Deutsche Windtechnik</w:t>
      </w:r>
      <w:r w:rsidRPr="00036FB0">
        <w:t xml:space="preserve"> wird nach eigenem Ermessen auch vorbeugende Instandsetzungsmaßnahmen und Reparaturen vornehmen, die geboten sind, um die Funktionsfähigkeit der W</w:t>
      </w:r>
      <w:r w:rsidR="002F34FF">
        <w:t>EA</w:t>
      </w:r>
      <w:r w:rsidRPr="00036FB0">
        <w:t xml:space="preserve"> während der Vertragslaufzeit aufrechtzuerhalten.</w:t>
      </w:r>
      <w:bookmarkStart w:id="80" w:name="_Ref271114378"/>
    </w:p>
    <w:p w14:paraId="69359FC6" w14:textId="77777777" w:rsidR="00153431" w:rsidRDefault="00153431" w:rsidP="00153431">
      <w:pPr>
        <w:pStyle w:val="Standa"/>
        <w:ind w:left="1134"/>
      </w:pPr>
    </w:p>
    <w:p w14:paraId="493F53DC" w14:textId="77777777" w:rsidR="00153431" w:rsidRDefault="00153431" w:rsidP="007B07CF">
      <w:pPr>
        <w:pStyle w:val="Standa"/>
        <w:numPr>
          <w:ilvl w:val="1"/>
          <w:numId w:val="4"/>
        </w:numPr>
        <w:jc w:val="both"/>
      </w:pPr>
      <w:r w:rsidRPr="00E0680F">
        <w:t>Die im Zuge von Leistung</w:t>
      </w:r>
      <w:r w:rsidR="00F5424F">
        <w:t xml:space="preserve">en von der </w:t>
      </w:r>
      <w:r w:rsidR="00E84ACA">
        <w:t>Deutschen Windtechnik</w:t>
      </w:r>
      <w:r w:rsidRPr="00E0680F">
        <w:t xml:space="preserve"> unter diesem Vertrag ausgebauten Teile der W</w:t>
      </w:r>
      <w:r w:rsidR="002F34FF">
        <w:t>EA</w:t>
      </w:r>
      <w:r w:rsidRPr="00E0680F">
        <w:t xml:space="preserve"> gehen mit ihrem Ausbau in das Eigentum von der </w:t>
      </w:r>
      <w:r w:rsidR="00E84ACA">
        <w:t>Deutschen Windtechnik</w:t>
      </w:r>
      <w:r w:rsidRPr="00E0680F">
        <w:t xml:space="preserve"> über.</w:t>
      </w:r>
    </w:p>
    <w:p w14:paraId="1D80EC1A" w14:textId="77777777" w:rsidR="00153431" w:rsidRDefault="00153431" w:rsidP="00153431">
      <w:pPr>
        <w:pStyle w:val="Standa"/>
        <w:ind w:left="567"/>
      </w:pPr>
    </w:p>
    <w:p w14:paraId="75EE585D" w14:textId="77777777" w:rsidR="002F191D" w:rsidRDefault="00153431" w:rsidP="002F191D">
      <w:pPr>
        <w:pStyle w:val="berschrift1"/>
        <w:rPr>
          <w:b w:val="0"/>
        </w:rPr>
      </w:pPr>
      <w:bookmarkStart w:id="81" w:name="_Toc427853960"/>
      <w:bookmarkStart w:id="82" w:name="_Ref435608644"/>
      <w:r w:rsidRPr="00036FB0">
        <w:t>Fernüberwachung und Entstörungsdienst</w:t>
      </w:r>
      <w:bookmarkEnd w:id="80"/>
      <w:bookmarkEnd w:id="81"/>
      <w:bookmarkEnd w:id="82"/>
      <w:r>
        <w:br/>
      </w:r>
    </w:p>
    <w:p w14:paraId="53C0ED75" w14:textId="77777777" w:rsidR="00153431" w:rsidRDefault="00153431" w:rsidP="002F191D">
      <w:pPr>
        <w:pStyle w:val="berschrift1"/>
        <w:numPr>
          <w:ilvl w:val="0"/>
          <w:numId w:val="0"/>
        </w:numPr>
        <w:ind w:left="567"/>
        <w:jc w:val="both"/>
        <w:rPr>
          <w:b w:val="0"/>
        </w:rPr>
      </w:pPr>
      <w:bookmarkStart w:id="83" w:name="_Toc427853961"/>
      <w:r w:rsidRPr="004921F2">
        <w:rPr>
          <w:b w:val="0"/>
        </w:rPr>
        <w:t xml:space="preserve">Die </w:t>
      </w:r>
      <w:r w:rsidR="00E84ACA">
        <w:rPr>
          <w:b w:val="0"/>
        </w:rPr>
        <w:t>Deutsche Windtechnik</w:t>
      </w:r>
      <w:r w:rsidRPr="004921F2">
        <w:rPr>
          <w:b w:val="0"/>
        </w:rPr>
        <w:t xml:space="preserve"> wird im Rahmen dieses Vertrages einen Bereitschaftsdienst und eine Betriebsüberwachung (Datenfernüberwachung) im nachfolgenden Umfang einrichten und unterhalten:</w:t>
      </w:r>
      <w:bookmarkEnd w:id="83"/>
    </w:p>
    <w:p w14:paraId="2B627D25" w14:textId="77777777" w:rsidR="007B07CF" w:rsidRPr="007B07CF" w:rsidRDefault="007B07CF" w:rsidP="007B07CF"/>
    <w:p w14:paraId="7C67AD89" w14:textId="77777777" w:rsidR="00153431" w:rsidRDefault="00153431" w:rsidP="00153431">
      <w:pPr>
        <w:pStyle w:val="Standa"/>
        <w:numPr>
          <w:ilvl w:val="1"/>
          <w:numId w:val="5"/>
        </w:numPr>
      </w:pPr>
      <w:r w:rsidRPr="00036FB0">
        <w:t>Betriebsüberwachung von Montag bis Sonntag und täglich 24 Stunden:</w:t>
      </w:r>
      <w:r>
        <w:br/>
      </w:r>
    </w:p>
    <w:p w14:paraId="30794A58" w14:textId="77777777" w:rsidR="00153431" w:rsidRDefault="00153431" w:rsidP="007B07CF">
      <w:pPr>
        <w:pStyle w:val="Standa"/>
        <w:numPr>
          <w:ilvl w:val="2"/>
          <w:numId w:val="5"/>
        </w:numPr>
        <w:jc w:val="both"/>
      </w:pPr>
      <w:r w:rsidRPr="00036FB0">
        <w:t>Fernüberwachung der Windenergieanlagen (DFÜ);</w:t>
      </w:r>
    </w:p>
    <w:p w14:paraId="3825E943" w14:textId="77777777" w:rsidR="007B07CF" w:rsidRDefault="007B07CF" w:rsidP="007B07CF">
      <w:pPr>
        <w:pStyle w:val="Standa"/>
        <w:ind w:left="1701"/>
        <w:jc w:val="both"/>
      </w:pPr>
    </w:p>
    <w:p w14:paraId="21727A45" w14:textId="77777777" w:rsidR="00153431" w:rsidRDefault="00153431" w:rsidP="007B07CF">
      <w:pPr>
        <w:pStyle w:val="Standa"/>
        <w:numPr>
          <w:ilvl w:val="2"/>
          <w:numId w:val="5"/>
        </w:numPr>
        <w:jc w:val="both"/>
      </w:pPr>
      <w:r w:rsidRPr="00036FB0">
        <w:lastRenderedPageBreak/>
        <w:t>Information de</w:t>
      </w:r>
      <w:r w:rsidR="0085640D">
        <w:t>s</w:t>
      </w:r>
      <w:r w:rsidRPr="00036FB0">
        <w:t xml:space="preserve"> </w:t>
      </w:r>
      <w:r w:rsidR="0085640D">
        <w:t xml:space="preserve">Auftraggebers </w:t>
      </w:r>
      <w:r w:rsidR="00CC155E">
        <w:t>oder eines von ihm</w:t>
      </w:r>
      <w:r w:rsidRPr="00036FB0">
        <w:t xml:space="preserve"> beauftragten Dritten über festgestellte Fehler/Störungen sowie die Beantwortung von Fragen in Bezug auf den Betrieb, die Steuerung, Fehler und sonstige für den Betrieb erforderlichen Daten;</w:t>
      </w:r>
    </w:p>
    <w:p w14:paraId="3FC9751E" w14:textId="77777777" w:rsidR="007B07CF" w:rsidRDefault="007B07CF" w:rsidP="007B07CF">
      <w:pPr>
        <w:pStyle w:val="Standa"/>
        <w:ind w:left="1701"/>
        <w:jc w:val="both"/>
      </w:pPr>
    </w:p>
    <w:p w14:paraId="2E9EE7C0" w14:textId="77777777" w:rsidR="00153431" w:rsidRDefault="00153431" w:rsidP="007B07CF">
      <w:pPr>
        <w:pStyle w:val="Standa"/>
        <w:numPr>
          <w:ilvl w:val="2"/>
          <w:numId w:val="5"/>
        </w:numPr>
        <w:jc w:val="both"/>
      </w:pPr>
      <w:r w:rsidRPr="00036FB0">
        <w:t>Bearbeitung der durch das Fernüberwachungssystem ausgelösten Alarme bzw. abgegebenen Fehlermeldungen durch eine Fehleranalyse von fern und – sofern möglich – eine ferngesteuerte Instandsetzung mittels Fernsteuerung;</w:t>
      </w:r>
    </w:p>
    <w:p w14:paraId="212D8126" w14:textId="77777777" w:rsidR="007B07CF" w:rsidRDefault="007B07CF" w:rsidP="007B07CF">
      <w:pPr>
        <w:pStyle w:val="Standa"/>
        <w:ind w:left="1701"/>
        <w:jc w:val="both"/>
      </w:pPr>
    </w:p>
    <w:p w14:paraId="69C064D2" w14:textId="77777777" w:rsidR="00153431" w:rsidRDefault="00153431" w:rsidP="007B07CF">
      <w:pPr>
        <w:pStyle w:val="Standa"/>
        <w:numPr>
          <w:ilvl w:val="2"/>
          <w:numId w:val="5"/>
        </w:numPr>
        <w:jc w:val="both"/>
      </w:pPr>
      <w:r w:rsidRPr="00036FB0">
        <w:t>Die Daten aus der Betriebsüberwachung sind zu speichern und de</w:t>
      </w:r>
      <w:r w:rsidR="0085640D">
        <w:t>m</w:t>
      </w:r>
      <w:r w:rsidRPr="00036FB0">
        <w:t xml:space="preserve"> </w:t>
      </w:r>
      <w:r w:rsidR="0085640D">
        <w:t>Auftraggeber</w:t>
      </w:r>
      <w:r w:rsidRPr="00036FB0">
        <w:t xml:space="preserve"> oder einem von ih</w:t>
      </w:r>
      <w:r w:rsidR="00CC155E">
        <w:t>m</w:t>
      </w:r>
      <w:r w:rsidRPr="00036FB0">
        <w:t xml:space="preserve"> benannten Dritten </w:t>
      </w:r>
      <w:r w:rsidR="00F5424F">
        <w:t xml:space="preserve">auf Anfrage in dem der </w:t>
      </w:r>
      <w:r w:rsidR="00E84ACA">
        <w:t>Deutschen Windtechnik</w:t>
      </w:r>
      <w:r w:rsidRPr="00036FB0">
        <w:t xml:space="preserve"> vorliegende</w:t>
      </w:r>
      <w:r w:rsidR="00E84ACA">
        <w:t>n</w:t>
      </w:r>
      <w:r w:rsidRPr="00036FB0">
        <w:t xml:space="preserve"> Format zur Verfügung zu stellen.</w:t>
      </w:r>
    </w:p>
    <w:p w14:paraId="14E8BA36" w14:textId="77777777" w:rsidR="007B07CF" w:rsidRDefault="007B07CF" w:rsidP="007B07CF">
      <w:pPr>
        <w:pStyle w:val="Standa"/>
        <w:ind w:left="1701"/>
      </w:pPr>
    </w:p>
    <w:p w14:paraId="3F3C6F00" w14:textId="77777777" w:rsidR="00153431" w:rsidRDefault="00153431" w:rsidP="007B07CF">
      <w:pPr>
        <w:pStyle w:val="Standa"/>
        <w:numPr>
          <w:ilvl w:val="1"/>
          <w:numId w:val="5"/>
        </w:numPr>
        <w:jc w:val="both"/>
      </w:pPr>
      <w:r w:rsidRPr="00036FB0">
        <w:t xml:space="preserve">Die </w:t>
      </w:r>
      <w:r w:rsidR="00E84ACA">
        <w:t>Deutsche Windtechnik</w:t>
      </w:r>
      <w:r w:rsidRPr="00036FB0">
        <w:t xml:space="preserve"> meldet sich vor und nach dem Besuch der W</w:t>
      </w:r>
      <w:r w:rsidR="002F34FF">
        <w:t>EA</w:t>
      </w:r>
      <w:r w:rsidRPr="00036FB0">
        <w:t xml:space="preserve"> per Telefon bei de</w:t>
      </w:r>
      <w:r w:rsidR="0085640D">
        <w:t>m</w:t>
      </w:r>
      <w:r w:rsidRPr="00036FB0">
        <w:t xml:space="preserve"> </w:t>
      </w:r>
      <w:r w:rsidR="0085640D">
        <w:t>Auftraggeber</w:t>
      </w:r>
      <w:r w:rsidRPr="00036FB0">
        <w:t xml:space="preserve"> oder dem von ih</w:t>
      </w:r>
      <w:r w:rsidR="00184D5F">
        <w:t>m</w:t>
      </w:r>
      <w:r w:rsidRPr="00036FB0">
        <w:t xml:space="preserve"> benannten Dritten an bzw. ab.</w:t>
      </w:r>
      <w:bookmarkStart w:id="84" w:name="_Ref270521872"/>
    </w:p>
    <w:p w14:paraId="0C7B347C" w14:textId="77777777" w:rsidR="00153431" w:rsidRDefault="00153431" w:rsidP="00153431">
      <w:pPr>
        <w:pStyle w:val="Standa"/>
      </w:pPr>
    </w:p>
    <w:p w14:paraId="6D993895" w14:textId="77777777" w:rsidR="00153431" w:rsidRDefault="00153431" w:rsidP="00153431">
      <w:pPr>
        <w:pStyle w:val="berschrift1"/>
      </w:pPr>
      <w:bookmarkStart w:id="85" w:name="_Toc427853962"/>
      <w:bookmarkStart w:id="86" w:name="_Ref435608658"/>
      <w:bookmarkStart w:id="87" w:name="_Ref435620981"/>
      <w:bookmarkStart w:id="88" w:name="_Ref465158602"/>
      <w:r w:rsidRPr="00036FB0">
        <w:t>Verfügbarkeitsgarantie</w:t>
      </w:r>
      <w:bookmarkEnd w:id="84"/>
      <w:bookmarkEnd w:id="85"/>
      <w:bookmarkEnd w:id="86"/>
      <w:bookmarkEnd w:id="87"/>
      <w:bookmarkEnd w:id="88"/>
      <w:r>
        <w:br/>
      </w:r>
    </w:p>
    <w:p w14:paraId="2A1CAD88" w14:textId="77777777" w:rsidR="000635FA" w:rsidRDefault="000635FA" w:rsidP="000635FA">
      <w:pPr>
        <w:pStyle w:val="Standa"/>
        <w:numPr>
          <w:ilvl w:val="1"/>
          <w:numId w:val="23"/>
        </w:numPr>
        <w:jc w:val="both"/>
      </w:pPr>
      <w:bookmarkStart w:id="89" w:name="_Ref435610861"/>
      <w:r>
        <w:t xml:space="preserve">Die </w:t>
      </w:r>
      <w:r w:rsidR="00E84ACA">
        <w:t xml:space="preserve">Deutsche Windtechnik </w:t>
      </w:r>
      <w:r>
        <w:t xml:space="preserve">steht dafür ein, dass die in diesem Vertrag genannte(n) WEA zusammen eine durchschnittliche technische Verfügbarkeit von </w:t>
      </w:r>
      <w:proofErr w:type="gramStart"/>
      <w:r>
        <w:t>mindestens  97</w:t>
      </w:r>
      <w:proofErr w:type="gramEnd"/>
      <w:r>
        <w:t xml:space="preserve"> %, pro Vertragsjahr erreichen minus</w:t>
      </w:r>
      <w:r w:rsidR="006328A0">
        <w:t xml:space="preserve"> maximal</w:t>
      </w:r>
      <w:r>
        <w:t xml:space="preserve"> </w:t>
      </w:r>
      <w:r w:rsidR="00DD2CE2">
        <w:t xml:space="preserve">60 </w:t>
      </w:r>
      <w:r w:rsidR="00912FE8">
        <w:t>S</w:t>
      </w:r>
      <w:r>
        <w:t>tunden vertragsjährlich je WEA für Wartungsarbeiten</w:t>
      </w:r>
      <w:r w:rsidR="00DD2CE2">
        <w:t xml:space="preserve"> für Typ 2 und Typ3 sowie für die Typ4 Wartung weitere 30 Stunden im betreffenden Jahr.</w:t>
      </w:r>
      <w:r>
        <w:t>.</w:t>
      </w:r>
      <w:bookmarkEnd w:id="89"/>
      <w:r w:rsidR="006328A0">
        <w:t xml:space="preserve"> Die Berechnung der durchschnittlichen technischen Verfügbarkeit pro Vertragsjahr erfolgt auf Basis der tatsächlich für Wartung, und Gutachten sowie </w:t>
      </w:r>
      <w:proofErr w:type="spellStart"/>
      <w:r w:rsidR="006328A0">
        <w:t>Sicherheitsüberpüfungen</w:t>
      </w:r>
      <w:proofErr w:type="spellEnd"/>
      <w:r w:rsidR="006328A0">
        <w:t xml:space="preserve"> (optional) verwendeten Stunden.</w:t>
      </w:r>
    </w:p>
    <w:p w14:paraId="293A088F" w14:textId="77777777" w:rsidR="00153431" w:rsidRDefault="00153431" w:rsidP="007B07CF">
      <w:pPr>
        <w:pStyle w:val="Standa"/>
        <w:ind w:left="1134"/>
        <w:jc w:val="both"/>
      </w:pPr>
    </w:p>
    <w:p w14:paraId="32671ABC" w14:textId="77777777" w:rsidR="00153431" w:rsidRDefault="00153431" w:rsidP="007B07CF">
      <w:pPr>
        <w:pStyle w:val="Standa"/>
        <w:numPr>
          <w:ilvl w:val="1"/>
          <w:numId w:val="6"/>
        </w:numPr>
        <w:jc w:val="both"/>
      </w:pPr>
      <w:r>
        <w:t>T</w:t>
      </w:r>
      <w:r w:rsidRPr="00036FB0">
        <w:t>echnisch verfügbar i</w:t>
      </w:r>
      <w:r w:rsidR="00DE4FC7">
        <w:t>m vorgenannten Sinne ist eine WEA</w:t>
      </w:r>
      <w:r w:rsidRPr="00036FB0">
        <w:t xml:space="preserve">, wenn sie im Betrieb ist oder sich in funktionsfähiger Betriebsbereitschaft befindet (also auch dann, wenn sie Strom produzieren könnte, aber tatsächlich nicht produziert, etwa weil das Netz nicht verfügbar ist oder die Anlage im Rahmen des </w:t>
      </w:r>
      <w:r>
        <w:t>Einspeise</w:t>
      </w:r>
      <w:r w:rsidR="00DE4FC7">
        <w:t xml:space="preserve"> M</w:t>
      </w:r>
      <w:r>
        <w:t>anagements</w:t>
      </w:r>
      <w:r w:rsidRPr="00036FB0">
        <w:t xml:space="preserve"> nach §</w:t>
      </w:r>
      <w:r>
        <w:t xml:space="preserve"> 11</w:t>
      </w:r>
      <w:r w:rsidRPr="00036FB0">
        <w:t xml:space="preserve"> EEG abgeschaltet wird). Eine W</w:t>
      </w:r>
      <w:r w:rsidR="00DE4FC7">
        <w:t>EA</w:t>
      </w:r>
      <w:r w:rsidRPr="00036FB0">
        <w:t xml:space="preserve"> gilt auch als technisch verfügbar,</w:t>
      </w:r>
    </w:p>
    <w:p w14:paraId="38796E65" w14:textId="77777777" w:rsidR="00153431" w:rsidRDefault="00153431" w:rsidP="00153431">
      <w:pPr>
        <w:pStyle w:val="Standa"/>
        <w:ind w:left="1134"/>
      </w:pPr>
    </w:p>
    <w:p w14:paraId="258CF933" w14:textId="77777777" w:rsidR="00153431" w:rsidRDefault="00153431" w:rsidP="007B07CF">
      <w:pPr>
        <w:pStyle w:val="Standa"/>
        <w:numPr>
          <w:ilvl w:val="2"/>
          <w:numId w:val="6"/>
        </w:numPr>
        <w:jc w:val="both"/>
      </w:pPr>
      <w:r w:rsidRPr="00036FB0">
        <w:t>soweit die Nichtverfügbarkeit von de</w:t>
      </w:r>
      <w:r w:rsidR="0085640D">
        <w:t>m</w:t>
      </w:r>
      <w:r w:rsidRPr="00036FB0">
        <w:t xml:space="preserve"> </w:t>
      </w:r>
      <w:r w:rsidR="0085640D">
        <w:t>Auftraggeber</w:t>
      </w:r>
      <w:r w:rsidRPr="00036FB0">
        <w:t xml:space="preserve"> veranlasst ist (z. B. aufgrund einer Anlagenbegehung, einer Verletzung von </w:t>
      </w:r>
      <w:r w:rsidRPr="00036FB0">
        <w:lastRenderedPageBreak/>
        <w:t xml:space="preserve">Mitwirkungspflichten nach Nr. </w:t>
      </w:r>
      <w:r>
        <w:t>10</w:t>
      </w:r>
      <w:r w:rsidRPr="00036FB0">
        <w:t xml:space="preserve"> oder der Durchführung von Verbesserungsmaßnahmen/Upgrades);</w:t>
      </w:r>
    </w:p>
    <w:p w14:paraId="2C40F192" w14:textId="77777777" w:rsidR="00E11842" w:rsidRDefault="00E11842" w:rsidP="00E11842">
      <w:pPr>
        <w:pStyle w:val="Standa"/>
        <w:ind w:left="2411"/>
      </w:pPr>
    </w:p>
    <w:p w14:paraId="528031EC" w14:textId="77777777" w:rsidR="00153431" w:rsidRDefault="00153431" w:rsidP="007B07CF">
      <w:pPr>
        <w:pStyle w:val="Standa"/>
        <w:numPr>
          <w:ilvl w:val="2"/>
          <w:numId w:val="6"/>
        </w:numPr>
        <w:jc w:val="both"/>
      </w:pPr>
      <w:r w:rsidRPr="00036FB0">
        <w:t>soweit die Nichtverfügbarkeit auf einem Mangel oder Schaden beruht, der außerh</w:t>
      </w:r>
      <w:r w:rsidR="00DE4FC7">
        <w:t>alb der Anlage selbst liegt (z.</w:t>
      </w:r>
      <w:r w:rsidRPr="00036FB0">
        <w:t>B. Fundament oder Netzanbindung ab</w:t>
      </w:r>
      <w:r w:rsidR="00DE4FC7">
        <w:t xml:space="preserve"> Niederspannungsanschluss der WEA)</w:t>
      </w:r>
      <w:r w:rsidRPr="00036FB0">
        <w:t>;</w:t>
      </w:r>
    </w:p>
    <w:p w14:paraId="1B081A4E" w14:textId="77777777" w:rsidR="002420AF" w:rsidRDefault="002420AF" w:rsidP="002420AF">
      <w:pPr>
        <w:pStyle w:val="Standa"/>
        <w:jc w:val="both"/>
      </w:pPr>
    </w:p>
    <w:p w14:paraId="20E5E792" w14:textId="1DCCD77E" w:rsidR="00153431" w:rsidRDefault="00153431" w:rsidP="007B07CF">
      <w:pPr>
        <w:pStyle w:val="Standa"/>
        <w:numPr>
          <w:ilvl w:val="2"/>
          <w:numId w:val="6"/>
        </w:numPr>
        <w:jc w:val="both"/>
      </w:pPr>
      <w:r w:rsidRPr="00F2419E">
        <w:t xml:space="preserve">soweit die Nichtverfügbarkeit auf </w:t>
      </w:r>
      <w:r>
        <w:t>einer von außen kommenden Einwirkung, insbesonde</w:t>
      </w:r>
      <w:r w:rsidR="00B3082D">
        <w:t xml:space="preserve">re höherer Gewalt i.S.v. Nr. </w:t>
      </w:r>
      <w:r w:rsidR="00B3082D">
        <w:fldChar w:fldCharType="begin"/>
      </w:r>
      <w:r w:rsidR="00B3082D">
        <w:instrText xml:space="preserve"> REF _Ref435610785 \n \h </w:instrText>
      </w:r>
      <w:r w:rsidR="00B3082D">
        <w:fldChar w:fldCharType="separate"/>
      </w:r>
      <w:r w:rsidR="003954ED">
        <w:t>4.2</w:t>
      </w:r>
      <w:r w:rsidR="00B3082D">
        <w:fldChar w:fldCharType="end"/>
      </w:r>
      <w:r>
        <w:t xml:space="preserve">, </w:t>
      </w:r>
      <w:r w:rsidRPr="00F2419E">
        <w:t>beruht</w:t>
      </w:r>
      <w:r>
        <w:t xml:space="preserve"> u</w:t>
      </w:r>
      <w:r w:rsidR="002420AF">
        <w:t xml:space="preserve">nd von der </w:t>
      </w:r>
      <w:r w:rsidR="00E84ACA">
        <w:t>Deutschen Windtechnik</w:t>
      </w:r>
      <w:r>
        <w:t xml:space="preserve"> nicht zu vertreten ist</w:t>
      </w:r>
      <w:r w:rsidRPr="00F2419E">
        <w:t>;</w:t>
      </w:r>
    </w:p>
    <w:p w14:paraId="2EF19F96" w14:textId="77777777" w:rsidR="00153431" w:rsidRDefault="00153431" w:rsidP="00153431">
      <w:pPr>
        <w:pStyle w:val="Standa"/>
        <w:ind w:left="2411"/>
      </w:pPr>
    </w:p>
    <w:p w14:paraId="06840547" w14:textId="30D8666E" w:rsidR="00153431" w:rsidRDefault="00153431" w:rsidP="007B07CF">
      <w:pPr>
        <w:pStyle w:val="Standa"/>
        <w:numPr>
          <w:ilvl w:val="2"/>
          <w:numId w:val="6"/>
        </w:numPr>
        <w:jc w:val="both"/>
      </w:pPr>
      <w:r>
        <w:t>die Verfügbarkeitsgarantie wird bei Totalschäden gem. §</w:t>
      </w:r>
      <w:r w:rsidR="00E11842">
        <w:t xml:space="preserve"> </w:t>
      </w:r>
      <w:r w:rsidR="00B3082D">
        <w:fldChar w:fldCharType="begin"/>
      </w:r>
      <w:r w:rsidR="00B3082D">
        <w:instrText xml:space="preserve"> REF _Ref435610800 \n \h </w:instrText>
      </w:r>
      <w:r w:rsidR="00B3082D">
        <w:fldChar w:fldCharType="separate"/>
      </w:r>
      <w:r w:rsidR="003954ED">
        <w:t>4.3</w:t>
      </w:r>
      <w:r w:rsidR="00B3082D">
        <w:fldChar w:fldCharType="end"/>
      </w:r>
      <w:r>
        <w:t xml:space="preserve"> auf 6 Monate begrenzt.</w:t>
      </w:r>
    </w:p>
    <w:p w14:paraId="11CB28B9" w14:textId="77777777" w:rsidR="007B07CF" w:rsidRDefault="007B07CF" w:rsidP="007B07CF">
      <w:pPr>
        <w:pStyle w:val="Standa"/>
        <w:ind w:left="2411"/>
      </w:pPr>
    </w:p>
    <w:p w14:paraId="39E5EFF7" w14:textId="77777777" w:rsidR="00153431" w:rsidRDefault="00153431" w:rsidP="007B07CF">
      <w:pPr>
        <w:pStyle w:val="Standa"/>
        <w:numPr>
          <w:ilvl w:val="2"/>
          <w:numId w:val="6"/>
        </w:numPr>
        <w:jc w:val="both"/>
      </w:pPr>
      <w:r w:rsidRPr="00036FB0">
        <w:t>während einer Eigenabschaltung der W</w:t>
      </w:r>
      <w:r w:rsidR="00DE4FC7">
        <w:t>EA</w:t>
      </w:r>
      <w:r w:rsidRPr="00036FB0">
        <w:t xml:space="preserve"> wegen behördlicher oder anlagenspezifischer Anforderungen (z.B. wegen Schwachwinds</w:t>
      </w:r>
      <w:r w:rsidR="00DD2CE2">
        <w:t xml:space="preserve"> (s. Leistungskennlinie der WEA)</w:t>
      </w:r>
      <w:r w:rsidRPr="00036FB0">
        <w:t xml:space="preserve">, </w:t>
      </w:r>
      <w:proofErr w:type="spellStart"/>
      <w:r w:rsidRPr="00036FB0">
        <w:t>Eiswurf</w:t>
      </w:r>
      <w:proofErr w:type="spellEnd"/>
      <w:r>
        <w:t xml:space="preserve"> bzw. Eisansatz an Rotorblättern oder Gittermast,</w:t>
      </w:r>
      <w:r w:rsidRPr="00036FB0">
        <w:t xml:space="preserve"> oder bei Abschaltung wegen Erreichens d</w:t>
      </w:r>
      <w:r w:rsidR="007B07CF">
        <w:t>er Abschaltwindgeschwindigkeit (</w:t>
      </w:r>
      <w:r w:rsidRPr="00036FB0">
        <w:t>„Cut Off Wind“</w:t>
      </w:r>
      <w:r w:rsidR="00DD2CE2">
        <w:t xml:space="preserve"> s. Leistungskennlinie der WEA</w:t>
      </w:r>
      <w:r w:rsidRPr="00036FB0">
        <w:t>);</w:t>
      </w:r>
    </w:p>
    <w:p w14:paraId="45339765" w14:textId="77777777" w:rsidR="00153431" w:rsidRDefault="00153431" w:rsidP="00153431">
      <w:pPr>
        <w:pStyle w:val="Standa"/>
      </w:pPr>
    </w:p>
    <w:p w14:paraId="6743CE2A" w14:textId="77777777" w:rsidR="0036503E" w:rsidRDefault="0036503E" w:rsidP="0036503E">
      <w:pPr>
        <w:pStyle w:val="Standa"/>
        <w:numPr>
          <w:ilvl w:val="2"/>
          <w:numId w:val="6"/>
        </w:numPr>
      </w:pPr>
      <w:r>
        <w:t xml:space="preserve">während und solange Zeiträume bestehen, in denen die </w:t>
      </w:r>
      <w:r w:rsidR="00E84ACA">
        <w:t xml:space="preserve">Deutsche Windtechnik </w:t>
      </w:r>
      <w:del w:id="90" w:author="Jörg Fuchs" w:date="2017-08-14T17:19:00Z">
        <w:r w:rsidDel="00A32B2E">
          <w:delText xml:space="preserve"> </w:delText>
        </w:r>
      </w:del>
      <w:r>
        <w:t>einen Schaden beheben könnte, dieses dem Betreiber angezeigt hat und aufgrund von Witterungsverhältnissen (z.B. Schnee), Gewichtsbeschränkungen auf öffentlichen Straßen oder andere</w:t>
      </w:r>
      <w:r w:rsidR="00184D5F">
        <w:t>r</w:t>
      </w:r>
      <w:r>
        <w:t xml:space="preserve"> behördliche</w:t>
      </w:r>
      <w:r w:rsidR="00184D5F">
        <w:t>r</w:t>
      </w:r>
      <w:r>
        <w:t xml:space="preserve"> Auflagen dazu </w:t>
      </w:r>
      <w:r w:rsidR="00184D5F">
        <w:t xml:space="preserve">aber </w:t>
      </w:r>
      <w:r>
        <w:t>nicht in der Lage ist.</w:t>
      </w:r>
      <w:r>
        <w:br/>
      </w:r>
    </w:p>
    <w:p w14:paraId="2F48FE3F" w14:textId="048279DA" w:rsidR="001E6F0F" w:rsidRDefault="00153431" w:rsidP="007B07CF">
      <w:pPr>
        <w:pStyle w:val="Standa"/>
        <w:ind w:left="1701"/>
        <w:jc w:val="both"/>
      </w:pPr>
      <w:r w:rsidRPr="00036FB0">
        <w:t>Keine Ausn</w:t>
      </w:r>
      <w:r w:rsidR="003435CC">
        <w:t>ahme bilden geplante Stillstand</w:t>
      </w:r>
      <w:r w:rsidRPr="00036FB0">
        <w:t xml:space="preserve">zeiten für </w:t>
      </w:r>
      <w:r w:rsidR="003435CC">
        <w:t>Wartungsarbeiten und Stillstand</w:t>
      </w:r>
      <w:r w:rsidRPr="00036FB0">
        <w:t>zeiten während der Beschaffung von Ersatzteilen</w:t>
      </w:r>
      <w:r>
        <w:t xml:space="preserve"> für unter die Reparatur- und Instandhaltungspflicht fallende Reparaturen, d.</w:t>
      </w:r>
      <w:r w:rsidRPr="00036FB0">
        <w:t>h. die W</w:t>
      </w:r>
      <w:r w:rsidR="00DE4FC7">
        <w:t>EA</w:t>
      </w:r>
      <w:r w:rsidRPr="00036FB0">
        <w:t xml:space="preserve"> </w:t>
      </w:r>
      <w:r w:rsidR="00DE4FC7">
        <w:t>gilt/</w:t>
      </w:r>
      <w:r w:rsidRPr="00036FB0">
        <w:t>ge</w:t>
      </w:r>
      <w:r w:rsidR="003435CC">
        <w:t>lten während solcher Stillstand</w:t>
      </w:r>
      <w:r w:rsidRPr="00036FB0">
        <w:t xml:space="preserve">zeiten </w:t>
      </w:r>
      <w:r>
        <w:t xml:space="preserve">nicht </w:t>
      </w:r>
      <w:r w:rsidRPr="00036FB0">
        <w:t>als verfügbar.</w:t>
      </w:r>
      <w:bookmarkStart w:id="91" w:name="_Ref270614859"/>
      <w:r w:rsidR="00184D5F">
        <w:t xml:space="preserve"> Die </w:t>
      </w:r>
      <w:r w:rsidR="00B3082D">
        <w:t xml:space="preserve">Regelung der Ziffer </w:t>
      </w:r>
      <w:r w:rsidR="00B3082D">
        <w:fldChar w:fldCharType="begin"/>
      </w:r>
      <w:r w:rsidR="00B3082D">
        <w:instrText xml:space="preserve"> REF _Ref435610861 \n \h </w:instrText>
      </w:r>
      <w:r w:rsidR="00B3082D">
        <w:fldChar w:fldCharType="separate"/>
      </w:r>
      <w:r w:rsidR="003954ED">
        <w:t>6.1</w:t>
      </w:r>
      <w:r w:rsidR="00B3082D">
        <w:fldChar w:fldCharType="end"/>
      </w:r>
      <w:r w:rsidR="00184D5F">
        <w:t xml:space="preserve"> bleibt hiervon unberührt.</w:t>
      </w:r>
      <w:r>
        <w:br/>
      </w:r>
    </w:p>
    <w:p w14:paraId="1E4E7A53" w14:textId="77777777" w:rsidR="002504E0" w:rsidRDefault="00DE4FC7" w:rsidP="002F191D">
      <w:pPr>
        <w:pStyle w:val="Standa"/>
        <w:ind w:left="1701"/>
        <w:jc w:val="both"/>
      </w:pPr>
      <w:r>
        <w:t>Erreich</w:t>
      </w:r>
      <w:r w:rsidR="007B07CF">
        <w:t>t(</w:t>
      </w:r>
      <w:r>
        <w:t>en</w:t>
      </w:r>
      <w:r w:rsidR="007B07CF">
        <w:t>)</w:t>
      </w:r>
      <w:r>
        <w:t xml:space="preserve"> die WEA</w:t>
      </w:r>
      <w:r w:rsidR="00153431" w:rsidRPr="00036FB0">
        <w:t xml:space="preserve"> in dem jeweiligen Betrachtungszeitraum von 365 Tagen nicht die garantierte Verfügbarkeit, so hat die </w:t>
      </w:r>
      <w:r w:rsidR="00E84ACA">
        <w:t>Deutsche Windtechnik</w:t>
      </w:r>
      <w:r w:rsidR="00153431" w:rsidRPr="00036FB0">
        <w:t xml:space="preserve"> </w:t>
      </w:r>
      <w:r w:rsidR="00153431" w:rsidRPr="00036FB0">
        <w:lastRenderedPageBreak/>
        <w:t>de</w:t>
      </w:r>
      <w:r w:rsidR="0085640D">
        <w:t>m</w:t>
      </w:r>
      <w:r w:rsidR="00153431" w:rsidRPr="00036FB0">
        <w:t xml:space="preserve"> </w:t>
      </w:r>
      <w:r w:rsidR="0085640D">
        <w:t>Auftraggeber</w:t>
      </w:r>
      <w:r w:rsidR="00153431" w:rsidRPr="00036FB0">
        <w:t xml:space="preserve"> eine Entschädigung zu zahlen, die sich wie folgt berechnet:</w:t>
      </w:r>
      <w:bookmarkEnd w:id="91"/>
    </w:p>
    <w:p w14:paraId="43B787E9" w14:textId="77777777" w:rsidR="0036503E" w:rsidRDefault="0036503E" w:rsidP="002F191D">
      <w:pPr>
        <w:pStyle w:val="Standa"/>
        <w:ind w:left="1701"/>
        <w:jc w:val="both"/>
      </w:pPr>
    </w:p>
    <w:bookmarkStart w:id="92" w:name="_MON_1410937210"/>
    <w:bookmarkEnd w:id="92"/>
    <w:p w14:paraId="72E5D39A" w14:textId="77777777" w:rsidR="00492D0D" w:rsidRPr="00492D0D" w:rsidRDefault="00876D4E" w:rsidP="00492D0D">
      <w:pPr>
        <w:spacing w:line="360" w:lineRule="auto"/>
        <w:rPr>
          <w:rFonts w:ascii="Helvetica" w:eastAsia="MS Mincho" w:hAnsi="Helvetica"/>
          <w:lang w:eastAsia="ja-JP"/>
        </w:rPr>
      </w:pPr>
      <w:r w:rsidRPr="002420AF">
        <w:rPr>
          <w:rFonts w:ascii="Helvetica" w:eastAsia="MS Mincho" w:hAnsi="Helvetica"/>
          <w:lang w:eastAsia="ja-JP"/>
        </w:rPr>
        <w:object w:dxaOrig="9066" w:dyaOrig="738" w14:anchorId="44D11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pt" o:ole="">
            <v:imagedata r:id="rId11" o:title=""/>
          </v:shape>
          <o:OLEObject Type="Embed" ProgID="Word.Document.12" ShapeID="_x0000_i1025" DrawAspect="Content" ObjectID="_1564241179" r:id="rId12">
            <o:FieldCodes>\s</o:FieldCodes>
          </o:OLEObject>
        </w:object>
      </w:r>
    </w:p>
    <w:p w14:paraId="75F3B29A" w14:textId="77777777" w:rsidR="002420AF"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Pr="006E2DA0">
        <w:rPr>
          <w:rFonts w:ascii="Arial" w:hAnsi="Arial" w:cs="Arial"/>
          <w:b/>
          <w:i/>
          <w:sz w:val="22"/>
          <w:szCs w:val="22"/>
        </w:rPr>
        <w:t>E</w:t>
      </w:r>
      <w:r w:rsidR="00153431" w:rsidRPr="00DE2E7B">
        <w:rPr>
          <w:rFonts w:ascii="Arial" w:hAnsi="Arial" w:cs="Arial"/>
          <w:sz w:val="22"/>
          <w:szCs w:val="22"/>
        </w:rPr>
        <w:tab/>
      </w:r>
      <w:r w:rsidR="00DE4FC7">
        <w:rPr>
          <w:rFonts w:ascii="Arial" w:hAnsi="Arial" w:cs="Arial"/>
          <w:sz w:val="22"/>
          <w:szCs w:val="22"/>
        </w:rPr>
        <w:t>z</w:t>
      </w:r>
      <w:r w:rsidR="00153431" w:rsidRPr="00DE2E7B">
        <w:rPr>
          <w:rFonts w:ascii="Arial" w:hAnsi="Arial" w:cs="Arial"/>
          <w:sz w:val="22"/>
          <w:szCs w:val="22"/>
        </w:rPr>
        <w:t>u zahlende Entschädigung in Euro</w:t>
      </w:r>
    </w:p>
    <w:p w14:paraId="2117C14C" w14:textId="77777777" w:rsidR="00153431" w:rsidRDefault="002420AF" w:rsidP="002420AF">
      <w:pPr>
        <w:tabs>
          <w:tab w:val="left" w:pos="2127"/>
        </w:tabs>
        <w:spacing w:line="280" w:lineRule="atLeast"/>
        <w:ind w:left="2829" w:hanging="1695"/>
        <w:rPr>
          <w:rFonts w:ascii="Arial" w:hAnsi="Arial" w:cs="Arial"/>
          <w:sz w:val="22"/>
          <w:szCs w:val="22"/>
        </w:rPr>
      </w:pPr>
      <w:r>
        <w:rPr>
          <w:rFonts w:ascii="Arial" w:hAnsi="Arial" w:cs="Arial"/>
          <w:sz w:val="22"/>
          <w:szCs w:val="22"/>
        </w:rPr>
        <w:tab/>
      </w:r>
      <w:r w:rsidRPr="006E2DA0">
        <w:rPr>
          <w:rFonts w:ascii="Arial" w:hAnsi="Arial" w:cs="Arial"/>
          <w:b/>
          <w:i/>
          <w:sz w:val="22"/>
          <w:szCs w:val="22"/>
        </w:rPr>
        <w:t>kWh/a</w:t>
      </w:r>
      <w:r w:rsidR="00153431" w:rsidRPr="00DE2E7B">
        <w:rPr>
          <w:rFonts w:ascii="Arial" w:hAnsi="Arial" w:cs="Arial"/>
          <w:sz w:val="22"/>
          <w:szCs w:val="22"/>
        </w:rPr>
        <w:tab/>
      </w:r>
      <w:r w:rsidR="00DE4FC7">
        <w:rPr>
          <w:rFonts w:ascii="Arial" w:hAnsi="Arial" w:cs="Arial"/>
          <w:sz w:val="22"/>
          <w:szCs w:val="22"/>
        </w:rPr>
        <w:t>d</w:t>
      </w:r>
      <w:r w:rsidR="00153431" w:rsidRPr="00DE2E7B">
        <w:rPr>
          <w:rFonts w:ascii="Arial" w:hAnsi="Arial" w:cs="Arial"/>
          <w:sz w:val="22"/>
          <w:szCs w:val="22"/>
        </w:rPr>
        <w:t xml:space="preserve">ie </w:t>
      </w:r>
      <w:r>
        <w:rPr>
          <w:rFonts w:ascii="Arial" w:hAnsi="Arial" w:cs="Arial"/>
          <w:sz w:val="22"/>
          <w:szCs w:val="22"/>
        </w:rPr>
        <w:t>Arbeit</w:t>
      </w:r>
      <w:r w:rsidR="00153431" w:rsidRPr="00DE2E7B">
        <w:rPr>
          <w:rFonts w:ascii="Arial" w:hAnsi="Arial" w:cs="Arial"/>
          <w:sz w:val="22"/>
          <w:szCs w:val="22"/>
        </w:rPr>
        <w:t>, die in dem Betrachtungsjahr von de</w:t>
      </w:r>
      <w:r w:rsidR="00DE4FC7">
        <w:rPr>
          <w:rFonts w:ascii="Arial" w:hAnsi="Arial" w:cs="Arial"/>
          <w:sz w:val="22"/>
          <w:szCs w:val="22"/>
        </w:rPr>
        <w:t>r(</w:t>
      </w:r>
      <w:r w:rsidR="00153431" w:rsidRPr="00DE2E7B">
        <w:rPr>
          <w:rFonts w:ascii="Arial" w:hAnsi="Arial" w:cs="Arial"/>
          <w:sz w:val="22"/>
          <w:szCs w:val="22"/>
        </w:rPr>
        <w:t>n</w:t>
      </w:r>
      <w:r w:rsidR="00DE4FC7">
        <w:rPr>
          <w:rFonts w:ascii="Arial" w:hAnsi="Arial" w:cs="Arial"/>
          <w:sz w:val="22"/>
          <w:szCs w:val="22"/>
        </w:rPr>
        <w:t>)</w:t>
      </w:r>
      <w:r w:rsidR="00153431" w:rsidRPr="00DE2E7B">
        <w:rPr>
          <w:rFonts w:ascii="Arial" w:hAnsi="Arial" w:cs="Arial"/>
          <w:sz w:val="22"/>
          <w:szCs w:val="22"/>
        </w:rPr>
        <w:t xml:space="preserve"> W</w:t>
      </w:r>
      <w:r w:rsidR="00DE4FC7">
        <w:rPr>
          <w:rFonts w:ascii="Arial" w:hAnsi="Arial" w:cs="Arial"/>
          <w:sz w:val="22"/>
          <w:szCs w:val="22"/>
        </w:rPr>
        <w:t>EA</w:t>
      </w:r>
      <w:r w:rsidR="00153431" w:rsidRPr="00DE2E7B">
        <w:rPr>
          <w:rFonts w:ascii="Arial" w:hAnsi="Arial" w:cs="Arial"/>
          <w:sz w:val="22"/>
          <w:szCs w:val="22"/>
        </w:rPr>
        <w:t xml:space="preserve"> erreicht und vom Energieversorgungsunternehmen vergütet wurde</w:t>
      </w:r>
    </w:p>
    <w:p w14:paraId="275F441F" w14:textId="7845D074"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proofErr w:type="spellStart"/>
      <w:r w:rsidR="00153431" w:rsidRPr="00741F42">
        <w:rPr>
          <w:rFonts w:ascii="Arial" w:hAnsi="Arial" w:cs="Arial"/>
          <w:b/>
          <w:i/>
          <w:sz w:val="22"/>
          <w:szCs w:val="22"/>
          <w:rPrChange w:id="93" w:author="Jörg Fuchs" w:date="2017-08-11T14:01:00Z">
            <w:rPr>
              <w:rFonts w:ascii="Arial" w:hAnsi="Arial" w:cs="Arial"/>
              <w:b/>
              <w:i/>
              <w:sz w:val="22"/>
              <w:szCs w:val="22"/>
              <w:highlight w:val="yellow"/>
            </w:rPr>
          </w:rPrChange>
        </w:rPr>
        <w:t>Vgar</w:t>
      </w:r>
      <w:proofErr w:type="spellEnd"/>
      <w:r w:rsidR="00153431" w:rsidRPr="00741F42">
        <w:rPr>
          <w:rFonts w:ascii="Arial" w:hAnsi="Arial" w:cs="Arial"/>
          <w:sz w:val="22"/>
          <w:szCs w:val="22"/>
          <w:rPrChange w:id="94" w:author="Jörg Fuchs" w:date="2017-08-11T14:01:00Z">
            <w:rPr>
              <w:rFonts w:ascii="Arial" w:hAnsi="Arial" w:cs="Arial"/>
              <w:sz w:val="22"/>
              <w:szCs w:val="22"/>
              <w:highlight w:val="yellow"/>
            </w:rPr>
          </w:rPrChange>
        </w:rPr>
        <w:tab/>
      </w:r>
      <w:r w:rsidR="00DE4FC7" w:rsidRPr="00741F42">
        <w:rPr>
          <w:rFonts w:ascii="Arial" w:hAnsi="Arial" w:cs="Arial"/>
          <w:sz w:val="22"/>
          <w:szCs w:val="22"/>
          <w:rPrChange w:id="95" w:author="Jörg Fuchs" w:date="2017-08-11T14:01:00Z">
            <w:rPr>
              <w:rFonts w:ascii="Arial" w:hAnsi="Arial" w:cs="Arial"/>
              <w:sz w:val="22"/>
              <w:szCs w:val="22"/>
              <w:highlight w:val="yellow"/>
            </w:rPr>
          </w:rPrChange>
        </w:rPr>
        <w:t>g</w:t>
      </w:r>
      <w:r w:rsidR="00153431" w:rsidRPr="00741F42">
        <w:rPr>
          <w:rFonts w:ascii="Arial" w:hAnsi="Arial" w:cs="Arial"/>
          <w:sz w:val="22"/>
          <w:szCs w:val="22"/>
          <w:rPrChange w:id="96" w:author="Jörg Fuchs" w:date="2017-08-11T14:01:00Z">
            <w:rPr>
              <w:rFonts w:ascii="Arial" w:hAnsi="Arial" w:cs="Arial"/>
              <w:sz w:val="22"/>
              <w:szCs w:val="22"/>
              <w:highlight w:val="yellow"/>
            </w:rPr>
          </w:rPrChange>
        </w:rPr>
        <w:t xml:space="preserve">arantierte Verfügbarkeit in </w:t>
      </w:r>
      <w:commentRangeStart w:id="97"/>
      <w:del w:id="98" w:author="Jörg Fuchs" w:date="2017-08-11T14:01:00Z">
        <w:r w:rsidR="00153431" w:rsidRPr="0013278D" w:rsidDel="00741F42">
          <w:rPr>
            <w:rFonts w:ascii="Arial" w:hAnsi="Arial" w:cs="Arial"/>
            <w:sz w:val="22"/>
            <w:szCs w:val="22"/>
            <w:highlight w:val="yellow"/>
          </w:rPr>
          <w:delText>Stunden</w:delText>
        </w:r>
        <w:commentRangeEnd w:id="97"/>
        <w:r w:rsidR="00EB167A" w:rsidRPr="0013278D" w:rsidDel="00741F42">
          <w:rPr>
            <w:rStyle w:val="Kommentarzeichen"/>
            <w:highlight w:val="yellow"/>
          </w:rPr>
          <w:commentReference w:id="97"/>
        </w:r>
      </w:del>
      <w:ins w:id="99" w:author="Jörg Fuchs" w:date="2017-08-11T14:01:00Z">
        <w:r w:rsidR="00741F42">
          <w:rPr>
            <w:rFonts w:ascii="Arial" w:hAnsi="Arial" w:cs="Arial"/>
            <w:sz w:val="22"/>
            <w:szCs w:val="22"/>
          </w:rPr>
          <w:t>Prozent</w:t>
        </w:r>
      </w:ins>
    </w:p>
    <w:p w14:paraId="0CC525FE" w14:textId="0594A6AD"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00153431" w:rsidRPr="00A22C1C">
        <w:rPr>
          <w:rFonts w:ascii="Arial" w:hAnsi="Arial" w:cs="Arial"/>
          <w:b/>
          <w:i/>
          <w:sz w:val="22"/>
          <w:szCs w:val="22"/>
        </w:rPr>
        <w:t>Verr</w:t>
      </w:r>
      <w:r w:rsidR="00153431" w:rsidRPr="00DE2E7B">
        <w:rPr>
          <w:rFonts w:ascii="Arial" w:hAnsi="Arial" w:cs="Arial"/>
          <w:sz w:val="22"/>
          <w:szCs w:val="22"/>
        </w:rPr>
        <w:tab/>
      </w:r>
      <w:r w:rsidR="00DE4FC7">
        <w:rPr>
          <w:rFonts w:ascii="Arial" w:hAnsi="Arial" w:cs="Arial"/>
          <w:sz w:val="22"/>
          <w:szCs w:val="22"/>
        </w:rPr>
        <w:t>e</w:t>
      </w:r>
      <w:r w:rsidR="00153431" w:rsidRPr="00DE2E7B">
        <w:rPr>
          <w:rFonts w:ascii="Arial" w:hAnsi="Arial" w:cs="Arial"/>
          <w:sz w:val="22"/>
          <w:szCs w:val="22"/>
        </w:rPr>
        <w:t xml:space="preserve">rreichte Verfügbarkeit in </w:t>
      </w:r>
      <w:commentRangeStart w:id="100"/>
      <w:del w:id="101" w:author="Jörg Fuchs" w:date="2017-08-11T14:01:00Z">
        <w:r w:rsidR="00153431" w:rsidRPr="00DE2E7B" w:rsidDel="00741F42">
          <w:rPr>
            <w:rFonts w:ascii="Arial" w:hAnsi="Arial" w:cs="Arial"/>
            <w:sz w:val="22"/>
            <w:szCs w:val="22"/>
          </w:rPr>
          <w:delText>Stunden</w:delText>
        </w:r>
        <w:commentRangeEnd w:id="100"/>
        <w:r w:rsidR="00EB167A" w:rsidDel="00741F42">
          <w:rPr>
            <w:rStyle w:val="Kommentarzeichen"/>
          </w:rPr>
          <w:commentReference w:id="100"/>
        </w:r>
      </w:del>
      <w:ins w:id="102" w:author="Jörg Fuchs" w:date="2017-08-11T14:01:00Z">
        <w:r w:rsidR="00741F42">
          <w:rPr>
            <w:rFonts w:ascii="Arial" w:hAnsi="Arial" w:cs="Arial"/>
            <w:sz w:val="22"/>
            <w:szCs w:val="22"/>
          </w:rPr>
          <w:t>Prozent</w:t>
        </w:r>
      </w:ins>
    </w:p>
    <w:p w14:paraId="024F34C1" w14:textId="77777777"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00153431" w:rsidRPr="006E2DA0">
        <w:rPr>
          <w:rFonts w:ascii="Arial" w:hAnsi="Arial" w:cs="Arial"/>
          <w:b/>
          <w:i/>
          <w:sz w:val="22"/>
          <w:szCs w:val="22"/>
        </w:rPr>
        <w:t>EEG</w:t>
      </w:r>
      <w:r w:rsidR="00153431" w:rsidRPr="00DE2E7B">
        <w:rPr>
          <w:rFonts w:ascii="Arial" w:hAnsi="Arial" w:cs="Arial"/>
          <w:sz w:val="22"/>
          <w:szCs w:val="22"/>
        </w:rPr>
        <w:tab/>
      </w:r>
      <w:r w:rsidR="00DE4FC7">
        <w:rPr>
          <w:rFonts w:ascii="Arial" w:hAnsi="Arial" w:cs="Arial"/>
          <w:sz w:val="22"/>
          <w:szCs w:val="22"/>
        </w:rPr>
        <w:t>w</w:t>
      </w:r>
      <w:r w:rsidR="00153431" w:rsidRPr="00DE2E7B">
        <w:rPr>
          <w:rFonts w:ascii="Arial" w:hAnsi="Arial" w:cs="Arial"/>
          <w:sz w:val="22"/>
          <w:szCs w:val="22"/>
        </w:rPr>
        <w:t>indparkspezi</w:t>
      </w:r>
      <w:r w:rsidR="004C72CD">
        <w:rPr>
          <w:rFonts w:ascii="Arial" w:hAnsi="Arial" w:cs="Arial"/>
          <w:sz w:val="22"/>
          <w:szCs w:val="22"/>
        </w:rPr>
        <w:t>fi</w:t>
      </w:r>
      <w:r w:rsidR="00153431" w:rsidRPr="00DE2E7B">
        <w:rPr>
          <w:rFonts w:ascii="Arial" w:hAnsi="Arial" w:cs="Arial"/>
          <w:sz w:val="22"/>
          <w:szCs w:val="22"/>
        </w:rPr>
        <w:t>sche EEG-Vergütung</w:t>
      </w:r>
    </w:p>
    <w:p w14:paraId="33A77B6C" w14:textId="77777777" w:rsidR="002420AF" w:rsidRDefault="002420AF" w:rsidP="00153431">
      <w:pPr>
        <w:tabs>
          <w:tab w:val="left" w:pos="2127"/>
        </w:tabs>
        <w:spacing w:line="280" w:lineRule="atLeast"/>
        <w:ind w:left="1134"/>
        <w:rPr>
          <w:rFonts w:ascii="Arial" w:hAnsi="Arial" w:cs="Arial"/>
          <w:sz w:val="22"/>
          <w:szCs w:val="22"/>
        </w:rPr>
      </w:pPr>
    </w:p>
    <w:p w14:paraId="3B36B7A0" w14:textId="77777777" w:rsidR="00153431" w:rsidRDefault="00153431" w:rsidP="002F191D">
      <w:pPr>
        <w:pStyle w:val="Standa"/>
        <w:tabs>
          <w:tab w:val="left" w:pos="2127"/>
        </w:tabs>
        <w:ind w:left="1701"/>
        <w:jc w:val="both"/>
      </w:pPr>
      <w:r w:rsidRPr="00036FB0">
        <w:t xml:space="preserve">Der Betrachtungszeitraum beginnt mit dem </w:t>
      </w:r>
      <w:r w:rsidRPr="004C3D73">
        <w:t>unter Punkt 1.2 vereinbarten Zeitpunkt</w:t>
      </w:r>
      <w:r>
        <w:t xml:space="preserve"> und </w:t>
      </w:r>
      <w:r w:rsidRPr="00036FB0">
        <w:t>beträgt 365 Tage. Nach Vollendung dieses Zeitraums schließt sich</w:t>
      </w:r>
      <w:r>
        <w:t>, wie auch in der Folgezeit,</w:t>
      </w:r>
      <w:r w:rsidRPr="00036FB0">
        <w:t xml:space="preserve"> unmittelbar ein</w:t>
      </w:r>
      <w:bookmarkStart w:id="103" w:name="_Ref270521473"/>
      <w:r w:rsidR="002F191D">
        <w:t xml:space="preserve"> neuer Betrachtungszeitraum an.</w:t>
      </w:r>
    </w:p>
    <w:p w14:paraId="3D2F5A5B" w14:textId="77777777" w:rsidR="002F191D" w:rsidRDefault="002F191D" w:rsidP="002F191D">
      <w:pPr>
        <w:pStyle w:val="Standa"/>
        <w:tabs>
          <w:tab w:val="left" w:pos="2127"/>
        </w:tabs>
        <w:jc w:val="both"/>
      </w:pPr>
    </w:p>
    <w:p w14:paraId="5CAA17BE" w14:textId="77777777" w:rsidR="00153431" w:rsidRDefault="00153431" w:rsidP="002F191D">
      <w:pPr>
        <w:pStyle w:val="Standa"/>
        <w:numPr>
          <w:ilvl w:val="1"/>
          <w:numId w:val="6"/>
        </w:numPr>
        <w:jc w:val="both"/>
      </w:pPr>
      <w:r w:rsidRPr="00346228">
        <w:t>Die Garantie für die technische Verfügbarkeit der WEA erlischt mit sofortiger Wirkung, sofern</w:t>
      </w:r>
      <w:r>
        <w:t xml:space="preserve"> </w:t>
      </w:r>
      <w:r w:rsidRPr="00346228">
        <w:t xml:space="preserve">die </w:t>
      </w:r>
      <w:r w:rsidR="00DE4FC7">
        <w:t xml:space="preserve">WEA </w:t>
      </w:r>
      <w:r w:rsidRPr="00346228">
        <w:t>innerhalb der Laufzeit der Garantie durch nicht von</w:t>
      </w:r>
      <w:r w:rsidR="00E11842">
        <w:t xml:space="preserve"> der</w:t>
      </w:r>
      <w:r w:rsidRPr="00346228">
        <w:t xml:space="preserve"> </w:t>
      </w:r>
      <w:r w:rsidR="00E84ACA">
        <w:t>Deutschen Windtechnik</w:t>
      </w:r>
      <w:r w:rsidRPr="00346228">
        <w:t xml:space="preserve"> autorisiertes Personal</w:t>
      </w:r>
      <w:r>
        <w:t xml:space="preserve"> </w:t>
      </w:r>
      <w:r w:rsidRPr="00346228">
        <w:t>gewartet werden oder technische Veränderungen oder sonstige Eingriffe, gleich welcher</w:t>
      </w:r>
      <w:r>
        <w:t xml:space="preserve"> </w:t>
      </w:r>
      <w:r w:rsidRPr="00346228">
        <w:t xml:space="preserve">Art, ohne Zustimmung von </w:t>
      </w:r>
      <w:r w:rsidR="002420AF">
        <w:t xml:space="preserve">der </w:t>
      </w:r>
      <w:r w:rsidR="00E84ACA">
        <w:t>Deutschen Windtechnik</w:t>
      </w:r>
      <w:r w:rsidRPr="00346228">
        <w:t xml:space="preserve"> vorgenommen werden</w:t>
      </w:r>
      <w:r w:rsidR="009C7CFB">
        <w:t>.</w:t>
      </w:r>
    </w:p>
    <w:p w14:paraId="045DC731" w14:textId="77777777" w:rsidR="009C7CFB" w:rsidRDefault="009C7CFB" w:rsidP="009C7CFB">
      <w:pPr>
        <w:pStyle w:val="Standa"/>
        <w:ind w:left="1134"/>
        <w:jc w:val="both"/>
      </w:pPr>
    </w:p>
    <w:p w14:paraId="1CAF5D3F" w14:textId="77777777" w:rsidR="00153431" w:rsidRDefault="00153431" w:rsidP="009C7CFB">
      <w:pPr>
        <w:pStyle w:val="berschrift1"/>
        <w:keepNext w:val="0"/>
      </w:pPr>
      <w:bookmarkStart w:id="104" w:name="_Toc427853963"/>
      <w:bookmarkStart w:id="105" w:name="_Ref435608674"/>
      <w:r w:rsidRPr="00036FB0">
        <w:t xml:space="preserve">Dokumentations- und sonstige Berichtspflichten der </w:t>
      </w:r>
      <w:bookmarkEnd w:id="103"/>
      <w:bookmarkEnd w:id="104"/>
      <w:bookmarkEnd w:id="105"/>
      <w:r w:rsidR="00C207DB">
        <w:t>Deutschen Windtechnik</w:t>
      </w:r>
      <w:r>
        <w:br/>
      </w:r>
    </w:p>
    <w:p w14:paraId="0E990771" w14:textId="59C83E50" w:rsidR="001E6F0F" w:rsidRDefault="00153431" w:rsidP="009C7CFB">
      <w:pPr>
        <w:pStyle w:val="Standa"/>
        <w:keepLines/>
        <w:widowControl w:val="0"/>
        <w:numPr>
          <w:ilvl w:val="1"/>
          <w:numId w:val="7"/>
        </w:numPr>
        <w:jc w:val="both"/>
      </w:pPr>
      <w:r w:rsidRPr="00036FB0">
        <w:t xml:space="preserve">Die </w:t>
      </w:r>
      <w:r w:rsidR="00E84ACA">
        <w:t>Deutsche Windtechnik</w:t>
      </w:r>
      <w:r w:rsidRPr="00036FB0">
        <w:t xml:space="preserve"> erstellt über alle durchgeführten Inspektions-, Wartungs-, Instandsetzungs- und Reparaturmaßnahmen ein aussagefähiges Protokoll (Servicebericht), in dem sie die Dauer, die Art und den Umfang der Arbeiten, die jeweils Ausführenden, den Austausch/Einbau von Ersatzteilen und die verwendeten Betriebsstoffe (insbesondere Öl) nach Art und Menge festhält. Sie wird de</w:t>
      </w:r>
      <w:r w:rsidR="0085640D">
        <w:t>m</w:t>
      </w:r>
      <w:r w:rsidRPr="00036FB0">
        <w:t xml:space="preserve"> </w:t>
      </w:r>
      <w:r w:rsidR="0085640D">
        <w:t>Auftraggeber</w:t>
      </w:r>
      <w:r w:rsidRPr="00036FB0">
        <w:t xml:space="preserve"> den Servicebericht</w:t>
      </w:r>
      <w:r w:rsidR="002420AF">
        <w:t xml:space="preserve"> zeitnah, spätestens jedoch </w:t>
      </w:r>
      <w:del w:id="106" w:author="Jörg Fuchs" w:date="2017-08-14T17:45:00Z">
        <w:r w:rsidR="002420AF" w:rsidDel="003B6698">
          <w:delText>vier</w:delText>
        </w:r>
        <w:r w:rsidRPr="00036FB0" w:rsidDel="003B6698">
          <w:delText xml:space="preserve"> </w:delText>
        </w:r>
      </w:del>
      <w:ins w:id="107" w:author="Jörg Fuchs" w:date="2017-08-14T17:45:00Z">
        <w:r w:rsidR="003B6698">
          <w:t>drei</w:t>
        </w:r>
        <w:r w:rsidR="003B6698" w:rsidRPr="00036FB0">
          <w:t xml:space="preserve"> </w:t>
        </w:r>
      </w:ins>
      <w:r w:rsidRPr="00036FB0">
        <w:t>Wochen nach Durchführung der entsprechenden Leistung zusenden.</w:t>
      </w:r>
    </w:p>
    <w:p w14:paraId="1FBF2D74" w14:textId="77777777" w:rsidR="009C7CFB" w:rsidRDefault="009C7CFB" w:rsidP="009C7CFB">
      <w:pPr>
        <w:pStyle w:val="Standa"/>
        <w:keepLines/>
        <w:widowControl w:val="0"/>
        <w:ind w:left="1134"/>
        <w:jc w:val="both"/>
      </w:pPr>
    </w:p>
    <w:p w14:paraId="043F85D9" w14:textId="77777777" w:rsidR="00594AA2" w:rsidRDefault="009C7CFB" w:rsidP="009C7CFB">
      <w:pPr>
        <w:pStyle w:val="Standa"/>
        <w:keepLines/>
        <w:numPr>
          <w:ilvl w:val="1"/>
          <w:numId w:val="7"/>
        </w:numPr>
        <w:jc w:val="both"/>
      </w:pPr>
      <w:r>
        <w:lastRenderedPageBreak/>
        <w:t>D</w:t>
      </w:r>
      <w:r w:rsidR="00153431" w:rsidRPr="00036FB0">
        <w:t xml:space="preserve">ie </w:t>
      </w:r>
      <w:r w:rsidR="00E84ACA">
        <w:t>Deutsche Windtechnik</w:t>
      </w:r>
      <w:r w:rsidR="00153431" w:rsidRPr="00036FB0">
        <w:t xml:space="preserve"> vermerkt die Ergebnisse von durchgeführten Inspektionen (aufgenommener Ist-Zustand und Bewertung des Ist-Zustandes) und Wartungsarbeiten sowie das Ergebnis von Ölanalysen und sonstigen Analysen im Servicebericht. Die </w:t>
      </w:r>
      <w:r w:rsidR="00E84ACA">
        <w:t>Deutsche Windtechnik</w:t>
      </w:r>
      <w:r w:rsidR="00153431" w:rsidRPr="00036FB0">
        <w:t xml:space="preserve"> sendet de</w:t>
      </w:r>
      <w:r w:rsidR="0085640D">
        <w:t>m</w:t>
      </w:r>
      <w:r w:rsidR="00153431" w:rsidRPr="00036FB0">
        <w:t xml:space="preserve"> </w:t>
      </w:r>
      <w:r w:rsidR="0085640D">
        <w:t>Auftraggeber</w:t>
      </w:r>
      <w:r w:rsidR="00153431" w:rsidRPr="00036FB0">
        <w:t xml:space="preserve"> die entsprechenden Analyseberichte </w:t>
      </w:r>
      <w:r w:rsidR="00D632BD">
        <w:t xml:space="preserve">innerhalb von 4 Wochen nach Erhalt </w:t>
      </w:r>
      <w:r w:rsidR="00153431" w:rsidRPr="00036FB0">
        <w:t>zu.</w:t>
      </w:r>
    </w:p>
    <w:p w14:paraId="13FE8CFB" w14:textId="77777777" w:rsidR="002420AF" w:rsidRDefault="002420AF" w:rsidP="004232F8">
      <w:pPr>
        <w:pStyle w:val="Standa"/>
        <w:keepLines/>
        <w:jc w:val="both"/>
      </w:pPr>
    </w:p>
    <w:p w14:paraId="27734709" w14:textId="77777777" w:rsidR="00071AAD" w:rsidRDefault="00153431" w:rsidP="00BF4811">
      <w:pPr>
        <w:pStyle w:val="Standa"/>
        <w:numPr>
          <w:ilvl w:val="1"/>
          <w:numId w:val="7"/>
        </w:numPr>
        <w:jc w:val="both"/>
      </w:pPr>
      <w:r w:rsidRPr="00036FB0">
        <w:t>Alle ausgeführten Inspektionen, Wartungs- und Instandsetzungsmaßnahmen sowie Reparaturen und die dabei getroffenen Feststellungen werden außerdem in dem zu jeder W</w:t>
      </w:r>
      <w:r w:rsidR="00DE4FC7">
        <w:t>EA</w:t>
      </w:r>
      <w:r w:rsidRPr="00036FB0">
        <w:t xml:space="preserve"> gehörenden Betriebstagebuch (Logbuch) notiert</w:t>
      </w:r>
      <w:r w:rsidR="004232F8">
        <w:t xml:space="preserve"> oder abgeheftet</w:t>
      </w:r>
      <w:r w:rsidRPr="00036FB0">
        <w:t>.</w:t>
      </w:r>
    </w:p>
    <w:p w14:paraId="0C78F38C" w14:textId="77777777" w:rsidR="00BF4811" w:rsidRDefault="00BF4811" w:rsidP="00BF4811">
      <w:pPr>
        <w:pStyle w:val="Standa"/>
        <w:ind w:left="1134"/>
      </w:pPr>
    </w:p>
    <w:p w14:paraId="1723FC15" w14:textId="77777777" w:rsidR="00153431" w:rsidRDefault="00153431" w:rsidP="00BF4811">
      <w:pPr>
        <w:pStyle w:val="Standa"/>
        <w:numPr>
          <w:ilvl w:val="1"/>
          <w:numId w:val="7"/>
        </w:numPr>
        <w:jc w:val="both"/>
      </w:pPr>
      <w:r w:rsidRPr="00036FB0">
        <w:t>Ausführungstermine für planbare Maßnahmen, bei denen eine W</w:t>
      </w:r>
      <w:r w:rsidR="00DE4FC7">
        <w:t>EA</w:t>
      </w:r>
      <w:r w:rsidRPr="00036FB0">
        <w:t xml:space="preserve"> stillzusetzen ist, g</w:t>
      </w:r>
      <w:r w:rsidR="0085640D">
        <w:t xml:space="preserve">ibt die </w:t>
      </w:r>
      <w:r w:rsidR="00E84ACA">
        <w:t>Deutsche Windtechnik</w:t>
      </w:r>
      <w:r w:rsidR="0085640D">
        <w:t xml:space="preserve"> dem</w:t>
      </w:r>
      <w:r w:rsidRPr="00036FB0">
        <w:t xml:space="preserve"> </w:t>
      </w:r>
      <w:r w:rsidR="0085640D">
        <w:t xml:space="preserve">Auftraggeber </w:t>
      </w:r>
      <w:r w:rsidRPr="00036FB0">
        <w:t>vor Ausführung der Maßnahme bekannt. Die Bekanntgabe erfolgt spätestens fünf Werktage vor Beginn der Arbeiten, es sei denn ein kurzfristigeres Handeln ist erforderlich.</w:t>
      </w:r>
    </w:p>
    <w:p w14:paraId="5A8A6A46" w14:textId="77777777" w:rsidR="002F191D" w:rsidRDefault="002F191D" w:rsidP="00153431">
      <w:pPr>
        <w:pStyle w:val="Standa"/>
        <w:ind w:left="1134"/>
      </w:pPr>
    </w:p>
    <w:p w14:paraId="0B1BE58F" w14:textId="77777777" w:rsidR="00153431" w:rsidRDefault="00153431" w:rsidP="00153431">
      <w:pPr>
        <w:pStyle w:val="Standa"/>
        <w:numPr>
          <w:ilvl w:val="1"/>
          <w:numId w:val="7"/>
        </w:numPr>
      </w:pPr>
      <w:bookmarkStart w:id="108" w:name="_Toc128448370"/>
      <w:bookmarkStart w:id="109" w:name="_Toc128449587"/>
      <w:bookmarkStart w:id="110" w:name="_Toc128449747"/>
      <w:bookmarkStart w:id="111" w:name="_Toc128449823"/>
      <w:bookmarkStart w:id="112" w:name="_Toc128449910"/>
      <w:bookmarkStart w:id="113" w:name="_Toc128450487"/>
      <w:bookmarkStart w:id="114" w:name="_Toc128450635"/>
      <w:bookmarkStart w:id="115" w:name="_Toc131234745"/>
      <w:r>
        <w:t>Koordination</w:t>
      </w:r>
      <w:bookmarkEnd w:id="108"/>
      <w:bookmarkEnd w:id="109"/>
      <w:bookmarkEnd w:id="110"/>
      <w:bookmarkEnd w:id="111"/>
      <w:bookmarkEnd w:id="112"/>
      <w:bookmarkEnd w:id="113"/>
      <w:bookmarkEnd w:id="114"/>
      <w:bookmarkEnd w:id="115"/>
    </w:p>
    <w:p w14:paraId="48426887" w14:textId="77777777" w:rsidR="00153431" w:rsidRPr="00D43267" w:rsidRDefault="00153431" w:rsidP="00153431">
      <w:pPr>
        <w:pStyle w:val="Standa"/>
        <w:ind w:left="1134"/>
      </w:pPr>
      <w:r>
        <w:t xml:space="preserve">Die Parteien benennen zur Erleichterung der Vertragsdurchführung jeweils einen Ansprechpartner. </w:t>
      </w:r>
    </w:p>
    <w:p w14:paraId="36B0EB1F" w14:textId="77777777" w:rsidR="00153431" w:rsidRDefault="00153431" w:rsidP="00153431">
      <w:pPr>
        <w:pStyle w:val="Standa"/>
        <w:ind w:left="1134"/>
      </w:pPr>
    </w:p>
    <w:p w14:paraId="3C38C334" w14:textId="77237EA8" w:rsidR="00153431" w:rsidRPr="00554E2E" w:rsidRDefault="00153431" w:rsidP="00153431">
      <w:pPr>
        <w:pStyle w:val="Standa"/>
        <w:ind w:left="1134"/>
        <w:rPr>
          <w:lang w:val="en-US"/>
        </w:rPr>
      </w:pPr>
      <w:r w:rsidRPr="00554E2E">
        <w:rPr>
          <w:lang w:val="en-US"/>
        </w:rPr>
        <w:t>AG:</w:t>
      </w:r>
      <w:r w:rsidR="00CA6F4C" w:rsidRPr="00554E2E">
        <w:rPr>
          <w:lang w:val="en-US"/>
        </w:rPr>
        <w:t xml:space="preserve"> </w:t>
      </w:r>
      <w:r w:rsidR="00D632BD" w:rsidRPr="00912FE8">
        <w:rPr>
          <w:rFonts w:cs="Arial"/>
          <w:szCs w:val="22"/>
          <w:lang w:val="en-US"/>
        </w:rPr>
        <w:t>RP Global</w:t>
      </w:r>
      <w:r w:rsidRPr="00554E2E">
        <w:rPr>
          <w:lang w:val="en-US"/>
        </w:rPr>
        <w:tab/>
      </w:r>
      <w:r w:rsidRPr="00554E2E">
        <w:rPr>
          <w:lang w:val="en-US"/>
        </w:rPr>
        <w:tab/>
      </w:r>
      <w:r w:rsidRPr="00554E2E">
        <w:rPr>
          <w:lang w:val="en-US"/>
        </w:rPr>
        <w:tab/>
      </w:r>
      <w:ins w:id="116" w:author="Jörg Fuchs" w:date="2017-08-11T14:10:00Z">
        <w:r w:rsidR="008C292C">
          <w:rPr>
            <w:lang w:val="en-US"/>
          </w:rPr>
          <w:tab/>
        </w:r>
      </w:ins>
      <w:r w:rsidRPr="00554E2E">
        <w:rPr>
          <w:lang w:val="en-US"/>
        </w:rPr>
        <w:t xml:space="preserve">Tel. </w:t>
      </w:r>
      <w:r w:rsidRPr="00554E2E">
        <w:rPr>
          <w:lang w:val="en-US"/>
        </w:rPr>
        <w:tab/>
      </w:r>
      <w:r w:rsidR="006E2DA0" w:rsidRPr="00AA502F">
        <w:rPr>
          <w:rFonts w:cs="Arial"/>
          <w:szCs w:val="22"/>
        </w:rPr>
        <w:fldChar w:fldCharType="begin">
          <w:ffData>
            <w:name w:val="Text7"/>
            <w:enabled/>
            <w:calcOnExit w:val="0"/>
            <w:textInput/>
          </w:ffData>
        </w:fldChar>
      </w:r>
      <w:r w:rsidR="006E2DA0" w:rsidRPr="00912FE8">
        <w:rPr>
          <w:rFonts w:cs="Arial"/>
          <w:szCs w:val="22"/>
          <w:lang w:val="en-US"/>
        </w:rPr>
        <w:instrText xml:space="preserve"> FORMTEXT </w:instrText>
      </w:r>
      <w:r w:rsidR="006E2DA0" w:rsidRPr="00AA502F">
        <w:rPr>
          <w:rFonts w:cs="Arial"/>
          <w:szCs w:val="22"/>
        </w:rPr>
      </w:r>
      <w:r w:rsidR="006E2DA0" w:rsidRPr="00AA502F">
        <w:rPr>
          <w:rFonts w:cs="Arial"/>
          <w:szCs w:val="22"/>
        </w:rPr>
        <w:fldChar w:fldCharType="separate"/>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szCs w:val="22"/>
        </w:rPr>
        <w:fldChar w:fldCharType="end"/>
      </w:r>
    </w:p>
    <w:p w14:paraId="68A56B8B" w14:textId="77777777" w:rsidR="006E2DA0" w:rsidRPr="00554E2E" w:rsidRDefault="00153431" w:rsidP="00153431">
      <w:pPr>
        <w:pStyle w:val="Standa"/>
        <w:ind w:left="1134"/>
        <w:rPr>
          <w:rFonts w:cs="Arial"/>
          <w:szCs w:val="22"/>
          <w:lang w:val="en-US"/>
        </w:rPr>
      </w:pPr>
      <w:r w:rsidRPr="00554E2E">
        <w:rPr>
          <w:lang w:val="en-US"/>
        </w:rPr>
        <w:tab/>
      </w:r>
      <w:r w:rsidRPr="00554E2E">
        <w:rPr>
          <w:lang w:val="en-US"/>
        </w:rPr>
        <w:tab/>
      </w:r>
      <w:r w:rsidRPr="00554E2E">
        <w:rPr>
          <w:lang w:val="en-US"/>
        </w:rPr>
        <w:tab/>
      </w:r>
      <w:r w:rsidRPr="00554E2E">
        <w:rPr>
          <w:lang w:val="en-US"/>
        </w:rPr>
        <w:tab/>
      </w:r>
      <w:r w:rsidRPr="00554E2E">
        <w:rPr>
          <w:lang w:val="en-US"/>
        </w:rPr>
        <w:tab/>
      </w:r>
      <w:r w:rsidRPr="00554E2E">
        <w:rPr>
          <w:lang w:val="en-US"/>
        </w:rPr>
        <w:tab/>
        <w:t>Fax.</w:t>
      </w:r>
      <w:r w:rsidR="0085640D" w:rsidRPr="00554E2E">
        <w:rPr>
          <w:lang w:val="en-US"/>
        </w:rPr>
        <w:tab/>
      </w:r>
      <w:r w:rsidR="006E2DA0" w:rsidRPr="00AA502F">
        <w:rPr>
          <w:rFonts w:cs="Arial"/>
          <w:szCs w:val="22"/>
        </w:rPr>
        <w:fldChar w:fldCharType="begin">
          <w:ffData>
            <w:name w:val="Text7"/>
            <w:enabled/>
            <w:calcOnExit w:val="0"/>
            <w:textInput/>
          </w:ffData>
        </w:fldChar>
      </w:r>
      <w:r w:rsidR="006E2DA0" w:rsidRPr="00912FE8">
        <w:rPr>
          <w:rFonts w:cs="Arial"/>
          <w:szCs w:val="22"/>
          <w:lang w:val="en-US"/>
        </w:rPr>
        <w:instrText xml:space="preserve"> FORMTEXT </w:instrText>
      </w:r>
      <w:r w:rsidR="006E2DA0" w:rsidRPr="00AA502F">
        <w:rPr>
          <w:rFonts w:cs="Arial"/>
          <w:szCs w:val="22"/>
        </w:rPr>
      </w:r>
      <w:r w:rsidR="006E2DA0" w:rsidRPr="00AA502F">
        <w:rPr>
          <w:rFonts w:cs="Arial"/>
          <w:szCs w:val="22"/>
        </w:rPr>
        <w:fldChar w:fldCharType="separate"/>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szCs w:val="22"/>
        </w:rPr>
        <w:fldChar w:fldCharType="end"/>
      </w:r>
    </w:p>
    <w:p w14:paraId="2D1BA28B" w14:textId="77777777" w:rsidR="00BF4811" w:rsidRPr="00912FE8" w:rsidRDefault="0085640D" w:rsidP="00153431">
      <w:pPr>
        <w:pStyle w:val="Standa"/>
        <w:ind w:left="1134"/>
      </w:pPr>
      <w:r w:rsidRPr="00554E2E">
        <w:rPr>
          <w:lang w:val="en-US"/>
        </w:rPr>
        <w:tab/>
      </w:r>
      <w:r w:rsidRPr="00554E2E">
        <w:rPr>
          <w:lang w:val="en-US"/>
        </w:rPr>
        <w:tab/>
      </w:r>
      <w:r w:rsidRPr="00554E2E">
        <w:rPr>
          <w:lang w:val="en-US"/>
        </w:rPr>
        <w:tab/>
      </w:r>
      <w:r w:rsidR="006E2DA0" w:rsidRPr="00554E2E">
        <w:rPr>
          <w:lang w:val="en-US"/>
        </w:rPr>
        <w:tab/>
      </w:r>
      <w:r w:rsidR="006E2DA0" w:rsidRPr="00554E2E">
        <w:rPr>
          <w:lang w:val="en-US"/>
        </w:rPr>
        <w:tab/>
      </w:r>
      <w:r w:rsidRPr="00554E2E">
        <w:rPr>
          <w:lang w:val="en-US"/>
        </w:rPr>
        <w:tab/>
      </w:r>
      <w:r w:rsidR="00153431" w:rsidRPr="00912FE8">
        <w:t>Mob.</w:t>
      </w:r>
      <w:r w:rsidR="00153431" w:rsidRPr="00912FE8">
        <w:tab/>
      </w:r>
      <w:r w:rsidR="006E2DA0" w:rsidRPr="00AA502F">
        <w:rPr>
          <w:rFonts w:cs="Arial"/>
          <w:szCs w:val="22"/>
        </w:rPr>
        <w:fldChar w:fldCharType="begin">
          <w:ffData>
            <w:name w:val="Text7"/>
            <w:enabled/>
            <w:calcOnExit w:val="0"/>
            <w:textInput/>
          </w:ffData>
        </w:fldChar>
      </w:r>
      <w:r w:rsidR="006E2DA0" w:rsidRPr="00912FE8">
        <w:rPr>
          <w:rFonts w:cs="Arial"/>
          <w:szCs w:val="22"/>
        </w:rPr>
        <w:instrText xml:space="preserve"> FORMTEXT </w:instrText>
      </w:r>
      <w:r w:rsidR="006E2DA0" w:rsidRPr="00AA502F">
        <w:rPr>
          <w:rFonts w:cs="Arial"/>
          <w:szCs w:val="22"/>
        </w:rPr>
      </w:r>
      <w:r w:rsidR="006E2DA0" w:rsidRPr="00AA502F">
        <w:rPr>
          <w:rFonts w:cs="Arial"/>
          <w:szCs w:val="22"/>
        </w:rPr>
        <w:fldChar w:fldCharType="separate"/>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szCs w:val="22"/>
        </w:rPr>
        <w:fldChar w:fldCharType="end"/>
      </w:r>
    </w:p>
    <w:p w14:paraId="18376951" w14:textId="77777777" w:rsidR="00153431" w:rsidRPr="00912FE8" w:rsidRDefault="00E11842" w:rsidP="00153431">
      <w:pPr>
        <w:pStyle w:val="Standa"/>
        <w:ind w:left="1134"/>
      </w:pPr>
      <w:r w:rsidRPr="00912FE8">
        <w:tab/>
      </w:r>
      <w:r w:rsidRPr="00912FE8">
        <w:tab/>
      </w:r>
      <w:r w:rsidRPr="00912FE8">
        <w:tab/>
      </w:r>
      <w:r w:rsidRPr="00912FE8">
        <w:tab/>
      </w:r>
      <w:r w:rsidRPr="00912FE8">
        <w:tab/>
      </w:r>
      <w:r w:rsidRPr="00912FE8">
        <w:tab/>
        <w:t>Email:</w:t>
      </w:r>
      <w:r w:rsidRPr="00912FE8">
        <w:tab/>
      </w:r>
      <w:r w:rsidR="006E2DA0" w:rsidRPr="00AA502F">
        <w:rPr>
          <w:rFonts w:cs="Arial"/>
          <w:szCs w:val="22"/>
        </w:rPr>
        <w:fldChar w:fldCharType="begin">
          <w:ffData>
            <w:name w:val="Text7"/>
            <w:enabled/>
            <w:calcOnExit w:val="0"/>
            <w:textInput/>
          </w:ffData>
        </w:fldChar>
      </w:r>
      <w:r w:rsidR="006E2DA0" w:rsidRPr="00912FE8">
        <w:rPr>
          <w:rFonts w:cs="Arial"/>
          <w:szCs w:val="22"/>
        </w:rPr>
        <w:instrText xml:space="preserve"> FORMTEXT </w:instrText>
      </w:r>
      <w:r w:rsidR="006E2DA0" w:rsidRPr="00AA502F">
        <w:rPr>
          <w:rFonts w:cs="Arial"/>
          <w:szCs w:val="22"/>
        </w:rPr>
      </w:r>
      <w:r w:rsidR="006E2DA0" w:rsidRPr="00AA502F">
        <w:rPr>
          <w:rFonts w:cs="Arial"/>
          <w:szCs w:val="22"/>
        </w:rPr>
        <w:fldChar w:fldCharType="separate"/>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szCs w:val="22"/>
        </w:rPr>
        <w:fldChar w:fldCharType="end"/>
      </w:r>
    </w:p>
    <w:p w14:paraId="20D01275" w14:textId="77777777" w:rsidR="00153431" w:rsidRPr="00912FE8" w:rsidRDefault="00153431" w:rsidP="00153431">
      <w:pPr>
        <w:pStyle w:val="Standa"/>
        <w:ind w:left="1134"/>
      </w:pPr>
    </w:p>
    <w:p w14:paraId="6960D7A9" w14:textId="77777777" w:rsidR="001E6F0F" w:rsidRPr="00912FE8" w:rsidRDefault="001E6F0F" w:rsidP="00153431">
      <w:pPr>
        <w:pStyle w:val="Standa"/>
        <w:ind w:left="1134"/>
      </w:pPr>
    </w:p>
    <w:p w14:paraId="433E6156" w14:textId="77777777" w:rsidR="00153431" w:rsidRPr="00A333EF" w:rsidRDefault="00153431" w:rsidP="00153431">
      <w:pPr>
        <w:pStyle w:val="Standa"/>
        <w:ind w:left="1134"/>
      </w:pPr>
      <w:r w:rsidRPr="00A333EF">
        <w:t xml:space="preserve">AN: </w:t>
      </w:r>
      <w:r w:rsidR="00E84ACA">
        <w:t>Deutsche Windtechnik</w:t>
      </w:r>
      <w:r w:rsidR="004232F8" w:rsidRPr="00A333EF">
        <w:tab/>
      </w:r>
      <w:r w:rsidRPr="00A333EF">
        <w:t xml:space="preserve"> </w:t>
      </w:r>
      <w:r w:rsidRPr="00A333EF">
        <w:tab/>
        <w:t>Tel.</w:t>
      </w:r>
      <w:r w:rsidRPr="00A333EF">
        <w:tab/>
      </w:r>
      <w:r w:rsidR="004232F8" w:rsidRPr="00A333EF">
        <w:t>0541</w:t>
      </w:r>
      <w:r w:rsidR="00A475CC" w:rsidRPr="00A333EF">
        <w:t xml:space="preserve"> – </w:t>
      </w:r>
      <w:r w:rsidR="004232F8" w:rsidRPr="00A333EF">
        <w:t>380 538</w:t>
      </w:r>
      <w:r w:rsidR="00A475CC" w:rsidRPr="00A333EF">
        <w:t xml:space="preserve"> </w:t>
      </w:r>
      <w:r w:rsidR="004232F8" w:rsidRPr="00A333EF">
        <w:t>–</w:t>
      </w:r>
      <w:r w:rsidR="00A475CC" w:rsidRPr="00A333EF">
        <w:t xml:space="preserve"> </w:t>
      </w:r>
      <w:r w:rsidR="004232F8" w:rsidRPr="00A333EF">
        <w:t>10</w:t>
      </w:r>
      <w:r w:rsidRPr="00A333EF">
        <w:t>0</w:t>
      </w:r>
    </w:p>
    <w:p w14:paraId="4B28EC25" w14:textId="77777777" w:rsidR="004232F8" w:rsidRDefault="004232F8" w:rsidP="00153431">
      <w:pPr>
        <w:pStyle w:val="Standa"/>
        <w:ind w:left="1134"/>
      </w:pPr>
      <w:r w:rsidRPr="00A333EF">
        <w:tab/>
      </w:r>
      <w:r w:rsidRPr="00A333EF">
        <w:tab/>
      </w:r>
      <w:r w:rsidRPr="00A333EF">
        <w:tab/>
      </w:r>
      <w:r w:rsidRPr="00A333EF">
        <w:tab/>
      </w:r>
      <w:r w:rsidRPr="00A333EF">
        <w:tab/>
      </w:r>
      <w:r w:rsidRPr="00A333EF">
        <w:tab/>
      </w:r>
      <w:r>
        <w:t>Fax.</w:t>
      </w:r>
      <w:r>
        <w:tab/>
        <w:t>0541</w:t>
      </w:r>
      <w:r w:rsidR="00A475CC">
        <w:t xml:space="preserve"> – </w:t>
      </w:r>
      <w:r>
        <w:t>380 538</w:t>
      </w:r>
      <w:r w:rsidR="00A475CC">
        <w:t xml:space="preserve"> </w:t>
      </w:r>
      <w:r>
        <w:t>–</w:t>
      </w:r>
      <w:r w:rsidR="00A475CC">
        <w:t xml:space="preserve"> </w:t>
      </w:r>
      <w:r>
        <w:t>199</w:t>
      </w:r>
    </w:p>
    <w:p w14:paraId="7BF8215A" w14:textId="77777777" w:rsidR="00153431" w:rsidRDefault="00153431" w:rsidP="00153431">
      <w:pPr>
        <w:pStyle w:val="Standa"/>
        <w:ind w:left="1134"/>
      </w:pPr>
      <w:r>
        <w:tab/>
      </w:r>
      <w:r>
        <w:tab/>
      </w:r>
      <w:r>
        <w:tab/>
      </w:r>
      <w:r>
        <w:tab/>
      </w:r>
      <w:r>
        <w:tab/>
      </w:r>
      <w:r w:rsidR="00A475CC">
        <w:tab/>
      </w:r>
      <w:r w:rsidR="004232F8">
        <w:t>Fernüberwachung 0541</w:t>
      </w:r>
      <w:r w:rsidR="00A475CC">
        <w:t xml:space="preserve"> – </w:t>
      </w:r>
      <w:r w:rsidR="004232F8">
        <w:t>380 5 380</w:t>
      </w:r>
    </w:p>
    <w:p w14:paraId="792478B2" w14:textId="77777777" w:rsidR="00153431" w:rsidRPr="006E2DA0" w:rsidRDefault="002F191D" w:rsidP="002F191D">
      <w:pPr>
        <w:pStyle w:val="Standa"/>
        <w:ind w:left="1134"/>
        <w:rPr>
          <w:szCs w:val="22"/>
        </w:rPr>
      </w:pPr>
      <w:r w:rsidRPr="006E2DA0">
        <w:rPr>
          <w:szCs w:val="22"/>
        </w:rPr>
        <w:tab/>
      </w:r>
      <w:r w:rsidRPr="006E2DA0">
        <w:rPr>
          <w:szCs w:val="22"/>
        </w:rPr>
        <w:tab/>
      </w:r>
      <w:r w:rsidR="00153431" w:rsidRPr="006E2DA0">
        <w:rPr>
          <w:szCs w:val="22"/>
        </w:rPr>
        <w:tab/>
      </w:r>
      <w:r w:rsidR="00153431" w:rsidRPr="006E2DA0">
        <w:rPr>
          <w:szCs w:val="22"/>
        </w:rPr>
        <w:tab/>
      </w:r>
      <w:r w:rsidR="00153431" w:rsidRPr="006E2DA0">
        <w:rPr>
          <w:szCs w:val="22"/>
        </w:rPr>
        <w:tab/>
      </w:r>
      <w:r w:rsidR="00CA6F4C" w:rsidRPr="006E2DA0">
        <w:rPr>
          <w:szCs w:val="22"/>
        </w:rPr>
        <w:t xml:space="preserve">  </w:t>
      </w:r>
      <w:r w:rsidR="00153431" w:rsidRPr="006E2DA0">
        <w:rPr>
          <w:szCs w:val="22"/>
        </w:rPr>
        <w:tab/>
        <w:t>Email:</w:t>
      </w:r>
      <w:r w:rsidR="00153431" w:rsidRPr="006E2DA0">
        <w:rPr>
          <w:szCs w:val="22"/>
        </w:rPr>
        <w:tab/>
      </w:r>
      <w:r w:rsidR="004232F8" w:rsidRPr="006E2DA0">
        <w:rPr>
          <w:szCs w:val="22"/>
        </w:rPr>
        <w:t>dfu@</w:t>
      </w:r>
      <w:r w:rsidR="00E84ACA">
        <w:rPr>
          <w:szCs w:val="22"/>
        </w:rPr>
        <w:t>deutsche-windtechnik.com</w:t>
      </w:r>
    </w:p>
    <w:p w14:paraId="07374060" w14:textId="77777777" w:rsidR="00E11842" w:rsidRPr="00036FB0" w:rsidRDefault="00E11842" w:rsidP="00153431">
      <w:pPr>
        <w:pStyle w:val="Standa"/>
        <w:ind w:left="1134"/>
      </w:pPr>
    </w:p>
    <w:p w14:paraId="6DAD5227" w14:textId="77777777" w:rsidR="00153431" w:rsidRDefault="00153431" w:rsidP="00153431">
      <w:pPr>
        <w:pStyle w:val="berschrift1"/>
      </w:pPr>
      <w:bookmarkStart w:id="117" w:name="_Toc427853964"/>
      <w:r w:rsidRPr="00036FB0">
        <w:t>Abfallstoffe; Eigentumsübergang</w:t>
      </w:r>
      <w:bookmarkEnd w:id="117"/>
      <w:r>
        <w:br/>
      </w:r>
    </w:p>
    <w:p w14:paraId="2D35939C" w14:textId="77777777" w:rsidR="00594AA2" w:rsidRDefault="00153431" w:rsidP="00BF4811">
      <w:pPr>
        <w:pStyle w:val="Standa"/>
        <w:numPr>
          <w:ilvl w:val="1"/>
          <w:numId w:val="8"/>
        </w:numPr>
        <w:jc w:val="both"/>
      </w:pPr>
      <w:commentRangeStart w:id="118"/>
      <w:commentRangeStart w:id="119"/>
      <w:r w:rsidRPr="00036FB0">
        <w:t xml:space="preserve">Abfallstoffe, die im Rahmen </w:t>
      </w:r>
      <w:r w:rsidR="00E11842">
        <w:t xml:space="preserve">von </w:t>
      </w:r>
      <w:r w:rsidRPr="00036FB0">
        <w:t>Ar</w:t>
      </w:r>
      <w:r w:rsidR="004232F8">
        <w:t xml:space="preserve">beiten der </w:t>
      </w:r>
      <w:r w:rsidR="00E84ACA">
        <w:t>Deutschen Windtechnik</w:t>
      </w:r>
      <w:r w:rsidRPr="00036FB0">
        <w:t xml:space="preserve"> anfallen (insbesondere Altöl, Lösungsmittel, Farbreste und Altmetalle), sind von der </w:t>
      </w:r>
      <w:r w:rsidR="00E84ACA">
        <w:t>Deutschen Windtechnik</w:t>
      </w:r>
      <w:r w:rsidR="004232F8">
        <w:t xml:space="preserve"> </w:t>
      </w:r>
      <w:r w:rsidRPr="00036FB0">
        <w:t>auf ihre Kosten fach- und umweltgerecht zu entsorgen.</w:t>
      </w:r>
      <w:commentRangeEnd w:id="118"/>
      <w:r w:rsidR="00B36573">
        <w:rPr>
          <w:rStyle w:val="Kommentarzeichen"/>
          <w:rFonts w:ascii="Times New Roman" w:hAnsi="Times New Roman"/>
        </w:rPr>
        <w:commentReference w:id="118"/>
      </w:r>
      <w:commentRangeEnd w:id="119"/>
      <w:r w:rsidR="00F24138">
        <w:rPr>
          <w:rStyle w:val="Kommentarzeichen"/>
          <w:rFonts w:ascii="Times New Roman" w:hAnsi="Times New Roman"/>
        </w:rPr>
        <w:commentReference w:id="119"/>
      </w:r>
      <w:ins w:id="120" w:author="Jörg Fuchs" w:date="2017-08-03T12:18:00Z">
        <w:r w:rsidR="00D632BD">
          <w:br/>
        </w:r>
      </w:ins>
      <w:r w:rsidR="00D632BD">
        <w:lastRenderedPageBreak/>
        <w:t>Die Deutsche Windtechnik legt entsprechende Nachweise auf Anfrage zur Prüfung vor.</w:t>
      </w:r>
    </w:p>
    <w:p w14:paraId="7B6CA1CF" w14:textId="77777777" w:rsidR="00BF4811" w:rsidRDefault="00BF4811" w:rsidP="00BF4811">
      <w:pPr>
        <w:pStyle w:val="Standa"/>
        <w:ind w:left="1134"/>
      </w:pPr>
    </w:p>
    <w:p w14:paraId="11886FBF" w14:textId="77777777" w:rsidR="00153431" w:rsidRDefault="00153431" w:rsidP="00BF4811">
      <w:pPr>
        <w:pStyle w:val="Standa"/>
        <w:keepLines/>
        <w:numPr>
          <w:ilvl w:val="1"/>
          <w:numId w:val="8"/>
        </w:numPr>
        <w:jc w:val="both"/>
      </w:pPr>
      <w:r w:rsidRPr="00036FB0">
        <w:t xml:space="preserve">Ersetzt die </w:t>
      </w:r>
      <w:r w:rsidR="00E84ACA">
        <w:t>Deutsche Windtechnik</w:t>
      </w:r>
      <w:r w:rsidRPr="00036FB0">
        <w:t xml:space="preserve"> Teile der W</w:t>
      </w:r>
      <w:r w:rsidR="00DE4FC7">
        <w:t>EA</w:t>
      </w:r>
      <w:r w:rsidRPr="00036FB0">
        <w:t xml:space="preserve"> im Rahmen dieses Vertrages, geht das Eigentum an den ausgebauten Teilen mit dem Ausbau auf die </w:t>
      </w:r>
      <w:r w:rsidR="00E84ACA">
        <w:t>Deutsche Windtechnik</w:t>
      </w:r>
      <w:r w:rsidR="0085640D">
        <w:t xml:space="preserve"> über. Sofern der</w:t>
      </w:r>
      <w:r w:rsidRPr="00036FB0">
        <w:t xml:space="preserve"> </w:t>
      </w:r>
      <w:r w:rsidR="0085640D">
        <w:t xml:space="preserve">Auftraggeber </w:t>
      </w:r>
      <w:r w:rsidRPr="00036FB0">
        <w:t xml:space="preserve">nicht Eigentümer dieser Teile ist, hat </w:t>
      </w:r>
      <w:r w:rsidR="00184D5F">
        <w:t xml:space="preserve">er </w:t>
      </w:r>
      <w:r w:rsidRPr="00036FB0">
        <w:t>die Zustimmung des Eigentümers beizubringen.</w:t>
      </w:r>
    </w:p>
    <w:p w14:paraId="3A33BB71" w14:textId="77777777" w:rsidR="00BF4811" w:rsidRDefault="00BF4811" w:rsidP="00BF4811">
      <w:pPr>
        <w:pStyle w:val="Standa"/>
        <w:keepLines/>
        <w:ind w:left="1134"/>
      </w:pPr>
    </w:p>
    <w:p w14:paraId="6DAABBB5" w14:textId="77777777" w:rsidR="00071AAD" w:rsidRDefault="00153431" w:rsidP="00153431">
      <w:pPr>
        <w:pStyle w:val="Standa"/>
        <w:numPr>
          <w:ilvl w:val="1"/>
          <w:numId w:val="8"/>
        </w:numPr>
        <w:jc w:val="both"/>
      </w:pPr>
      <w:r w:rsidRPr="00036FB0">
        <w:t>Das Eigentum an eingebauten Teilen geht mit dem E</w:t>
      </w:r>
      <w:r w:rsidR="00DE4FC7">
        <w:t xml:space="preserve">inbau auf den Eigentümer der WEA </w:t>
      </w:r>
      <w:r w:rsidRPr="00036FB0">
        <w:t xml:space="preserve">nach </w:t>
      </w:r>
      <w:r>
        <w:t>§</w:t>
      </w:r>
      <w:r w:rsidR="00DE4FC7">
        <w:t xml:space="preserve"> </w:t>
      </w:r>
      <w:r w:rsidRPr="00036FB0">
        <w:t>947 Abs. 2 BGB über.</w:t>
      </w:r>
    </w:p>
    <w:p w14:paraId="49F010E7" w14:textId="77777777" w:rsidR="004232F8" w:rsidRDefault="004232F8" w:rsidP="004232F8">
      <w:pPr>
        <w:pStyle w:val="Standa"/>
        <w:jc w:val="both"/>
      </w:pPr>
    </w:p>
    <w:p w14:paraId="19C55B64" w14:textId="77777777" w:rsidR="00BF4811" w:rsidRDefault="00153431" w:rsidP="00153431">
      <w:pPr>
        <w:pStyle w:val="berschrift1"/>
        <w:rPr>
          <w:b w:val="0"/>
        </w:rPr>
      </w:pPr>
      <w:bookmarkStart w:id="121" w:name="_Toc427853965"/>
      <w:r w:rsidRPr="00036FB0">
        <w:t>Einschaltung von Subunternehmern</w:t>
      </w:r>
      <w:bookmarkEnd w:id="121"/>
      <w:r>
        <w:br/>
      </w:r>
    </w:p>
    <w:p w14:paraId="434FCD44" w14:textId="77777777" w:rsidR="00153431" w:rsidRDefault="00153431" w:rsidP="00BF4811">
      <w:pPr>
        <w:pStyle w:val="berschrift1"/>
        <w:numPr>
          <w:ilvl w:val="0"/>
          <w:numId w:val="0"/>
        </w:numPr>
        <w:ind w:left="567"/>
        <w:jc w:val="both"/>
        <w:rPr>
          <w:b w:val="0"/>
        </w:rPr>
      </w:pPr>
      <w:bookmarkStart w:id="122" w:name="_Toc427853966"/>
      <w:r w:rsidRPr="004921F2">
        <w:rPr>
          <w:b w:val="0"/>
        </w:rPr>
        <w:t xml:space="preserve">Die </w:t>
      </w:r>
      <w:r w:rsidR="00E84ACA">
        <w:rPr>
          <w:b w:val="0"/>
        </w:rPr>
        <w:t>Deutsche Windtechnik</w:t>
      </w:r>
      <w:r w:rsidRPr="004921F2">
        <w:rPr>
          <w:b w:val="0"/>
        </w:rPr>
        <w:t xml:space="preserve"> ist befugt, die ihr übertragenen Leistungen ganz oder teilweise an Subunternehmer </w:t>
      </w:r>
      <w:r w:rsidR="009C5ED2">
        <w:rPr>
          <w:b w:val="0"/>
        </w:rPr>
        <w:t xml:space="preserve">gemäß Anlage </w:t>
      </w:r>
      <w:r w:rsidR="00912FE8">
        <w:rPr>
          <w:b w:val="0"/>
        </w:rPr>
        <w:t>9</w:t>
      </w:r>
      <w:r w:rsidR="009C5ED2">
        <w:rPr>
          <w:b w:val="0"/>
        </w:rPr>
        <w:t xml:space="preserve"> </w:t>
      </w:r>
      <w:r w:rsidRPr="004921F2">
        <w:rPr>
          <w:b w:val="0"/>
        </w:rPr>
        <w:t>zu vergeben. Gegenüber de</w:t>
      </w:r>
      <w:r w:rsidR="0085640D">
        <w:rPr>
          <w:b w:val="0"/>
        </w:rPr>
        <w:t>m</w:t>
      </w:r>
      <w:r w:rsidRPr="004921F2">
        <w:rPr>
          <w:b w:val="0"/>
        </w:rPr>
        <w:t xml:space="preserve"> </w:t>
      </w:r>
      <w:r w:rsidR="0085640D">
        <w:rPr>
          <w:b w:val="0"/>
        </w:rPr>
        <w:t>Auftraggeber</w:t>
      </w:r>
      <w:r w:rsidRPr="004921F2">
        <w:rPr>
          <w:b w:val="0"/>
        </w:rPr>
        <w:t xml:space="preserve"> haftet die </w:t>
      </w:r>
      <w:r w:rsidR="00E84ACA">
        <w:rPr>
          <w:b w:val="0"/>
        </w:rPr>
        <w:t>Deutsche Windtechnik</w:t>
      </w:r>
      <w:r w:rsidRPr="004921F2">
        <w:rPr>
          <w:b w:val="0"/>
        </w:rPr>
        <w:t xml:space="preserve"> ausschließlich und unmittelbar. Die </w:t>
      </w:r>
      <w:r w:rsidR="00E84ACA">
        <w:rPr>
          <w:b w:val="0"/>
        </w:rPr>
        <w:t>Deutsche Windtechnik</w:t>
      </w:r>
      <w:r w:rsidRPr="004921F2">
        <w:rPr>
          <w:b w:val="0"/>
        </w:rPr>
        <w:t xml:space="preserve"> hat ein Verschulden der Personen, dere</w:t>
      </w:r>
      <w:r w:rsidR="00184D5F">
        <w:rPr>
          <w:b w:val="0"/>
        </w:rPr>
        <w:t>r</w:t>
      </w:r>
      <w:r w:rsidRPr="004921F2">
        <w:rPr>
          <w:b w:val="0"/>
        </w:rPr>
        <w:t xml:space="preserve"> sie sich zur Erfüllung der Leistungen bedient, in gleichem Umfang zu vertreten</w:t>
      </w:r>
      <w:r w:rsidR="00184D5F">
        <w:rPr>
          <w:b w:val="0"/>
        </w:rPr>
        <w:t>,</w:t>
      </w:r>
      <w:r w:rsidRPr="004921F2">
        <w:rPr>
          <w:b w:val="0"/>
        </w:rPr>
        <w:t xml:space="preserve"> wie eigenes Verschulden.</w:t>
      </w:r>
      <w:bookmarkStart w:id="123" w:name="_Ref270942927"/>
      <w:bookmarkEnd w:id="122"/>
      <w:r w:rsidR="00AF46C4">
        <w:rPr>
          <w:b w:val="0"/>
        </w:rPr>
        <w:t xml:space="preserve"> Der Auftragnehmer hat bei der Vergabe von Arbeiten (sowohl eigene Mitarbeiter als auch Subunternehmer) sicherzustellen, dass es sich um geeignetes Personal handelt und hat diese über die jeweiligen Sicherheitsvorschriften zu unterrichten. </w:t>
      </w:r>
    </w:p>
    <w:p w14:paraId="67827D8C" w14:textId="77777777" w:rsidR="00BF4811" w:rsidRPr="00BF4811" w:rsidRDefault="00BF4811" w:rsidP="00BF4811"/>
    <w:p w14:paraId="14174784" w14:textId="77777777" w:rsidR="00153431" w:rsidRDefault="00153431" w:rsidP="00153431">
      <w:pPr>
        <w:pStyle w:val="berschrift1"/>
      </w:pPr>
      <w:bookmarkStart w:id="124" w:name="_Toc427853967"/>
      <w:r w:rsidRPr="00036FB0">
        <w:t>Mitwirkungspflichten de</w:t>
      </w:r>
      <w:r w:rsidR="0085640D">
        <w:t>s</w:t>
      </w:r>
      <w:r w:rsidRPr="00036FB0">
        <w:t xml:space="preserve"> </w:t>
      </w:r>
      <w:r w:rsidR="0085640D">
        <w:t>Auftraggebers</w:t>
      </w:r>
      <w:bookmarkEnd w:id="123"/>
      <w:bookmarkEnd w:id="124"/>
      <w:r>
        <w:br/>
      </w:r>
    </w:p>
    <w:p w14:paraId="5C1F5CC2" w14:textId="77777777" w:rsidR="00426B27" w:rsidRDefault="00426B27" w:rsidP="004232F8">
      <w:pPr>
        <w:pStyle w:val="Standa"/>
        <w:numPr>
          <w:ilvl w:val="1"/>
          <w:numId w:val="9"/>
        </w:numPr>
        <w:jc w:val="both"/>
      </w:pPr>
      <w:r>
        <w:t>Der Auftraggeb</w:t>
      </w:r>
      <w:r w:rsidR="004232F8">
        <w:t xml:space="preserve">er hat der </w:t>
      </w:r>
      <w:r w:rsidR="00E84ACA">
        <w:t>Deutschen Windtechnik</w:t>
      </w:r>
      <w:r>
        <w:t xml:space="preserve"> und ihren Beauftragten jederzeit den freien und sicheren Zugang zu den WEA zu ermöglichen. Der Auftraggeber hat dafür Sorge zu tragen, dass die Zufahrten bzw. Zuwegungen (einschließlich des Kranstellplatzes) jederzeit für das Befahren mit den Servicefahrzeugen der </w:t>
      </w:r>
      <w:r w:rsidR="00E84ACA">
        <w:t>Deutschen Windtechnik</w:t>
      </w:r>
      <w:r w:rsidR="004232F8">
        <w:t xml:space="preserve"> </w:t>
      </w:r>
      <w:proofErr w:type="gramStart"/>
      <w:r>
        <w:t>offen gehalten</w:t>
      </w:r>
      <w:proofErr w:type="gramEnd"/>
      <w:r>
        <w:t xml:space="preserve"> werden (z.B. durch Schneeräumen oder Wegausbesserungen).</w:t>
      </w:r>
      <w:r w:rsidR="004232F8">
        <w:t xml:space="preserve"> </w:t>
      </w:r>
      <w:r>
        <w:t>Die Verkehrswege und Zugänge zur WEA (Treppen und Wege z.B. Kranstellfläche zur WEA) sind so in standzuhalten, dass die WEA jederzeit erreichbar ist (z.B. keine Stolperstel</w:t>
      </w:r>
      <w:r w:rsidR="006E2DA0">
        <w:t>len, keine losen Stufen, etc.).</w:t>
      </w:r>
    </w:p>
    <w:p w14:paraId="3A365518" w14:textId="77777777" w:rsidR="00426B27" w:rsidRDefault="00426B27" w:rsidP="00BF4811">
      <w:pPr>
        <w:pStyle w:val="Standa"/>
        <w:ind w:left="1134"/>
        <w:jc w:val="both"/>
      </w:pPr>
    </w:p>
    <w:p w14:paraId="516B52A8" w14:textId="77777777" w:rsidR="00DE4FC7" w:rsidRDefault="00153431" w:rsidP="00BF4811">
      <w:pPr>
        <w:pStyle w:val="Standa"/>
        <w:ind w:left="1134"/>
        <w:jc w:val="both"/>
      </w:pPr>
      <w:r w:rsidRPr="00BF4811">
        <w:t>Ist für den Einsatz eines Krans oder eines Schwergutfahrzeugs eine Befestigung oder Verstärkung der Zuwegung oder einer Kran</w:t>
      </w:r>
      <w:r w:rsidR="0085640D" w:rsidRPr="00BF4811">
        <w:t>stellfläche notwendig, so hat der</w:t>
      </w:r>
      <w:r w:rsidRPr="00BF4811">
        <w:t xml:space="preserve"> </w:t>
      </w:r>
      <w:r w:rsidR="0085640D" w:rsidRPr="00BF4811">
        <w:t>Auftraggeber</w:t>
      </w:r>
      <w:r w:rsidRPr="00BF4811">
        <w:t xml:space="preserve"> die Kosten dafür zu tragen. </w:t>
      </w:r>
      <w:r w:rsidR="00DE4FC7" w:rsidRPr="00BF4811">
        <w:t xml:space="preserve">Die </w:t>
      </w:r>
      <w:r w:rsidR="00E84ACA">
        <w:t>Deutsche Windtechnik</w:t>
      </w:r>
      <w:r w:rsidR="00DE4FC7" w:rsidRPr="00BF4811">
        <w:t xml:space="preserve"> installiert auf </w:t>
      </w:r>
      <w:r w:rsidR="00DE4FC7" w:rsidRPr="00BF4811">
        <w:lastRenderedPageBreak/>
        <w:t>eigene Kosten ein neues Schließsystem an der WEA und stellt dem Auftraggeber einen Schlüssel zur Verfügung.</w:t>
      </w:r>
    </w:p>
    <w:p w14:paraId="1D4EE82D" w14:textId="77777777" w:rsidR="00BF4811" w:rsidRDefault="00BF4811" w:rsidP="00BF4811">
      <w:pPr>
        <w:pStyle w:val="Standa"/>
      </w:pPr>
    </w:p>
    <w:p w14:paraId="772DC476" w14:textId="77777777" w:rsidR="00153431" w:rsidRDefault="00153431" w:rsidP="00BF4811">
      <w:pPr>
        <w:pStyle w:val="Standa"/>
        <w:numPr>
          <w:ilvl w:val="1"/>
          <w:numId w:val="9"/>
        </w:numPr>
        <w:jc w:val="both"/>
      </w:pPr>
      <w:r w:rsidRPr="00036FB0">
        <w:t>Veränderungen technischer Art a</w:t>
      </w:r>
      <w:r w:rsidR="0085640D">
        <w:t>n de</w:t>
      </w:r>
      <w:r w:rsidR="00DE4FC7">
        <w:t>r(</w:t>
      </w:r>
      <w:r w:rsidR="0085640D">
        <w:t>n</w:t>
      </w:r>
      <w:r w:rsidR="00DE4FC7">
        <w:t>)</w:t>
      </w:r>
      <w:r w:rsidR="0085640D">
        <w:t xml:space="preserve"> W</w:t>
      </w:r>
      <w:r w:rsidR="00DE4FC7">
        <w:t>EA</w:t>
      </w:r>
      <w:r w:rsidR="0085640D">
        <w:t xml:space="preserve"> darf der</w:t>
      </w:r>
      <w:r w:rsidRPr="00036FB0">
        <w:t xml:space="preserve"> </w:t>
      </w:r>
      <w:r w:rsidR="0085640D">
        <w:t>Auftraggeber</w:t>
      </w:r>
      <w:r w:rsidRPr="00036FB0">
        <w:t xml:space="preserve"> während der Dauer dieses Vertrages nur mit vorheriger schriftlicher Zustimmung der </w:t>
      </w:r>
      <w:r w:rsidR="00E84ACA">
        <w:t>Deutschen Windtechnik</w:t>
      </w:r>
      <w:r w:rsidR="00AE0401">
        <w:t xml:space="preserve"> </w:t>
      </w:r>
      <w:r w:rsidRPr="00036FB0">
        <w:t xml:space="preserve">vornehmen. Die </w:t>
      </w:r>
      <w:r w:rsidR="00E84ACA">
        <w:t xml:space="preserve">Deutsche Windtechnik </w:t>
      </w:r>
      <w:r w:rsidRPr="00036FB0">
        <w:t xml:space="preserve">hat derartigen Veränderungen zuzustimmen, wenn sie der Verbesserung dienen und die Erfüllung der Verpflichtungen der </w:t>
      </w:r>
      <w:r w:rsidR="00E84ACA">
        <w:t>Deutschen Windtechnik</w:t>
      </w:r>
      <w:r w:rsidR="00AE0401">
        <w:t xml:space="preserve"> </w:t>
      </w:r>
      <w:r w:rsidRPr="00036FB0">
        <w:t>aus diesem Vertrag dadurch nicht erschwert</w:t>
      </w:r>
      <w:r w:rsidR="005E2E19">
        <w:t>, erweitert</w:t>
      </w:r>
      <w:r w:rsidRPr="00036FB0">
        <w:t xml:space="preserve"> oder verteuert wird. Bei einer wesentlichen Erschwerung</w:t>
      </w:r>
      <w:r w:rsidR="005E2E19">
        <w:t>, Erweiterung</w:t>
      </w:r>
      <w:r w:rsidRPr="00036FB0">
        <w:t xml:space="preserve"> und Verteuerung steht der </w:t>
      </w:r>
      <w:r w:rsidR="00E84ACA">
        <w:t>Deutschen Windtechnik</w:t>
      </w:r>
      <w:r w:rsidR="00AE0401">
        <w:t xml:space="preserve"> </w:t>
      </w:r>
      <w:r w:rsidRPr="00036FB0">
        <w:t>das Recht zur außerordentlichen Kündigung des Vertrages zu.</w:t>
      </w:r>
    </w:p>
    <w:p w14:paraId="31D6D2F6" w14:textId="77777777" w:rsidR="00BF4811" w:rsidRDefault="00BF4811" w:rsidP="00BF4811">
      <w:pPr>
        <w:pStyle w:val="Standa"/>
        <w:ind w:left="1134"/>
      </w:pPr>
    </w:p>
    <w:p w14:paraId="1967F705" w14:textId="77777777" w:rsidR="00153431" w:rsidRDefault="0085640D" w:rsidP="00BF4811">
      <w:pPr>
        <w:pStyle w:val="Standa"/>
        <w:numPr>
          <w:ilvl w:val="1"/>
          <w:numId w:val="9"/>
        </w:numPr>
        <w:jc w:val="both"/>
      </w:pPr>
      <w:r>
        <w:t>D</w:t>
      </w:r>
      <w:r w:rsidR="00153431" w:rsidRPr="00036FB0">
        <w:t>e</w:t>
      </w:r>
      <w:r>
        <w:t>r</w:t>
      </w:r>
      <w:r w:rsidR="00153431" w:rsidRPr="00036FB0">
        <w:t xml:space="preserve"> </w:t>
      </w:r>
      <w:r>
        <w:t>Auftraggeber</w:t>
      </w:r>
      <w:r w:rsidR="00153431" w:rsidRPr="00036FB0">
        <w:t xml:space="preserve"> stellt für jede W</w:t>
      </w:r>
      <w:r w:rsidR="00DE4FC7">
        <w:t>EA</w:t>
      </w:r>
      <w:r w:rsidR="00153431" w:rsidRPr="00036FB0">
        <w:t xml:space="preserve"> die für die Fernüberwachung anlagenseitig erforderlichen Einrichtungen wie einen </w:t>
      </w:r>
      <w:r w:rsidR="00BF4811">
        <w:t>Kommunikationsanschluss</w:t>
      </w:r>
      <w:r w:rsidR="00153431" w:rsidRPr="00036FB0">
        <w:t xml:space="preserve"> – möglichst als Festnetzanschluss – zur Verfügung und übernimmt die einmaligen und laufenden Kosten dieser Einrichtungen. Ferner stellt d</w:t>
      </w:r>
      <w:r>
        <w:t>er</w:t>
      </w:r>
      <w:r w:rsidR="00153431" w:rsidRPr="00036FB0">
        <w:t xml:space="preserve"> </w:t>
      </w:r>
      <w:r>
        <w:t>Auftraggeber</w:t>
      </w:r>
      <w:r w:rsidR="00153431" w:rsidRPr="00036FB0">
        <w:t xml:space="preserve"> der </w:t>
      </w:r>
      <w:r w:rsidR="007D77B6">
        <w:t>Deutschen Windtechnik</w:t>
      </w:r>
      <w:r w:rsidR="00AE0401">
        <w:t xml:space="preserve"> </w:t>
      </w:r>
      <w:r w:rsidR="00153431" w:rsidRPr="00036FB0">
        <w:t>ggf. erforderliche Software und</w:t>
      </w:r>
      <w:r w:rsidR="00153431">
        <w:t>/oder</w:t>
      </w:r>
      <w:r w:rsidR="00153431" w:rsidRPr="00036FB0">
        <w:t xml:space="preserve"> Dongle (Parkserver) zur Verfügung.</w:t>
      </w:r>
    </w:p>
    <w:p w14:paraId="447C3184" w14:textId="77777777" w:rsidR="00AE0401" w:rsidRDefault="00AE0401" w:rsidP="00AE0401">
      <w:pPr>
        <w:pStyle w:val="Listenabsatz"/>
      </w:pPr>
    </w:p>
    <w:p w14:paraId="6B845F5B" w14:textId="77777777" w:rsidR="00AE0401" w:rsidRDefault="00AE0401" w:rsidP="00AE0401">
      <w:pPr>
        <w:pStyle w:val="Standa"/>
        <w:numPr>
          <w:ilvl w:val="1"/>
          <w:numId w:val="9"/>
        </w:numPr>
        <w:jc w:val="both"/>
      </w:pPr>
      <w:r>
        <w:t xml:space="preserve">Der Auftraggeber autorisiert </w:t>
      </w:r>
      <w:r w:rsidR="007D77B6">
        <w:t>die Deutsche Windtechnik, sämtliche technische</w:t>
      </w:r>
      <w:r w:rsidRPr="00AE0401">
        <w:t xml:space="preserve"> Maßnahmen durchzuführen, um optimale Zusammenarbeit (Interoperabilität</w:t>
      </w:r>
      <w:r>
        <w:t>) zwischen Softwareprodukten der</w:t>
      </w:r>
      <w:r w:rsidRPr="00AE0401">
        <w:t xml:space="preserve"> </w:t>
      </w:r>
      <w:r w:rsidR="007D77B6">
        <w:t>Deutschen Windtechnik</w:t>
      </w:r>
      <w:r w:rsidRPr="00AE0401">
        <w:t xml:space="preserve"> und den Systemen der Windkraftanlagen des </w:t>
      </w:r>
      <w:r w:rsidR="00117323">
        <w:t>Auftraggebers</w:t>
      </w:r>
      <w:r w:rsidRPr="00AE0401">
        <w:t xml:space="preserve"> herzustellen. Dies umfasst insbesondere die </w:t>
      </w:r>
      <w:proofErr w:type="spellStart"/>
      <w:r w:rsidRPr="00AE0401">
        <w:t>Dekompilierung</w:t>
      </w:r>
      <w:proofErr w:type="spellEnd"/>
      <w:r w:rsidRPr="00AE0401">
        <w:t xml:space="preserve"> von Schnittstellen, die Schaffung neuer ggf. herstellerunabhängiger Schnittstellen und die Programmierung eigener Zugänge, ebenso wie die Maßnahmen die Funktionsaktivitäten der verschiedenen Softwarekomponenten zu dokumentieren und für den </w:t>
      </w:r>
      <w:r w:rsidR="00117323">
        <w:t>Auftraggeber</w:t>
      </w:r>
      <w:r w:rsidRPr="00AE0401">
        <w:t xml:space="preserve"> sichtbar zu machen. Der </w:t>
      </w:r>
      <w:r w:rsidR="00117323">
        <w:t>Auftraggeber</w:t>
      </w:r>
      <w:r w:rsidRPr="00AE0401">
        <w:t xml:space="preserve"> versichert Lizenzinhaber, der auf seinen WEA verwendeten Softwarekomponenten zu sein und, dass keine Rechte Dritter bestehen. Andernfalls wird der </w:t>
      </w:r>
      <w:r w:rsidR="00117323">
        <w:t>Auftraggeber</w:t>
      </w:r>
      <w:r w:rsidRPr="00AE0401">
        <w:t xml:space="preserve"> die Rechtefrage mit dem Dritten klären.</w:t>
      </w:r>
    </w:p>
    <w:p w14:paraId="504B0E0F" w14:textId="77777777" w:rsidR="00935095" w:rsidRDefault="00935095" w:rsidP="00935095">
      <w:pPr>
        <w:pStyle w:val="Standa"/>
        <w:jc w:val="both"/>
      </w:pPr>
    </w:p>
    <w:p w14:paraId="6A6733C8" w14:textId="77777777" w:rsidR="00153431" w:rsidRDefault="0085640D" w:rsidP="00BF4811">
      <w:pPr>
        <w:pStyle w:val="Standa"/>
        <w:numPr>
          <w:ilvl w:val="1"/>
          <w:numId w:val="9"/>
        </w:numPr>
        <w:jc w:val="both"/>
      </w:pPr>
      <w:r>
        <w:t>D</w:t>
      </w:r>
      <w:r w:rsidR="00153431" w:rsidRPr="00036FB0">
        <w:t>e</w:t>
      </w:r>
      <w:r>
        <w:t>r</w:t>
      </w:r>
      <w:r w:rsidR="00153431" w:rsidRPr="00036FB0">
        <w:t xml:space="preserve"> </w:t>
      </w:r>
      <w:r>
        <w:t xml:space="preserve">Auftraggeber </w:t>
      </w:r>
      <w:r w:rsidR="00AE0401">
        <w:t xml:space="preserve">hat der </w:t>
      </w:r>
      <w:r w:rsidR="007D77B6">
        <w:t>Deutschen Windtechnik</w:t>
      </w:r>
      <w:r w:rsidR="00153431" w:rsidRPr="00036FB0">
        <w:t xml:space="preserve"> jeden Zutritt zu de</w:t>
      </w:r>
      <w:r w:rsidR="00DE4FC7">
        <w:t>r(</w:t>
      </w:r>
      <w:r w:rsidR="00153431" w:rsidRPr="00036FB0">
        <w:t>n</w:t>
      </w:r>
      <w:r w:rsidR="00DE4FC7">
        <w:t>)</w:t>
      </w:r>
      <w:r w:rsidR="00153431" w:rsidRPr="00036FB0">
        <w:t xml:space="preserve"> W</w:t>
      </w:r>
      <w:r w:rsidR="00DE4FC7">
        <w:t>EA</w:t>
      </w:r>
      <w:r w:rsidR="00153431" w:rsidRPr="00036FB0">
        <w:t xml:space="preserve"> vorab mitzuteilen.</w:t>
      </w:r>
      <w:bookmarkStart w:id="125" w:name="_Ref270938201"/>
    </w:p>
    <w:p w14:paraId="143A73CC" w14:textId="77777777" w:rsidR="002F191D" w:rsidRDefault="002F191D" w:rsidP="00153431">
      <w:pPr>
        <w:pStyle w:val="Standa"/>
        <w:ind w:left="1134"/>
      </w:pPr>
    </w:p>
    <w:p w14:paraId="2179216B" w14:textId="77777777" w:rsidR="00153431" w:rsidRDefault="00153431" w:rsidP="00BF4811">
      <w:pPr>
        <w:pStyle w:val="berschrift1"/>
        <w:jc w:val="both"/>
      </w:pPr>
      <w:bookmarkStart w:id="126" w:name="_Toc427853968"/>
      <w:r w:rsidRPr="00036FB0">
        <w:lastRenderedPageBreak/>
        <w:t>Abnahme</w:t>
      </w:r>
      <w:bookmarkEnd w:id="125"/>
      <w:r>
        <w:br/>
      </w:r>
      <w:r>
        <w:br/>
      </w:r>
      <w:r w:rsidRPr="004921F2">
        <w:rPr>
          <w:b w:val="0"/>
        </w:rPr>
        <w:t>D</w:t>
      </w:r>
      <w:r w:rsidR="00AE0401">
        <w:rPr>
          <w:b w:val="0"/>
        </w:rPr>
        <w:t xml:space="preserve">ie von der </w:t>
      </w:r>
      <w:r w:rsidR="007D77B6">
        <w:rPr>
          <w:b w:val="0"/>
        </w:rPr>
        <w:t>Deutschen Windtechnik</w:t>
      </w:r>
      <w:r w:rsidRPr="004921F2">
        <w:rPr>
          <w:b w:val="0"/>
        </w:rPr>
        <w:t xml:space="preserve"> zu erbringenden Leistungen gelten jeweils als abgenommen, wenn der </w:t>
      </w:r>
      <w:r w:rsidR="0085640D">
        <w:rPr>
          <w:b w:val="0"/>
        </w:rPr>
        <w:t>Auftraggeber</w:t>
      </w:r>
      <w:r w:rsidRPr="004921F2">
        <w:rPr>
          <w:b w:val="0"/>
        </w:rPr>
        <w:t xml:space="preserve"> d</w:t>
      </w:r>
      <w:r>
        <w:rPr>
          <w:b w:val="0"/>
        </w:rPr>
        <w:t>er</w:t>
      </w:r>
      <w:r w:rsidRPr="004921F2">
        <w:rPr>
          <w:b w:val="0"/>
        </w:rPr>
        <w:t xml:space="preserve"> </w:t>
      </w:r>
      <w:r>
        <w:rPr>
          <w:b w:val="0"/>
        </w:rPr>
        <w:t>jeweilige Serviceb</w:t>
      </w:r>
      <w:r w:rsidRPr="004921F2">
        <w:rPr>
          <w:b w:val="0"/>
        </w:rPr>
        <w:t xml:space="preserve">ericht über die durchgeführten Arbeiten zugegangen </w:t>
      </w:r>
      <w:r>
        <w:rPr>
          <w:b w:val="0"/>
        </w:rPr>
        <w:t>ist</w:t>
      </w:r>
      <w:r w:rsidRPr="004921F2">
        <w:rPr>
          <w:b w:val="0"/>
        </w:rPr>
        <w:t xml:space="preserve"> und d</w:t>
      </w:r>
      <w:r w:rsidR="0085640D">
        <w:rPr>
          <w:b w:val="0"/>
        </w:rPr>
        <w:t>er</w:t>
      </w:r>
      <w:r w:rsidRPr="004921F2">
        <w:rPr>
          <w:b w:val="0"/>
        </w:rPr>
        <w:t xml:space="preserve"> </w:t>
      </w:r>
      <w:r w:rsidR="0085640D">
        <w:rPr>
          <w:b w:val="0"/>
        </w:rPr>
        <w:t>Auftraggeber</w:t>
      </w:r>
      <w:r w:rsidRPr="004921F2">
        <w:rPr>
          <w:b w:val="0"/>
        </w:rPr>
        <w:t xml:space="preserve"> nicht binnen </w:t>
      </w:r>
      <w:r w:rsidR="00AE0401">
        <w:rPr>
          <w:b w:val="0"/>
        </w:rPr>
        <w:t>vierzehn Tagen</w:t>
      </w:r>
      <w:r w:rsidRPr="004921F2">
        <w:rPr>
          <w:b w:val="0"/>
        </w:rPr>
        <w:t xml:space="preserve"> nach Zugang schriftlich eine begründete Mängelrüge bezüglich mehr als unerheblicher Mängel erhebt.</w:t>
      </w:r>
      <w:bookmarkStart w:id="127" w:name="_Ref270614950"/>
      <w:bookmarkStart w:id="128" w:name="_Ref270935351"/>
      <w:bookmarkEnd w:id="126"/>
    </w:p>
    <w:p w14:paraId="3F03C436" w14:textId="77777777" w:rsidR="00153431" w:rsidRPr="00703D57" w:rsidRDefault="00153431" w:rsidP="00153431"/>
    <w:p w14:paraId="0E8B2A41" w14:textId="77777777" w:rsidR="00153431" w:rsidRDefault="00153431" w:rsidP="00153431">
      <w:pPr>
        <w:pStyle w:val="berschrift1"/>
      </w:pPr>
      <w:bookmarkStart w:id="129" w:name="_Toc427853969"/>
      <w:bookmarkStart w:id="130" w:name="_Ref435621899"/>
      <w:r w:rsidRPr="00036FB0">
        <w:t xml:space="preserve">Vergütung der Leistungen der </w:t>
      </w:r>
      <w:bookmarkStart w:id="131" w:name="_Ref270614956"/>
      <w:bookmarkEnd w:id="127"/>
      <w:bookmarkEnd w:id="128"/>
      <w:bookmarkEnd w:id="129"/>
      <w:bookmarkEnd w:id="130"/>
      <w:r w:rsidR="007D77B6">
        <w:t>Deutschen Windtechnik</w:t>
      </w:r>
      <w:r>
        <w:br/>
      </w:r>
    </w:p>
    <w:p w14:paraId="0BE0C2E7" w14:textId="5EB4403B" w:rsidR="00153431" w:rsidRDefault="00153431" w:rsidP="00741F42">
      <w:pPr>
        <w:pStyle w:val="Standa"/>
        <w:numPr>
          <w:ilvl w:val="1"/>
          <w:numId w:val="10"/>
        </w:numPr>
        <w:jc w:val="both"/>
      </w:pPr>
      <w:bookmarkStart w:id="132" w:name="_Ref435609599"/>
      <w:r w:rsidRPr="004D3E75">
        <w:t xml:space="preserve">Die </w:t>
      </w:r>
      <w:r w:rsidR="007D77B6">
        <w:t>Deutsche Windtechnik</w:t>
      </w:r>
      <w:r w:rsidRPr="004D3E75">
        <w:t xml:space="preserve"> </w:t>
      </w:r>
      <w:r>
        <w:t xml:space="preserve">erhält für die Leistungen gemäß diesem Vertrag eine jährliche </w:t>
      </w:r>
      <w:r w:rsidR="00AE0401">
        <w:t xml:space="preserve">pauschale </w:t>
      </w:r>
      <w:r>
        <w:t xml:space="preserve">Vergütung in </w:t>
      </w:r>
      <w:r w:rsidRPr="00BF4811">
        <w:t>Höhe von</w:t>
      </w:r>
      <w:ins w:id="133" w:author="Jörg Fuchs" w:date="2017-08-11T14:02:00Z">
        <w:r w:rsidR="00741F42">
          <w:br/>
        </w:r>
        <w:r w:rsidR="00741F42">
          <w:br/>
        </w:r>
      </w:ins>
      <w:r w:rsidRPr="00BF4811">
        <w:t xml:space="preserve"> </w:t>
      </w:r>
      <w:r w:rsidR="006E2DA0" w:rsidRPr="00741F42">
        <w:rPr>
          <w:rFonts w:cs="Arial"/>
          <w:szCs w:val="22"/>
        </w:rPr>
        <w:fldChar w:fldCharType="begin">
          <w:ffData>
            <w:name w:val="Text7"/>
            <w:enabled/>
            <w:calcOnExit w:val="0"/>
            <w:textInput/>
          </w:ffData>
        </w:fldChar>
      </w:r>
      <w:r w:rsidR="006E2DA0" w:rsidRPr="00741F42">
        <w:rPr>
          <w:rFonts w:cs="Arial"/>
          <w:szCs w:val="22"/>
        </w:rPr>
        <w:instrText xml:space="preserve"> FORMTEXT </w:instrText>
      </w:r>
      <w:r w:rsidR="006E2DA0" w:rsidRPr="00741F42">
        <w:rPr>
          <w:rFonts w:cs="Arial"/>
          <w:szCs w:val="22"/>
          <w:rPrChange w:id="134" w:author="Jörg Fuchs" w:date="2017-08-11T14:02:00Z">
            <w:rPr>
              <w:rFonts w:cs="Arial"/>
              <w:szCs w:val="22"/>
            </w:rPr>
          </w:rPrChange>
        </w:rPr>
      </w:r>
      <w:r w:rsidR="006E2DA0" w:rsidRPr="00741F42">
        <w:rPr>
          <w:rFonts w:cs="Arial"/>
          <w:szCs w:val="22"/>
          <w:rPrChange w:id="135" w:author="Jörg Fuchs" w:date="2017-08-11T14:02:00Z">
            <w:rPr>
              <w:rFonts w:cs="Arial"/>
              <w:szCs w:val="22"/>
            </w:rPr>
          </w:rPrChange>
        </w:rPr>
        <w:fldChar w:fldCharType="separate"/>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AA502F">
        <w:rPr>
          <w:rFonts w:cs="Arial"/>
          <w:noProof/>
          <w:szCs w:val="22"/>
        </w:rPr>
        <w:t> </w:t>
      </w:r>
      <w:r w:rsidR="006E2DA0" w:rsidRPr="00741F42">
        <w:rPr>
          <w:rFonts w:cs="Arial"/>
          <w:szCs w:val="22"/>
        </w:rPr>
        <w:fldChar w:fldCharType="end"/>
      </w:r>
      <w:r w:rsidR="006E2DA0" w:rsidRPr="00741F42">
        <w:rPr>
          <w:rFonts w:cs="Arial"/>
          <w:szCs w:val="22"/>
        </w:rPr>
        <w:t xml:space="preserve"> </w:t>
      </w:r>
      <w:r w:rsidRPr="006E2DA0">
        <w:t>EUR</w:t>
      </w:r>
      <w:r w:rsidRPr="00BF4811">
        <w:t xml:space="preserve"> </w:t>
      </w:r>
      <w:ins w:id="136" w:author="Jörg Fuchs" w:date="2017-08-11T14:02:00Z">
        <w:r w:rsidR="00741F42">
          <w:br/>
        </w:r>
        <w:r w:rsidR="00741F42">
          <w:br/>
        </w:r>
      </w:ins>
      <w:r w:rsidRPr="00BF4811">
        <w:t>je</w:t>
      </w:r>
      <w:r>
        <w:t xml:space="preserve"> </w:t>
      </w:r>
      <w:r w:rsidR="00BF3AF0">
        <w:t>vertragsgegenständlicher</w:t>
      </w:r>
      <w:r>
        <w:t xml:space="preserve"> W</w:t>
      </w:r>
      <w:r w:rsidR="00DE4FC7">
        <w:t xml:space="preserve">EA </w:t>
      </w:r>
      <w:r>
        <w:t>zzgl. gesetzlicher Umsatzsteuer.</w:t>
      </w:r>
      <w:bookmarkEnd w:id="132"/>
      <w:r>
        <w:t xml:space="preserve"> </w:t>
      </w:r>
    </w:p>
    <w:bookmarkEnd w:id="131"/>
    <w:p w14:paraId="48A1CFBD" w14:textId="77777777" w:rsidR="00153431" w:rsidRDefault="00153431" w:rsidP="00153431">
      <w:pPr>
        <w:pStyle w:val="Standa"/>
        <w:ind w:left="567"/>
      </w:pPr>
    </w:p>
    <w:p w14:paraId="02AB6BDE" w14:textId="77777777" w:rsidR="00153431" w:rsidRDefault="00153431" w:rsidP="00BF4811">
      <w:pPr>
        <w:pStyle w:val="Standa"/>
        <w:numPr>
          <w:ilvl w:val="1"/>
          <w:numId w:val="10"/>
        </w:numPr>
        <w:jc w:val="both"/>
      </w:pPr>
      <w:r w:rsidRPr="00036FB0">
        <w:t>Die Vergütung</w:t>
      </w:r>
      <w:r>
        <w:t xml:space="preserve"> </w:t>
      </w:r>
      <w:r w:rsidR="00BF3AF0">
        <w:t>wird</w:t>
      </w:r>
      <w:r w:rsidRPr="00036FB0">
        <w:t xml:space="preserve"> entsprechend der Kostenentwicklung gemäß den folgenden Indizes des Statistischen Bundesamts angepasst:</w:t>
      </w:r>
      <w:bookmarkStart w:id="137" w:name="_Ref271109242"/>
    </w:p>
    <w:p w14:paraId="0555CDD6" w14:textId="77777777" w:rsidR="00BF4811" w:rsidRDefault="00BF4811" w:rsidP="00BF4811">
      <w:pPr>
        <w:pStyle w:val="Standa"/>
        <w:ind w:left="1134"/>
      </w:pPr>
    </w:p>
    <w:p w14:paraId="47C64856" w14:textId="77777777" w:rsidR="00153431" w:rsidRDefault="00153431" w:rsidP="00153431">
      <w:pPr>
        <w:pStyle w:val="Standa"/>
        <w:numPr>
          <w:ilvl w:val="2"/>
          <w:numId w:val="10"/>
        </w:numPr>
      </w:pPr>
      <w:bookmarkStart w:id="138" w:name="_Ref435620818"/>
      <w:r w:rsidRPr="00036FB0">
        <w:t>Index der Erzeugerpreise gewerblicher Produkte (Inlandsabsatz) – Gewerbliche Erzeugnisse insgesamt (Fachserie 17, Reihe 2);</w:t>
      </w:r>
      <w:bookmarkStart w:id="139" w:name="_Ref271109245"/>
      <w:bookmarkEnd w:id="137"/>
      <w:bookmarkEnd w:id="138"/>
      <w:r>
        <w:br/>
      </w:r>
    </w:p>
    <w:p w14:paraId="1CD1E18D" w14:textId="77777777" w:rsidR="00153431" w:rsidRDefault="00153431" w:rsidP="00153431">
      <w:pPr>
        <w:pStyle w:val="Standa"/>
        <w:numPr>
          <w:ilvl w:val="2"/>
          <w:numId w:val="10"/>
        </w:numPr>
      </w:pPr>
      <w:bookmarkStart w:id="140" w:name="_Ref435620836"/>
      <w:r w:rsidRPr="00036FB0">
        <w:t>Erzeugerpreisindex für Dienstleistungen – Maschinen- und Anlagenprüfung (DL-TU-02).</w:t>
      </w:r>
      <w:bookmarkEnd w:id="139"/>
      <w:bookmarkEnd w:id="140"/>
      <w:r>
        <w:br/>
      </w:r>
    </w:p>
    <w:p w14:paraId="3AC6B25E" w14:textId="31A79EBF" w:rsidR="00C52FE3" w:rsidRDefault="00153431" w:rsidP="00BF4811">
      <w:pPr>
        <w:pStyle w:val="Standa"/>
        <w:ind w:left="1134"/>
        <w:jc w:val="both"/>
      </w:pPr>
      <w:r w:rsidRPr="00036FB0">
        <w:t xml:space="preserve">Dabei wird die Entwicklung </w:t>
      </w:r>
      <w:r>
        <w:t>des</w:t>
      </w:r>
      <w:r w:rsidRPr="00036FB0">
        <w:t xml:space="preserve"> Index </w:t>
      </w:r>
      <w:r w:rsidR="006E2DA0">
        <w:t xml:space="preserve">gem. Nr. </w:t>
      </w:r>
      <w:r w:rsidR="006E2DA0">
        <w:fldChar w:fldCharType="begin"/>
      </w:r>
      <w:r w:rsidR="006E2DA0">
        <w:instrText xml:space="preserve"> REF _Ref435620818 \n \h </w:instrText>
      </w:r>
      <w:r w:rsidR="006E2DA0">
        <w:fldChar w:fldCharType="separate"/>
      </w:r>
      <w:r w:rsidR="003954ED">
        <w:t>12.2.1</w:t>
      </w:r>
      <w:r w:rsidR="006E2DA0">
        <w:fldChar w:fldCharType="end"/>
      </w:r>
      <w:r w:rsidRPr="00036FB0">
        <w:t xml:space="preserve"> zu 30% und die Entwicklung </w:t>
      </w:r>
      <w:r>
        <w:t xml:space="preserve">des </w:t>
      </w:r>
      <w:r w:rsidRPr="00036FB0">
        <w:t xml:space="preserve">Index </w:t>
      </w:r>
      <w:r w:rsidR="00BB7900">
        <w:t xml:space="preserve">gem. Nr. </w:t>
      </w:r>
      <w:r w:rsidR="00BB7900">
        <w:fldChar w:fldCharType="begin"/>
      </w:r>
      <w:r w:rsidR="00BB7900">
        <w:instrText xml:space="preserve"> REF _Ref435620836 \n \h </w:instrText>
      </w:r>
      <w:r w:rsidR="00BB7900">
        <w:fldChar w:fldCharType="separate"/>
      </w:r>
      <w:r w:rsidR="003954ED">
        <w:t>12.2.2</w:t>
      </w:r>
      <w:r w:rsidR="00BB7900">
        <w:fldChar w:fldCharType="end"/>
      </w:r>
      <w:r>
        <w:t xml:space="preserve"> </w:t>
      </w:r>
      <w:r w:rsidRPr="00036FB0">
        <w:t xml:space="preserve">zu 70% berücksichtigt. Die Anpassung erfolgt </w:t>
      </w:r>
      <w:r w:rsidR="00C52FE3">
        <w:t>kalender</w:t>
      </w:r>
      <w:r w:rsidRPr="00036FB0">
        <w:t>jährlich</w:t>
      </w:r>
      <w:r w:rsidR="00B81FA0">
        <w:t>,</w:t>
      </w:r>
      <w:r w:rsidR="00C52FE3">
        <w:t xml:space="preserve"> auf Grundlage der Preisindizes des jeweiligen Vorjahres.</w:t>
      </w:r>
    </w:p>
    <w:p w14:paraId="73B5994F" w14:textId="21E9E7BC" w:rsidR="00153431" w:rsidRPr="0036410E" w:rsidRDefault="00BB7900" w:rsidP="00BF4811">
      <w:pPr>
        <w:pStyle w:val="Standa"/>
        <w:ind w:left="1134"/>
        <w:jc w:val="both"/>
      </w:pPr>
      <w:r>
        <w:br/>
        <w:t xml:space="preserve">Sollten sich aus den Nr. </w:t>
      </w:r>
      <w:r>
        <w:fldChar w:fldCharType="begin"/>
      </w:r>
      <w:r>
        <w:instrText xml:space="preserve"> REF _Ref435620818 \n \h </w:instrText>
      </w:r>
      <w:r>
        <w:fldChar w:fldCharType="separate"/>
      </w:r>
      <w:r w:rsidR="003954ED">
        <w:t>12.2.1</w:t>
      </w:r>
      <w:r>
        <w:fldChar w:fldCharType="end"/>
      </w:r>
      <w:r>
        <w:t xml:space="preserve"> und </w:t>
      </w:r>
      <w:r>
        <w:fldChar w:fldCharType="begin"/>
      </w:r>
      <w:r>
        <w:instrText xml:space="preserve"> REF _Ref435620836 \n \h </w:instrText>
      </w:r>
      <w:r>
        <w:fldChar w:fldCharType="separate"/>
      </w:r>
      <w:r w:rsidR="003954ED">
        <w:t>12.2.2</w:t>
      </w:r>
      <w:r>
        <w:fldChar w:fldCharType="end"/>
      </w:r>
      <w:r w:rsidR="00153431">
        <w:t xml:space="preserve"> </w:t>
      </w:r>
      <w:proofErr w:type="gramStart"/>
      <w:r w:rsidR="00153431">
        <w:t>ein</w:t>
      </w:r>
      <w:r w:rsidR="00634F72">
        <w:t>e Preisanpassungen</w:t>
      </w:r>
      <w:proofErr w:type="gramEnd"/>
      <w:r w:rsidR="00634F72">
        <w:t xml:space="preserve"> kleiner als </w:t>
      </w:r>
      <w:r w:rsidR="009C5ED2">
        <w:t>0,7</w:t>
      </w:r>
      <w:r w:rsidR="00153431">
        <w:t>% ergeben, sind sich d</w:t>
      </w:r>
      <w:r w:rsidR="00153431" w:rsidRPr="0036410E">
        <w:t xml:space="preserve">ie Vertragsparteien darüber einig, dass sich nach Ablauf </w:t>
      </w:r>
      <w:r w:rsidR="00153431">
        <w:t xml:space="preserve">jeden Vertragsjahres </w:t>
      </w:r>
      <w:r w:rsidR="00153431" w:rsidRPr="0036410E">
        <w:t xml:space="preserve">alle Preise aus diesem Vertrag um </w:t>
      </w:r>
      <w:r w:rsidR="00153431">
        <w:t xml:space="preserve">min. </w:t>
      </w:r>
      <w:r w:rsidR="00153431" w:rsidRPr="0036410E">
        <w:t xml:space="preserve">jährlich </w:t>
      </w:r>
      <w:r w:rsidR="009C5ED2">
        <w:t>0,7</w:t>
      </w:r>
      <w:r w:rsidR="00153431" w:rsidRPr="0036410E">
        <w:t>% erhöhen.</w:t>
      </w:r>
    </w:p>
    <w:p w14:paraId="18C771C0" w14:textId="77777777" w:rsidR="00153431" w:rsidRDefault="00153431" w:rsidP="00153431">
      <w:pPr>
        <w:pStyle w:val="Standa"/>
        <w:ind w:left="1134"/>
      </w:pPr>
    </w:p>
    <w:p w14:paraId="36638494" w14:textId="77777777" w:rsidR="00153431" w:rsidRDefault="00153431" w:rsidP="00BF4811">
      <w:pPr>
        <w:pStyle w:val="Standa"/>
        <w:numPr>
          <w:ilvl w:val="1"/>
          <w:numId w:val="10"/>
        </w:numPr>
        <w:jc w:val="both"/>
      </w:pPr>
      <w:r w:rsidRPr="00036FB0">
        <w:t xml:space="preserve">In der Vergütung sind sämtliche </w:t>
      </w:r>
      <w:r>
        <w:t xml:space="preserve">im Rahmen der Erbringung der Leistungen der </w:t>
      </w:r>
      <w:r w:rsidR="007D77B6">
        <w:t>Deutschen Windtechnik</w:t>
      </w:r>
      <w:r>
        <w:t xml:space="preserve"> entstehenden </w:t>
      </w:r>
      <w:r w:rsidRPr="00036FB0">
        <w:t xml:space="preserve">Kosten für Fahrten, Personal, </w:t>
      </w:r>
      <w:r w:rsidRPr="00036FB0">
        <w:lastRenderedPageBreak/>
        <w:t>Verschleißteile, Ersatzteile, Betriebsstoffe und Hilfsmittel enthalten.</w:t>
      </w:r>
      <w:bookmarkStart w:id="141" w:name="_Ref270492367"/>
      <w:bookmarkStart w:id="142" w:name="_Ref271109805"/>
      <w:bookmarkStart w:id="143" w:name="_Ref271111496"/>
      <w:r>
        <w:t xml:space="preserve"> Die Leistungsausschlüsse bleiben unberührt.</w:t>
      </w:r>
    </w:p>
    <w:p w14:paraId="22E1F397" w14:textId="77777777" w:rsidR="002F191D" w:rsidRDefault="002F191D" w:rsidP="00153431">
      <w:pPr>
        <w:pStyle w:val="Standa"/>
        <w:ind w:left="567"/>
      </w:pPr>
    </w:p>
    <w:p w14:paraId="514AA8D1" w14:textId="77777777" w:rsidR="00153431" w:rsidRDefault="00153431" w:rsidP="00153431">
      <w:pPr>
        <w:pStyle w:val="berschrift1"/>
      </w:pPr>
      <w:bookmarkStart w:id="144" w:name="_Toc427853970"/>
      <w:bookmarkStart w:id="145" w:name="_Ref435609115"/>
      <w:r w:rsidRPr="00036FB0">
        <w:t>Abrechnungs- und Zahlungs</w:t>
      </w:r>
      <w:bookmarkEnd w:id="141"/>
      <w:r w:rsidRPr="00036FB0">
        <w:t>modalitäten</w:t>
      </w:r>
      <w:bookmarkStart w:id="146" w:name="_Ref271109806"/>
      <w:bookmarkEnd w:id="142"/>
      <w:bookmarkEnd w:id="143"/>
      <w:bookmarkEnd w:id="144"/>
      <w:bookmarkEnd w:id="145"/>
      <w:r>
        <w:br/>
      </w:r>
    </w:p>
    <w:p w14:paraId="383B4646" w14:textId="25E056E1" w:rsidR="00153431" w:rsidRDefault="000264B0" w:rsidP="00153431">
      <w:pPr>
        <w:pStyle w:val="Standa"/>
        <w:numPr>
          <w:ilvl w:val="1"/>
          <w:numId w:val="11"/>
        </w:numPr>
      </w:pPr>
      <w:r>
        <w:t xml:space="preserve">Die Vergütung wird zu je 25 % quartalsweise im Voraus abgerechnet. </w:t>
      </w:r>
      <w:r w:rsidR="00153431" w:rsidRPr="00036FB0">
        <w:t xml:space="preserve">Das erste Jahr des Vertrages beginnt </w:t>
      </w:r>
      <w:r w:rsidR="00BB7900">
        <w:t xml:space="preserve">an dem in Nr. </w:t>
      </w:r>
      <w:r w:rsidR="00BB7900">
        <w:fldChar w:fldCharType="begin"/>
      </w:r>
      <w:r w:rsidR="00BB7900">
        <w:instrText xml:space="preserve"> REF _Ref435621815 \n \h </w:instrText>
      </w:r>
      <w:r w:rsidR="00BB7900">
        <w:fldChar w:fldCharType="separate"/>
      </w:r>
      <w:r w:rsidR="003954ED">
        <w:t>1.2</w:t>
      </w:r>
      <w:r w:rsidR="00BB7900">
        <w:fldChar w:fldCharType="end"/>
      </w:r>
      <w:r w:rsidR="00153431">
        <w:t xml:space="preserve"> bezeichneten Zeitpunkt </w:t>
      </w:r>
      <w:r w:rsidR="00153431" w:rsidRPr="00036FB0">
        <w:t xml:space="preserve">am </w:t>
      </w:r>
      <w:ins w:id="147" w:author="Jörg Fuchs" w:date="2017-08-14T18:07:00Z">
        <w:r w:rsidR="003D10C9">
          <w:rPr>
            <w:rFonts w:cs="Arial"/>
            <w:szCs w:val="22"/>
          </w:rPr>
          <w:fldChar w:fldCharType="begin">
            <w:ffData>
              <w:name w:val=""/>
              <w:enabled/>
              <w:calcOnExit w:val="0"/>
              <w:textInput>
                <w:default w:val="17.09.2017"/>
              </w:textInput>
            </w:ffData>
          </w:fldChar>
        </w:r>
        <w:r w:rsidR="003D10C9">
          <w:rPr>
            <w:rFonts w:cs="Arial"/>
            <w:szCs w:val="22"/>
          </w:rPr>
          <w:instrText xml:space="preserve"> FORMTEXT </w:instrText>
        </w:r>
        <w:r w:rsidR="003D10C9">
          <w:rPr>
            <w:rFonts w:cs="Arial"/>
            <w:szCs w:val="22"/>
          </w:rPr>
        </w:r>
      </w:ins>
      <w:r w:rsidR="003D10C9">
        <w:rPr>
          <w:rFonts w:cs="Arial"/>
          <w:szCs w:val="22"/>
        </w:rPr>
        <w:fldChar w:fldCharType="separate"/>
      </w:r>
      <w:ins w:id="148" w:author="Jörg Fuchs" w:date="2017-08-14T18:07:00Z">
        <w:r w:rsidR="003D10C9">
          <w:rPr>
            <w:rFonts w:cs="Arial"/>
            <w:noProof/>
            <w:szCs w:val="22"/>
          </w:rPr>
          <w:t>17.09.2017</w:t>
        </w:r>
        <w:r w:rsidR="003D10C9">
          <w:rPr>
            <w:rFonts w:cs="Arial"/>
            <w:szCs w:val="22"/>
          </w:rPr>
          <w:fldChar w:fldCharType="end"/>
        </w:r>
      </w:ins>
      <w:del w:id="149" w:author="Jörg Fuchs" w:date="2017-08-11T14:03:00Z">
        <w:r w:rsidR="006E2DA0" w:rsidRPr="00AA502F" w:rsidDel="00741F42">
          <w:rPr>
            <w:rFonts w:cs="Arial"/>
            <w:szCs w:val="22"/>
          </w:rPr>
          <w:fldChar w:fldCharType="begin"/>
        </w:r>
        <w:r w:rsidR="006E2DA0" w:rsidRPr="00AA502F" w:rsidDel="00741F42">
          <w:rPr>
            <w:rFonts w:cs="Arial"/>
            <w:szCs w:val="22"/>
          </w:rPr>
          <w:delInstrText xml:space="preserve"> FORMTEXT </w:delInstrText>
        </w:r>
        <w:r w:rsidR="006E2DA0" w:rsidRPr="00AA502F" w:rsidDel="00741F42">
          <w:rPr>
            <w:rFonts w:cs="Arial"/>
            <w:szCs w:val="22"/>
          </w:rPr>
          <w:fldChar w:fldCharType="separate"/>
        </w:r>
        <w:r w:rsidR="006E2DA0" w:rsidRPr="00AA502F" w:rsidDel="00741F42">
          <w:rPr>
            <w:rFonts w:cs="Arial"/>
            <w:noProof/>
            <w:szCs w:val="22"/>
          </w:rPr>
          <w:delText> </w:delText>
        </w:r>
        <w:r w:rsidR="006E2DA0" w:rsidRPr="00AA502F" w:rsidDel="00741F42">
          <w:rPr>
            <w:rFonts w:cs="Arial"/>
            <w:noProof/>
            <w:szCs w:val="22"/>
          </w:rPr>
          <w:delText> </w:delText>
        </w:r>
        <w:r w:rsidR="006E2DA0" w:rsidRPr="00AA502F" w:rsidDel="00741F42">
          <w:rPr>
            <w:rFonts w:cs="Arial"/>
            <w:noProof/>
            <w:szCs w:val="22"/>
          </w:rPr>
          <w:delText> </w:delText>
        </w:r>
        <w:r w:rsidR="006E2DA0" w:rsidRPr="00AA502F" w:rsidDel="00741F42">
          <w:rPr>
            <w:rFonts w:cs="Arial"/>
            <w:noProof/>
            <w:szCs w:val="22"/>
          </w:rPr>
          <w:delText> </w:delText>
        </w:r>
        <w:r w:rsidR="006E2DA0" w:rsidRPr="00AA502F" w:rsidDel="00741F42">
          <w:rPr>
            <w:rFonts w:cs="Arial"/>
            <w:noProof/>
            <w:szCs w:val="22"/>
          </w:rPr>
          <w:delText> </w:delText>
        </w:r>
        <w:r w:rsidR="006E2DA0" w:rsidRPr="00AA502F" w:rsidDel="00741F42">
          <w:rPr>
            <w:rFonts w:cs="Arial"/>
            <w:szCs w:val="22"/>
          </w:rPr>
          <w:fldChar w:fldCharType="end"/>
        </w:r>
      </w:del>
      <w:r w:rsidR="00153431" w:rsidRPr="00036FB0">
        <w:t>.</w:t>
      </w:r>
      <w:r w:rsidR="00B52D50">
        <w:t xml:space="preserve"> Daraus ergibt sich möglicherweise zu Vertragsbeginn und zum Vertragsende jeweils ein unvollständiges Quartal</w:t>
      </w:r>
      <w:r w:rsidR="00153431" w:rsidRPr="00036FB0">
        <w:t>.</w:t>
      </w:r>
      <w:bookmarkEnd w:id="146"/>
      <w:r w:rsidR="00153431" w:rsidRPr="00036FB0">
        <w:t xml:space="preserve"> </w:t>
      </w:r>
      <w:r w:rsidR="00B52D50">
        <w:t>Die unvollständigen Quartale werden anteilig im Voraus abgerechnet.</w:t>
      </w:r>
      <w:bookmarkStart w:id="150" w:name="_GoBack"/>
      <w:bookmarkEnd w:id="150"/>
    </w:p>
    <w:p w14:paraId="5503B7EE" w14:textId="77777777" w:rsidR="00B52D50" w:rsidRDefault="00B52D50" w:rsidP="00B52D50">
      <w:pPr>
        <w:pStyle w:val="Standa"/>
        <w:ind w:left="567"/>
      </w:pPr>
    </w:p>
    <w:p w14:paraId="0AB410C3" w14:textId="3C2190D6" w:rsidR="00153431" w:rsidRDefault="00153431" w:rsidP="00BF4811">
      <w:pPr>
        <w:pStyle w:val="Standa"/>
        <w:numPr>
          <w:ilvl w:val="1"/>
          <w:numId w:val="11"/>
        </w:numPr>
        <w:jc w:val="both"/>
      </w:pPr>
      <w:r w:rsidRPr="00036FB0">
        <w:t>Etwaige Entschädigungsansprüche wegen mangelnder Verfügbarkeit nach Nr. </w:t>
      </w:r>
      <w:r w:rsidR="00BB7900">
        <w:fldChar w:fldCharType="begin"/>
      </w:r>
      <w:r w:rsidR="00BB7900">
        <w:instrText xml:space="preserve"> REF _Ref435620981 \n \h </w:instrText>
      </w:r>
      <w:r w:rsidR="00BB7900">
        <w:fldChar w:fldCharType="separate"/>
      </w:r>
      <w:r w:rsidR="003954ED">
        <w:t>6</w:t>
      </w:r>
      <w:r w:rsidR="00BB7900">
        <w:fldChar w:fldCharType="end"/>
      </w:r>
      <w:r w:rsidRPr="00036FB0">
        <w:t xml:space="preserve"> hat die </w:t>
      </w:r>
      <w:r w:rsidR="007D77B6">
        <w:t>Deutsche Windtechnik</w:t>
      </w:r>
      <w:r w:rsidRPr="00036FB0">
        <w:t xml:space="preserve"> jeweils innerhalb von 45 Tagen nach Ende des jeweiligen Betrachtungszeitraums abzurechnen.</w:t>
      </w:r>
    </w:p>
    <w:p w14:paraId="38F3C083" w14:textId="77777777" w:rsidR="00BF4811" w:rsidRDefault="00BF4811" w:rsidP="00BF4811">
      <w:pPr>
        <w:pStyle w:val="Standa"/>
        <w:ind w:left="1134"/>
      </w:pPr>
    </w:p>
    <w:p w14:paraId="7A2D39DA" w14:textId="77777777" w:rsidR="00153431" w:rsidRDefault="0085640D" w:rsidP="00BF4811">
      <w:pPr>
        <w:pStyle w:val="Standa"/>
        <w:numPr>
          <w:ilvl w:val="1"/>
          <w:numId w:val="11"/>
        </w:numPr>
        <w:jc w:val="both"/>
      </w:pPr>
      <w:r>
        <w:t>Rechnungen sind auf den</w:t>
      </w:r>
      <w:r w:rsidR="00153431" w:rsidRPr="00036FB0">
        <w:t xml:space="preserve"> </w:t>
      </w:r>
      <w:r>
        <w:t>Auftraggeber auszustellen, sofern der</w:t>
      </w:r>
      <w:r w:rsidR="00153431" w:rsidRPr="00036FB0">
        <w:t xml:space="preserve"> </w:t>
      </w:r>
      <w:r>
        <w:t>Auftraggeber</w:t>
      </w:r>
      <w:r w:rsidR="00153431" w:rsidRPr="00036FB0">
        <w:t xml:space="preserve"> der </w:t>
      </w:r>
      <w:r w:rsidR="007D77B6">
        <w:t>Deutschen Windtechnik</w:t>
      </w:r>
      <w:r w:rsidR="00B52D50">
        <w:t xml:space="preserve"> </w:t>
      </w:r>
      <w:r w:rsidR="00153431" w:rsidRPr="00036FB0">
        <w:t>nicht schriftlich einen anderen Rechnungsempfänger anzeigt.</w:t>
      </w:r>
    </w:p>
    <w:p w14:paraId="34115F5A" w14:textId="77777777" w:rsidR="00BF4811" w:rsidRDefault="00BF4811" w:rsidP="00BF4811">
      <w:pPr>
        <w:pStyle w:val="Standa"/>
        <w:ind w:left="1134"/>
      </w:pPr>
    </w:p>
    <w:p w14:paraId="1983BC9D" w14:textId="77777777" w:rsidR="00153431" w:rsidRDefault="00153431" w:rsidP="00BF4811">
      <w:pPr>
        <w:pStyle w:val="Standa"/>
        <w:numPr>
          <w:ilvl w:val="1"/>
          <w:numId w:val="11"/>
        </w:numPr>
        <w:jc w:val="both"/>
      </w:pPr>
      <w:r w:rsidRPr="00036FB0">
        <w:t>In Rechnung gestel</w:t>
      </w:r>
      <w:r w:rsidR="00B52D50">
        <w:t xml:space="preserve">lte Beträge sind binnen </w:t>
      </w:r>
      <w:r w:rsidR="006328A0">
        <w:t xml:space="preserve">dreißig </w:t>
      </w:r>
      <w:r w:rsidR="00B52D50">
        <w:t>Tagen</w:t>
      </w:r>
      <w:r w:rsidRPr="00036FB0">
        <w:t xml:space="preserve"> nach Erhalt der Rechnung zur Zahlung fällig</w:t>
      </w:r>
      <w:r>
        <w:t>.</w:t>
      </w:r>
    </w:p>
    <w:p w14:paraId="6DE7A05C" w14:textId="77777777" w:rsidR="00153431" w:rsidRDefault="00153431" w:rsidP="00153431">
      <w:pPr>
        <w:pStyle w:val="Standa"/>
        <w:ind w:left="567"/>
      </w:pPr>
    </w:p>
    <w:p w14:paraId="69FFD4A4" w14:textId="77777777" w:rsidR="00153431" w:rsidRDefault="00153431" w:rsidP="00BF4811">
      <w:pPr>
        <w:pStyle w:val="Standa"/>
        <w:numPr>
          <w:ilvl w:val="1"/>
          <w:numId w:val="11"/>
        </w:numPr>
        <w:jc w:val="both"/>
      </w:pPr>
      <w:r>
        <w:t>Der Zinssatz im Fall des Verzuges mit Zahlungen beträgt acht Prozentpunkte über dem jeweils geltenden Basiszinssatz.</w:t>
      </w:r>
    </w:p>
    <w:p w14:paraId="168D9516" w14:textId="77777777" w:rsidR="004A2075" w:rsidRDefault="004A2075" w:rsidP="004A2075">
      <w:pPr>
        <w:pStyle w:val="Standa"/>
        <w:jc w:val="both"/>
      </w:pPr>
    </w:p>
    <w:p w14:paraId="509D29FC" w14:textId="77777777" w:rsidR="00153431" w:rsidRDefault="00153431" w:rsidP="00153431">
      <w:pPr>
        <w:pStyle w:val="berschrift1"/>
      </w:pPr>
      <w:bookmarkStart w:id="151" w:name="_Ref270497832"/>
      <w:bookmarkStart w:id="152" w:name="_Toc427853971"/>
      <w:r w:rsidRPr="00036FB0">
        <w:t>Mängelansprüche, Gefahrtragung und Haftung</w:t>
      </w:r>
      <w:bookmarkEnd w:id="151"/>
      <w:bookmarkEnd w:id="152"/>
      <w:r>
        <w:br/>
      </w:r>
    </w:p>
    <w:p w14:paraId="38607CD8" w14:textId="77777777" w:rsidR="00153431" w:rsidRDefault="00153431" w:rsidP="00BF4811">
      <w:pPr>
        <w:pStyle w:val="Standa"/>
        <w:numPr>
          <w:ilvl w:val="1"/>
          <w:numId w:val="12"/>
        </w:numPr>
        <w:jc w:val="both"/>
      </w:pPr>
      <w:r w:rsidRPr="00036FB0">
        <w:t>Die Mängelhaftung richtet sich nach den Vorschriften des BGB, soweit im Folgenden nichts anderes geregelt ist.</w:t>
      </w:r>
    </w:p>
    <w:p w14:paraId="68A22B34" w14:textId="77777777" w:rsidR="002F191D" w:rsidRDefault="002F191D" w:rsidP="002F191D">
      <w:pPr>
        <w:pStyle w:val="Standa"/>
        <w:ind w:left="1134"/>
        <w:jc w:val="both"/>
      </w:pPr>
    </w:p>
    <w:p w14:paraId="306067B2" w14:textId="77777777" w:rsidR="00153431" w:rsidRDefault="00153431" w:rsidP="00BF4811">
      <w:pPr>
        <w:pStyle w:val="Standa"/>
        <w:numPr>
          <w:ilvl w:val="1"/>
          <w:numId w:val="12"/>
        </w:numPr>
        <w:jc w:val="both"/>
      </w:pPr>
      <w:r w:rsidRPr="00036FB0">
        <w:t>Werden die i</w:t>
      </w:r>
      <w:r w:rsidR="00071AAD">
        <w:t xml:space="preserve">nstand zu </w:t>
      </w:r>
      <w:proofErr w:type="spellStart"/>
      <w:r w:rsidR="00071AAD">
        <w:t>haltenden</w:t>
      </w:r>
      <w:proofErr w:type="spellEnd"/>
      <w:r w:rsidR="00071AAD">
        <w:t xml:space="preserve"> Teile der WEA</w:t>
      </w:r>
      <w:r w:rsidRPr="00036FB0">
        <w:t xml:space="preserve"> beschädigt, so hat die </w:t>
      </w:r>
      <w:r w:rsidR="007D77B6">
        <w:t>Deutsche Windtechnik</w:t>
      </w:r>
      <w:r w:rsidRPr="00036FB0">
        <w:t xml:space="preserve"> diese nach ihrer Wahl und auf ihre Kosten zu reparieren oder neu zu liefern.</w:t>
      </w:r>
    </w:p>
    <w:p w14:paraId="7D76F087" w14:textId="77777777" w:rsidR="00153431" w:rsidRDefault="00153431" w:rsidP="00153431">
      <w:pPr>
        <w:pStyle w:val="Standa"/>
        <w:ind w:left="1134"/>
      </w:pPr>
    </w:p>
    <w:p w14:paraId="56F65537" w14:textId="77777777" w:rsidR="00153431" w:rsidRPr="00631251" w:rsidRDefault="00153431" w:rsidP="00153431">
      <w:pPr>
        <w:pStyle w:val="Standa"/>
        <w:numPr>
          <w:ilvl w:val="1"/>
          <w:numId w:val="12"/>
        </w:numPr>
        <w:autoSpaceDE w:val="0"/>
        <w:autoSpaceDN w:val="0"/>
        <w:adjustRightInd w:val="0"/>
      </w:pPr>
      <w:r w:rsidRPr="00631251">
        <w:t>Leistungsausschluss</w:t>
      </w:r>
    </w:p>
    <w:p w14:paraId="433007A8" w14:textId="77777777" w:rsidR="00153431" w:rsidRDefault="00153431" w:rsidP="00BF4811">
      <w:pPr>
        <w:pStyle w:val="Standa"/>
        <w:ind w:left="1134"/>
        <w:jc w:val="both"/>
      </w:pPr>
      <w:r w:rsidRPr="00631251">
        <w:t>Ausgenommen von den Instandsetzungsleistungen unter diesem Vertrag sind:</w:t>
      </w:r>
    </w:p>
    <w:p w14:paraId="24A2885B" w14:textId="77777777" w:rsidR="00DD6F4B" w:rsidRPr="00631251" w:rsidRDefault="00DD6F4B" w:rsidP="00153431">
      <w:pPr>
        <w:pStyle w:val="Standa"/>
        <w:ind w:left="1134"/>
      </w:pPr>
    </w:p>
    <w:p w14:paraId="0A55DA1D" w14:textId="77777777" w:rsidR="00DD6F4B" w:rsidRDefault="00153431" w:rsidP="00BF4811">
      <w:pPr>
        <w:pStyle w:val="Standa"/>
        <w:numPr>
          <w:ilvl w:val="0"/>
          <w:numId w:val="19"/>
        </w:numPr>
        <w:jc w:val="both"/>
      </w:pPr>
      <w:r w:rsidRPr="00631251">
        <w:t>die Instandsetzung bei Totalschäden</w:t>
      </w:r>
      <w:r>
        <w:t xml:space="preserve"> verursacht durch Schäden von au</w:t>
      </w:r>
      <w:r w:rsidR="00DD6F4B">
        <w:t>ß</w:t>
      </w:r>
      <w:r>
        <w:t>en</w:t>
      </w:r>
      <w:r w:rsidRPr="00631251">
        <w:t>. Ein Totalschaden im Sinne dieses Vertrages liegt</w:t>
      </w:r>
      <w:r>
        <w:t xml:space="preserve"> </w:t>
      </w:r>
      <w:r w:rsidRPr="00631251">
        <w:t xml:space="preserve">vor, wenn die </w:t>
      </w:r>
      <w:r w:rsidR="00071AAD">
        <w:t>WEA</w:t>
      </w:r>
      <w:r w:rsidRPr="00631251">
        <w:t xml:space="preserve"> physisch vernichtet oder völlig irreparabel ist. Gleiches gilt, wenn die</w:t>
      </w:r>
      <w:r>
        <w:t xml:space="preserve"> </w:t>
      </w:r>
      <w:r w:rsidRPr="00631251">
        <w:t>W</w:t>
      </w:r>
      <w:r w:rsidR="00071AAD">
        <w:t>EA</w:t>
      </w:r>
      <w:r w:rsidRPr="00631251">
        <w:t xml:space="preserve"> zwar technisch noch reparabel, der Schaden aber so erheblich ist, dass die</w:t>
      </w:r>
      <w:r>
        <w:t xml:space="preserve"> </w:t>
      </w:r>
      <w:r w:rsidRPr="00631251">
        <w:t>erforderlichen Reparaturkosten höher sind als die Wiederbeschaffungskosten, die sich aus</w:t>
      </w:r>
      <w:r>
        <w:t xml:space="preserve"> </w:t>
      </w:r>
      <w:r w:rsidRPr="00631251">
        <w:t xml:space="preserve">dem Wiederbeschaffungswert der </w:t>
      </w:r>
      <w:r>
        <w:t>W</w:t>
      </w:r>
      <w:r w:rsidR="00071AAD">
        <w:t>EA</w:t>
      </w:r>
      <w:r w:rsidRPr="00631251">
        <w:t xml:space="preserve"> abzüglich des Restwertes zusammensetzen.</w:t>
      </w:r>
    </w:p>
    <w:p w14:paraId="1A9D2FDA" w14:textId="77777777" w:rsidR="009876C0" w:rsidRDefault="009876C0" w:rsidP="009876C0">
      <w:pPr>
        <w:pStyle w:val="Standa"/>
        <w:ind w:left="1494"/>
        <w:jc w:val="both"/>
      </w:pPr>
    </w:p>
    <w:p w14:paraId="1B418335" w14:textId="77777777" w:rsidR="00153431" w:rsidRDefault="00153431" w:rsidP="009876C0">
      <w:pPr>
        <w:pStyle w:val="Standa"/>
        <w:numPr>
          <w:ilvl w:val="0"/>
          <w:numId w:val="19"/>
        </w:numPr>
        <w:jc w:val="both"/>
      </w:pPr>
      <w:r w:rsidRPr="00631251">
        <w:t xml:space="preserve">die Instandsetzung oder Reparaturen </w:t>
      </w:r>
      <w:r>
        <w:t xml:space="preserve">der </w:t>
      </w:r>
      <w:r w:rsidRPr="00631251">
        <w:t>von außen kommenden Schäden</w:t>
      </w:r>
      <w:r>
        <w:t>.</w:t>
      </w:r>
    </w:p>
    <w:p w14:paraId="3B5346E5" w14:textId="77777777" w:rsidR="009D685C" w:rsidRDefault="009D685C" w:rsidP="009D685C">
      <w:pPr>
        <w:pStyle w:val="Standa"/>
        <w:ind w:left="1494"/>
        <w:jc w:val="both"/>
        <w:rPr>
          <w:rFonts w:ascii="Times New Roman" w:hAnsi="Times New Roman"/>
          <w:sz w:val="24"/>
        </w:rPr>
      </w:pPr>
    </w:p>
    <w:p w14:paraId="04D39357" w14:textId="147643FE" w:rsidR="009D685C" w:rsidRPr="009D685C" w:rsidRDefault="009D685C" w:rsidP="009D685C">
      <w:pPr>
        <w:pStyle w:val="Standa"/>
        <w:numPr>
          <w:ilvl w:val="1"/>
          <w:numId w:val="12"/>
        </w:numPr>
      </w:pPr>
      <w:r w:rsidRPr="009D685C">
        <w:t xml:space="preserve">Im Falle von Vermögensschäden ist die Haftung der Deutschen Windtechnik auf den vertragstypischen und vorhersehbaren Schaden begrenzt. Eine über die Verfügbarkeitsgarantie gemäß Ziff. </w:t>
      </w:r>
      <w:r w:rsidR="008A4288">
        <w:fldChar w:fldCharType="begin"/>
      </w:r>
      <w:r w:rsidR="008A4288">
        <w:instrText xml:space="preserve"> REF _Ref465158602 \r \h </w:instrText>
      </w:r>
      <w:r w:rsidR="008A4288">
        <w:fldChar w:fldCharType="separate"/>
      </w:r>
      <w:r w:rsidR="003954ED">
        <w:t>6</w:t>
      </w:r>
      <w:r w:rsidR="008A4288">
        <w:fldChar w:fldCharType="end"/>
      </w:r>
      <w:r w:rsidR="008A4288">
        <w:t xml:space="preserve"> </w:t>
      </w:r>
      <w:r w:rsidRPr="009D685C">
        <w:t>dieses Vertrages hinausgehende Haftung für Nutzungsausfälle ist ausgeschlossen.</w:t>
      </w:r>
    </w:p>
    <w:p w14:paraId="43C82368" w14:textId="77777777" w:rsidR="00153431" w:rsidRDefault="00153431" w:rsidP="00153431">
      <w:pPr>
        <w:pStyle w:val="Standa"/>
        <w:ind w:left="1134"/>
      </w:pPr>
      <w:bookmarkStart w:id="153" w:name="_Ref270937691"/>
    </w:p>
    <w:p w14:paraId="70032C76" w14:textId="77777777" w:rsidR="00153431" w:rsidRDefault="00153431" w:rsidP="00153431">
      <w:pPr>
        <w:pStyle w:val="berschrift1"/>
      </w:pPr>
      <w:bookmarkStart w:id="154" w:name="_Toc427853972"/>
      <w:r w:rsidRPr="00036FB0">
        <w:t>Versicher</w:t>
      </w:r>
      <w:r w:rsidRPr="004921F2">
        <w:t>u</w:t>
      </w:r>
      <w:r w:rsidRPr="00036FB0">
        <w:t>ngen</w:t>
      </w:r>
      <w:bookmarkEnd w:id="153"/>
      <w:bookmarkEnd w:id="154"/>
      <w:r>
        <w:br/>
      </w:r>
    </w:p>
    <w:p w14:paraId="44CDA959" w14:textId="77777777" w:rsidR="000E16A1" w:rsidRDefault="00153431" w:rsidP="009876C0">
      <w:pPr>
        <w:pStyle w:val="Standa"/>
        <w:numPr>
          <w:ilvl w:val="1"/>
          <w:numId w:val="13"/>
        </w:numPr>
        <w:jc w:val="both"/>
      </w:pPr>
      <w:r w:rsidRPr="00036FB0">
        <w:t xml:space="preserve">Die </w:t>
      </w:r>
      <w:r w:rsidR="00C207DB">
        <w:t>Deutsche Windtechnik</w:t>
      </w:r>
      <w:r w:rsidRPr="00036FB0">
        <w:t xml:space="preserve"> hat eine Betriebshaftpflichtversicherung mit einer Deckungssumme von EUR 10.000.000,00 für Personen- und Sachschäden zu unterhalten.</w:t>
      </w:r>
    </w:p>
    <w:p w14:paraId="20E68630" w14:textId="77777777" w:rsidR="00E11842" w:rsidRDefault="00E11842" w:rsidP="00E11842">
      <w:pPr>
        <w:pStyle w:val="Standa"/>
        <w:ind w:left="1134"/>
      </w:pPr>
    </w:p>
    <w:p w14:paraId="46B6A485" w14:textId="77777777" w:rsidR="000E16A1" w:rsidRDefault="000E16A1" w:rsidP="009876C0">
      <w:pPr>
        <w:pStyle w:val="Standa"/>
        <w:numPr>
          <w:ilvl w:val="1"/>
          <w:numId w:val="13"/>
        </w:numPr>
        <w:jc w:val="both"/>
      </w:pPr>
      <w:r>
        <w:t xml:space="preserve">Zur Absicherung der Verpflichtung aus diesem Vollwartungsvertrag schließt die </w:t>
      </w:r>
      <w:r w:rsidR="00C207DB">
        <w:t>Deutsche Windtechnik</w:t>
      </w:r>
      <w:r>
        <w:t xml:space="preserve"> eine Maschinen- und Maschinen-BU-Versicherung in üblichen Umfang bei einem namhaften deutschen Versicherer ab.</w:t>
      </w:r>
    </w:p>
    <w:p w14:paraId="67D26E49" w14:textId="77777777" w:rsidR="009C7CFB" w:rsidRDefault="009C7CFB" w:rsidP="00E11842">
      <w:pPr>
        <w:pStyle w:val="Standa"/>
        <w:ind w:left="1134"/>
      </w:pPr>
    </w:p>
    <w:p w14:paraId="0EDDDCE9" w14:textId="77777777" w:rsidR="00153431" w:rsidRDefault="00153431" w:rsidP="00153431">
      <w:pPr>
        <w:pStyle w:val="berschrift1"/>
      </w:pPr>
      <w:bookmarkStart w:id="155" w:name="_Toc427853973"/>
      <w:r w:rsidRPr="00036FB0">
        <w:t>Rechtsnachfolge</w:t>
      </w:r>
      <w:bookmarkEnd w:id="155"/>
      <w:r>
        <w:br/>
      </w:r>
    </w:p>
    <w:p w14:paraId="707089D1" w14:textId="77777777" w:rsidR="00153431" w:rsidRDefault="00153431" w:rsidP="009876C0">
      <w:pPr>
        <w:pStyle w:val="Standa"/>
        <w:numPr>
          <w:ilvl w:val="1"/>
          <w:numId w:val="14"/>
        </w:numPr>
        <w:jc w:val="both"/>
      </w:pPr>
      <w:r w:rsidRPr="00036FB0">
        <w:t>Überlässt d</w:t>
      </w:r>
      <w:r w:rsidR="0085640D">
        <w:t>er</w:t>
      </w:r>
      <w:r w:rsidRPr="00036FB0">
        <w:t xml:space="preserve"> </w:t>
      </w:r>
      <w:r w:rsidR="0085640D">
        <w:t>Auftraggeber</w:t>
      </w:r>
      <w:r w:rsidRPr="00036FB0">
        <w:t xml:space="preserve"> im Wege der Rechtsnachfolge oder auf andere Weise einzelne oder sämtliche der W</w:t>
      </w:r>
      <w:r w:rsidR="00071AAD">
        <w:t>EA</w:t>
      </w:r>
      <w:r w:rsidRPr="00036FB0">
        <w:t xml:space="preserve"> endgültig Dritten, so bleibt ihre Verpflichtung zur Zahlung der vereinbarten Vergütung für die Restlaufzeit bestehen, es sei denn, der Dritte tritt in Bezug auf die jeweiligen W</w:t>
      </w:r>
      <w:r w:rsidR="00071AAD">
        <w:t>EA</w:t>
      </w:r>
      <w:r w:rsidRPr="00036FB0">
        <w:t xml:space="preserve"> für d</w:t>
      </w:r>
      <w:r w:rsidR="0085640D">
        <w:t>en</w:t>
      </w:r>
      <w:r w:rsidRPr="00036FB0">
        <w:t xml:space="preserve"> </w:t>
      </w:r>
      <w:r w:rsidR="0085640D">
        <w:t>Auftraggeber</w:t>
      </w:r>
      <w:r w:rsidRPr="00036FB0">
        <w:t xml:space="preserve"> mit Zustimmung der Deutschen Windtechnik in diesen Vertrag ein.</w:t>
      </w:r>
    </w:p>
    <w:p w14:paraId="28641974" w14:textId="77777777" w:rsidR="009876C0" w:rsidRDefault="009876C0" w:rsidP="009876C0">
      <w:pPr>
        <w:pStyle w:val="Standa"/>
        <w:ind w:left="1134"/>
        <w:jc w:val="both"/>
      </w:pPr>
    </w:p>
    <w:p w14:paraId="23313ACE" w14:textId="77777777" w:rsidR="00153431" w:rsidRDefault="00153431" w:rsidP="009876C0">
      <w:pPr>
        <w:pStyle w:val="Standa"/>
        <w:numPr>
          <w:ilvl w:val="1"/>
          <w:numId w:val="14"/>
        </w:numPr>
        <w:jc w:val="both"/>
      </w:pPr>
      <w:r w:rsidRPr="00036FB0">
        <w:t xml:space="preserve">Die </w:t>
      </w:r>
      <w:r w:rsidR="00C207DB">
        <w:t>Deutsche Windtechnik</w:t>
      </w:r>
      <w:r w:rsidRPr="00036FB0">
        <w:t xml:space="preserve"> ihrerseits ist nicht berechtigt, ihre Rechte und Pflichten aus dem Vertrag ohne Zustimmung de</w:t>
      </w:r>
      <w:r w:rsidR="0085640D">
        <w:t>s</w:t>
      </w:r>
      <w:r w:rsidRPr="00036FB0">
        <w:t xml:space="preserve"> </w:t>
      </w:r>
      <w:r w:rsidR="0085640D">
        <w:t>Auftraggebers</w:t>
      </w:r>
      <w:r w:rsidRPr="00036FB0">
        <w:t xml:space="preserve"> ganz oder teilweise auf </w:t>
      </w:r>
      <w:r w:rsidRPr="00036FB0">
        <w:lastRenderedPageBreak/>
        <w:t xml:space="preserve">Dritte zu übertragen. Ihr ist jedoch die Übertragung </w:t>
      </w:r>
      <w:r w:rsidR="00C52FE3">
        <w:t>ihrer</w:t>
      </w:r>
      <w:r w:rsidRPr="00036FB0">
        <w:t xml:space="preserve"> Rechte und Pflichten im Wege der Umwandlung ihres Unternehmens durch Verschmelzung mit einem anderen Unternehmen oder die Übertragung auf ein verbundenes Unternehmen im Sinne der §§ 15 ff. AktG gestattet.</w:t>
      </w:r>
    </w:p>
    <w:p w14:paraId="32A9A523" w14:textId="77777777" w:rsidR="009876C0" w:rsidRDefault="009876C0" w:rsidP="009876C0">
      <w:pPr>
        <w:pStyle w:val="Standa"/>
        <w:ind w:left="1134"/>
      </w:pPr>
    </w:p>
    <w:p w14:paraId="31310150" w14:textId="77777777" w:rsidR="00153431" w:rsidRDefault="00153431" w:rsidP="009876C0">
      <w:pPr>
        <w:pStyle w:val="Standa"/>
        <w:numPr>
          <w:ilvl w:val="1"/>
          <w:numId w:val="14"/>
        </w:numPr>
        <w:jc w:val="both"/>
      </w:pPr>
      <w:r w:rsidRPr="00036FB0">
        <w:t xml:space="preserve">Die Parteien dürfen die für eine Übertragung </w:t>
      </w:r>
      <w:r w:rsidR="00863C79">
        <w:t xml:space="preserve">des Vertrages </w:t>
      </w:r>
      <w:r w:rsidRPr="00036FB0">
        <w:t>erforderliche Zustimmung nur aus wichtigem Grund verweigern.</w:t>
      </w:r>
    </w:p>
    <w:p w14:paraId="400C2C7C" w14:textId="77777777" w:rsidR="009876C0" w:rsidRDefault="009876C0" w:rsidP="009876C0">
      <w:pPr>
        <w:pStyle w:val="Standa"/>
        <w:ind w:left="1134"/>
      </w:pPr>
    </w:p>
    <w:p w14:paraId="2E136365" w14:textId="77777777" w:rsidR="00153431" w:rsidRDefault="00153431" w:rsidP="00153431">
      <w:pPr>
        <w:pStyle w:val="berschrift1"/>
      </w:pPr>
      <w:bookmarkStart w:id="156" w:name="_Toc427853974"/>
      <w:r w:rsidRPr="00036FB0">
        <w:t>Vertragsdauer; Kündigung</w:t>
      </w:r>
      <w:bookmarkStart w:id="157" w:name="_Ref271112635"/>
      <w:bookmarkEnd w:id="156"/>
      <w:r>
        <w:br/>
      </w:r>
    </w:p>
    <w:p w14:paraId="38D8E512" w14:textId="277FF3DB" w:rsidR="00547B33" w:rsidRDefault="00153431" w:rsidP="009876C0">
      <w:pPr>
        <w:pStyle w:val="Standa"/>
        <w:numPr>
          <w:ilvl w:val="1"/>
          <w:numId w:val="15"/>
        </w:numPr>
        <w:jc w:val="both"/>
      </w:pPr>
      <w:r>
        <w:t>D</w:t>
      </w:r>
      <w:r w:rsidRPr="00036FB0">
        <w:t xml:space="preserve">er Vertrag wird </w:t>
      </w:r>
      <w:r w:rsidR="00BC1C6B">
        <w:t xml:space="preserve">für eine Laufzeit von </w:t>
      </w:r>
      <w:ins w:id="158" w:author="Jörg Fuchs" w:date="2017-08-11T14:03:00Z">
        <w:r w:rsidR="00741F42">
          <w:rPr>
            <w:rFonts w:cs="Arial"/>
            <w:szCs w:val="22"/>
          </w:rPr>
          <w:fldChar w:fldCharType="begin">
            <w:ffData>
              <w:name w:val=""/>
              <w:enabled/>
              <w:calcOnExit w:val="0"/>
              <w:textInput>
                <w:default w:val="zehn"/>
              </w:textInput>
            </w:ffData>
          </w:fldChar>
        </w:r>
        <w:r w:rsidR="00741F42">
          <w:rPr>
            <w:rFonts w:cs="Arial"/>
            <w:szCs w:val="22"/>
          </w:rPr>
          <w:instrText xml:space="preserve"> FORMTEXT </w:instrText>
        </w:r>
      </w:ins>
      <w:r w:rsidR="00741F42">
        <w:rPr>
          <w:rFonts w:cs="Arial"/>
          <w:szCs w:val="22"/>
        </w:rPr>
      </w:r>
      <w:r w:rsidR="00741F42">
        <w:rPr>
          <w:rFonts w:cs="Arial"/>
          <w:szCs w:val="22"/>
        </w:rPr>
        <w:fldChar w:fldCharType="separate"/>
      </w:r>
      <w:ins w:id="159" w:author="Jörg Fuchs" w:date="2017-08-11T14:03:00Z">
        <w:r w:rsidR="00741F42">
          <w:rPr>
            <w:rFonts w:cs="Arial"/>
            <w:noProof/>
            <w:szCs w:val="22"/>
          </w:rPr>
          <w:t>zehn</w:t>
        </w:r>
        <w:r w:rsidR="00741F42">
          <w:rPr>
            <w:rFonts w:cs="Arial"/>
            <w:szCs w:val="22"/>
          </w:rPr>
          <w:fldChar w:fldCharType="end"/>
        </w:r>
      </w:ins>
      <w:del w:id="160" w:author="Jörg Fuchs" w:date="2017-08-11T14:03:00Z">
        <w:r w:rsidR="00BC1C6B" w:rsidRPr="00AA502F" w:rsidDel="00741F42">
          <w:rPr>
            <w:rFonts w:cs="Arial"/>
            <w:szCs w:val="22"/>
          </w:rPr>
          <w:fldChar w:fldCharType="begin"/>
        </w:r>
        <w:r w:rsidR="00BC1C6B" w:rsidRPr="00AA502F" w:rsidDel="00741F42">
          <w:rPr>
            <w:rFonts w:cs="Arial"/>
            <w:szCs w:val="22"/>
          </w:rPr>
          <w:delInstrText xml:space="preserve"> FORMTEXT </w:delInstrText>
        </w:r>
        <w:r w:rsidR="00BC1C6B" w:rsidRPr="00AA502F" w:rsidDel="00741F42">
          <w:rPr>
            <w:rFonts w:cs="Arial"/>
            <w:szCs w:val="22"/>
          </w:rPr>
          <w:fldChar w:fldCharType="separate"/>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szCs w:val="22"/>
          </w:rPr>
          <w:fldChar w:fldCharType="end"/>
        </w:r>
      </w:del>
      <w:r w:rsidR="00C52FE3">
        <w:t xml:space="preserve"> Jahren, be</w:t>
      </w:r>
      <w:r w:rsidR="00BC1C6B">
        <w:t>ginnend mit dem in Nr. </w:t>
      </w:r>
      <w:r w:rsidR="00BC1C6B">
        <w:fldChar w:fldCharType="begin"/>
      </w:r>
      <w:r w:rsidR="00BC1C6B">
        <w:instrText xml:space="preserve"> REF _Ref435621815 \n \h </w:instrText>
      </w:r>
      <w:r w:rsidR="00BC1C6B">
        <w:fldChar w:fldCharType="separate"/>
      </w:r>
      <w:r w:rsidR="003954ED">
        <w:t>1.2</w:t>
      </w:r>
      <w:r w:rsidR="00BC1C6B">
        <w:fldChar w:fldCharType="end"/>
      </w:r>
      <w:r w:rsidR="00C52FE3">
        <w:t xml:space="preserve"> bezeichneten Zeitpunkt, geschlossen und endet am </w:t>
      </w:r>
      <w:ins w:id="161" w:author="Jörg Fuchs" w:date="2017-08-11T14:08:00Z">
        <w:r w:rsidR="00741F42">
          <w:rPr>
            <w:rFonts w:cs="Arial"/>
            <w:szCs w:val="22"/>
          </w:rPr>
          <w:fldChar w:fldCharType="begin">
            <w:ffData>
              <w:name w:val=""/>
              <w:enabled/>
              <w:calcOnExit w:val="0"/>
              <w:textInput>
                <w:default w:val="17.09.2027"/>
              </w:textInput>
            </w:ffData>
          </w:fldChar>
        </w:r>
        <w:r w:rsidR="00741F42">
          <w:rPr>
            <w:rFonts w:cs="Arial"/>
            <w:szCs w:val="22"/>
          </w:rPr>
          <w:instrText xml:space="preserve"> FORMTEXT </w:instrText>
        </w:r>
      </w:ins>
      <w:r w:rsidR="00741F42">
        <w:rPr>
          <w:rFonts w:cs="Arial"/>
          <w:szCs w:val="22"/>
        </w:rPr>
      </w:r>
      <w:r w:rsidR="00741F42">
        <w:rPr>
          <w:rFonts w:cs="Arial"/>
          <w:szCs w:val="22"/>
        </w:rPr>
        <w:fldChar w:fldCharType="separate"/>
      </w:r>
      <w:ins w:id="162" w:author="Jörg Fuchs" w:date="2017-08-11T14:08:00Z">
        <w:r w:rsidR="00741F42">
          <w:rPr>
            <w:rFonts w:cs="Arial"/>
            <w:noProof/>
            <w:szCs w:val="22"/>
          </w:rPr>
          <w:t>17.09.2027</w:t>
        </w:r>
        <w:r w:rsidR="00741F42">
          <w:rPr>
            <w:rFonts w:cs="Arial"/>
            <w:szCs w:val="22"/>
          </w:rPr>
          <w:fldChar w:fldCharType="end"/>
        </w:r>
      </w:ins>
      <w:del w:id="163" w:author="Jörg Fuchs" w:date="2017-08-11T14:08:00Z">
        <w:r w:rsidR="00BC1C6B" w:rsidRPr="00AA502F" w:rsidDel="00741F42">
          <w:rPr>
            <w:rFonts w:cs="Arial"/>
            <w:szCs w:val="22"/>
          </w:rPr>
          <w:fldChar w:fldCharType="begin"/>
        </w:r>
        <w:r w:rsidR="00BC1C6B" w:rsidRPr="00AA502F" w:rsidDel="00741F42">
          <w:rPr>
            <w:rFonts w:cs="Arial"/>
            <w:szCs w:val="22"/>
          </w:rPr>
          <w:delInstrText xml:space="preserve"> FORMTEXT </w:delInstrText>
        </w:r>
        <w:r w:rsidR="00BC1C6B" w:rsidRPr="00AA502F" w:rsidDel="00741F42">
          <w:rPr>
            <w:rFonts w:cs="Arial"/>
            <w:szCs w:val="22"/>
          </w:rPr>
          <w:fldChar w:fldCharType="separate"/>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noProof/>
            <w:szCs w:val="22"/>
          </w:rPr>
          <w:delText> </w:delText>
        </w:r>
        <w:r w:rsidR="00BC1C6B" w:rsidRPr="00AA502F" w:rsidDel="00741F42">
          <w:rPr>
            <w:rFonts w:cs="Arial"/>
            <w:szCs w:val="22"/>
          </w:rPr>
          <w:fldChar w:fldCharType="end"/>
        </w:r>
      </w:del>
      <w:r w:rsidR="00C52FE3">
        <w:t>.</w:t>
      </w:r>
      <w:r w:rsidRPr="00036FB0">
        <w:t xml:space="preserve"> Das Recht der Parteien zur außerordentlichen Kündigung aus wichtigem Grund bleibt hiervon unberührt.</w:t>
      </w:r>
      <w:bookmarkEnd w:id="157"/>
    </w:p>
    <w:p w14:paraId="73D8B309" w14:textId="77777777" w:rsidR="00547B33" w:rsidRDefault="00547B33" w:rsidP="00547B33">
      <w:pPr>
        <w:pStyle w:val="Standa"/>
        <w:ind w:left="1134"/>
      </w:pPr>
    </w:p>
    <w:p w14:paraId="5B5955C1" w14:textId="26C35CC0" w:rsidR="00547B33" w:rsidRDefault="00547B33" w:rsidP="009876C0">
      <w:pPr>
        <w:pStyle w:val="Standa"/>
        <w:ind w:left="1134"/>
        <w:jc w:val="both"/>
      </w:pPr>
      <w:r w:rsidRPr="00C947CE">
        <w:t xml:space="preserve">Für den Fall, dass durch ein </w:t>
      </w:r>
      <w:proofErr w:type="spellStart"/>
      <w:r w:rsidRPr="00C947CE">
        <w:t>Repowering</w:t>
      </w:r>
      <w:proofErr w:type="spellEnd"/>
      <w:r w:rsidRPr="00C947CE">
        <w:t xml:space="preserve"> die in Anlage 1 aufgeführte</w:t>
      </w:r>
      <w:r w:rsidR="00071AAD">
        <w:t>(</w:t>
      </w:r>
      <w:r w:rsidRPr="00C947CE">
        <w:t>n</w:t>
      </w:r>
      <w:r w:rsidR="00071AAD">
        <w:t>)</w:t>
      </w:r>
      <w:r w:rsidRPr="00C947CE">
        <w:t xml:space="preserve"> W</w:t>
      </w:r>
      <w:r w:rsidR="00071AAD">
        <w:t>EA</w:t>
      </w:r>
      <w:r w:rsidRPr="00C947CE">
        <w:t xml:space="preserve"> oder Teile davon vorzeitig außer Betrieb genommen werden, verpflichte</w:t>
      </w:r>
      <w:r w:rsidR="00F076E1">
        <w:t>t</w:t>
      </w:r>
      <w:r w:rsidRPr="00C947CE">
        <w:t xml:space="preserve"> sich </w:t>
      </w:r>
      <w:r w:rsidR="001F198E">
        <w:t>der Auftraggeber</w:t>
      </w:r>
      <w:r w:rsidRPr="00C947CE">
        <w:t xml:space="preserve"> dazu</w:t>
      </w:r>
      <w:r w:rsidR="001F198E">
        <w:t>,</w:t>
      </w:r>
      <w:r w:rsidRPr="00C947CE">
        <w:t xml:space="preserve"> </w:t>
      </w:r>
      <w:r w:rsidR="006328A0">
        <w:rPr>
          <w:rFonts w:cs="Arial"/>
          <w:szCs w:val="22"/>
        </w:rPr>
        <w:fldChar w:fldCharType="begin">
          <w:ffData>
            <w:name w:val=""/>
            <w:enabled/>
            <w:calcOnExit w:val="0"/>
            <w:textInput>
              <w:default w:val="45"/>
            </w:textInput>
          </w:ffData>
        </w:fldChar>
      </w:r>
      <w:r w:rsidR="006328A0">
        <w:rPr>
          <w:rFonts w:cs="Arial"/>
          <w:szCs w:val="22"/>
        </w:rPr>
        <w:instrText xml:space="preserve"> FORMTEXT </w:instrText>
      </w:r>
      <w:r w:rsidR="006328A0">
        <w:rPr>
          <w:rFonts w:cs="Arial"/>
          <w:szCs w:val="22"/>
        </w:rPr>
      </w:r>
      <w:r w:rsidR="006328A0">
        <w:rPr>
          <w:rFonts w:cs="Arial"/>
          <w:szCs w:val="22"/>
        </w:rPr>
        <w:fldChar w:fldCharType="separate"/>
      </w:r>
      <w:r w:rsidR="006328A0">
        <w:rPr>
          <w:rFonts w:cs="Arial"/>
          <w:noProof/>
          <w:szCs w:val="22"/>
        </w:rPr>
        <w:t>45</w:t>
      </w:r>
      <w:r w:rsidR="006328A0">
        <w:rPr>
          <w:rFonts w:cs="Arial"/>
          <w:szCs w:val="22"/>
        </w:rPr>
        <w:fldChar w:fldCharType="end"/>
      </w:r>
      <w:r w:rsidR="00BC1C6B">
        <w:rPr>
          <w:rFonts w:cs="Arial"/>
          <w:szCs w:val="22"/>
        </w:rPr>
        <w:t xml:space="preserve"> </w:t>
      </w:r>
      <w:r w:rsidRPr="00C947CE">
        <w:t>% der no</w:t>
      </w:r>
      <w:r>
        <w:t xml:space="preserve">ch ausstehenden Vergütungen gemäß </w:t>
      </w:r>
      <w:r w:rsidR="00BC1C6B">
        <w:t xml:space="preserve">Nr. </w:t>
      </w:r>
      <w:r w:rsidR="00BC1C6B">
        <w:fldChar w:fldCharType="begin"/>
      </w:r>
      <w:r w:rsidR="00BC1C6B">
        <w:instrText xml:space="preserve"> REF _Ref435621899 \n \h </w:instrText>
      </w:r>
      <w:r w:rsidR="00BC1C6B">
        <w:fldChar w:fldCharType="separate"/>
      </w:r>
      <w:r w:rsidR="003954ED">
        <w:t>12</w:t>
      </w:r>
      <w:r w:rsidR="00BC1C6B">
        <w:fldChar w:fldCharType="end"/>
      </w:r>
      <w:r w:rsidRPr="00C947CE">
        <w:t xml:space="preserve"> als Einmalzahlung für die vorzeitig außer Betrieb genommene</w:t>
      </w:r>
      <w:r w:rsidR="00071AAD">
        <w:t>(</w:t>
      </w:r>
      <w:r w:rsidRPr="00C947CE">
        <w:t>n</w:t>
      </w:r>
      <w:r w:rsidR="00071AAD">
        <w:t>)</w:t>
      </w:r>
      <w:r w:rsidRPr="00C947CE">
        <w:t xml:space="preserve"> W</w:t>
      </w:r>
      <w:r w:rsidR="00071AAD">
        <w:t>EA</w:t>
      </w:r>
      <w:r w:rsidRPr="00C947CE">
        <w:t xml:space="preserve"> bis zum Vertragsende zu bezahlen. Die Zahlung wir</w:t>
      </w:r>
      <w:r w:rsidR="009876C0">
        <w:t>d</w:t>
      </w:r>
      <w:r w:rsidRPr="00C947CE">
        <w:t xml:space="preserve"> fällig bei einem endgültigen außer Betri</w:t>
      </w:r>
      <w:r>
        <w:t>eb setzen der Windkraftanlagen.</w:t>
      </w:r>
    </w:p>
    <w:p w14:paraId="0D3BC620" w14:textId="77777777" w:rsidR="009876C0" w:rsidRDefault="009876C0" w:rsidP="00547B33">
      <w:pPr>
        <w:pStyle w:val="Standa"/>
        <w:ind w:left="1134"/>
      </w:pPr>
    </w:p>
    <w:p w14:paraId="492C7A83" w14:textId="77777777" w:rsidR="00153431" w:rsidRDefault="00153431" w:rsidP="009876C0">
      <w:pPr>
        <w:pStyle w:val="Standa"/>
        <w:numPr>
          <w:ilvl w:val="1"/>
          <w:numId w:val="15"/>
        </w:numPr>
        <w:jc w:val="both"/>
      </w:pPr>
      <w:r w:rsidRPr="00036FB0">
        <w:t>D</w:t>
      </w:r>
      <w:r w:rsidR="0085640D">
        <w:t>er</w:t>
      </w:r>
      <w:r w:rsidRPr="00036FB0">
        <w:t xml:space="preserve"> </w:t>
      </w:r>
      <w:r w:rsidR="0085640D">
        <w:t>Auftraggeber</w:t>
      </w:r>
      <w:r w:rsidRPr="00036FB0">
        <w:t xml:space="preserve"> hat die Option, den Vertrag um </w:t>
      </w:r>
      <w:r w:rsidR="00863C79">
        <w:t xml:space="preserve">einmalig maximal fünf Jahre </w:t>
      </w:r>
      <w:r w:rsidR="0085640D">
        <w:t>zu verlängern. D</w:t>
      </w:r>
      <w:r w:rsidRPr="00036FB0">
        <w:t>e</w:t>
      </w:r>
      <w:r w:rsidR="0085640D">
        <w:t>r</w:t>
      </w:r>
      <w:r w:rsidRPr="00036FB0">
        <w:t xml:space="preserve"> </w:t>
      </w:r>
      <w:r w:rsidR="0085640D">
        <w:t>Auftraggeber</w:t>
      </w:r>
      <w:r w:rsidRPr="00036FB0">
        <w:t xml:space="preserve"> hat diese Option bis spätestens </w:t>
      </w:r>
      <w:r w:rsidR="004A2075" w:rsidRPr="00BC1C6B">
        <w:t>sechs</w:t>
      </w:r>
      <w:r w:rsidRPr="00321AFF">
        <w:t xml:space="preserve"> Monate</w:t>
      </w:r>
      <w:r w:rsidRPr="00036FB0">
        <w:t xml:space="preserve"> vor Vertragsablauf durch schriftliche Erklärung gegenüber der </w:t>
      </w:r>
      <w:r w:rsidR="00C207DB">
        <w:t>Deutschen Windtechnik</w:t>
      </w:r>
      <w:r w:rsidR="004A2075">
        <w:t xml:space="preserve"> </w:t>
      </w:r>
      <w:r w:rsidRPr="00036FB0">
        <w:t xml:space="preserve">auszuüben. Im Falle der Optionsausübung gilt der Vertrag </w:t>
      </w:r>
      <w:r w:rsidR="00863C79">
        <w:t xml:space="preserve">für fünf Jahre </w:t>
      </w:r>
      <w:r w:rsidRPr="00036FB0">
        <w:t>fort, wobei die Vergütung neu zu verh</w:t>
      </w:r>
      <w:r w:rsidR="004A2075">
        <w:t>andeln ist.</w:t>
      </w:r>
    </w:p>
    <w:p w14:paraId="4A64D8F8" w14:textId="77777777" w:rsidR="004A2075" w:rsidRDefault="004A2075" w:rsidP="004A2075">
      <w:pPr>
        <w:pStyle w:val="Standa"/>
        <w:ind w:left="567"/>
        <w:jc w:val="both"/>
      </w:pPr>
    </w:p>
    <w:p w14:paraId="19E472B8" w14:textId="77777777" w:rsidR="00071AAD" w:rsidRDefault="00153431" w:rsidP="00071AAD">
      <w:pPr>
        <w:pStyle w:val="Standa"/>
        <w:numPr>
          <w:ilvl w:val="1"/>
          <w:numId w:val="15"/>
        </w:numPr>
      </w:pPr>
      <w:r w:rsidRPr="00036FB0">
        <w:t>Jede Kündigung ist schriftlich zu erklären.</w:t>
      </w:r>
    </w:p>
    <w:p w14:paraId="6C11C167" w14:textId="77777777" w:rsidR="00071AAD" w:rsidRDefault="00071AAD" w:rsidP="00071AAD">
      <w:pPr>
        <w:pStyle w:val="Standa"/>
      </w:pPr>
    </w:p>
    <w:p w14:paraId="00356DFB" w14:textId="77777777" w:rsidR="00153431" w:rsidRDefault="00153431" w:rsidP="009876C0">
      <w:pPr>
        <w:pStyle w:val="Standa"/>
        <w:numPr>
          <w:ilvl w:val="1"/>
          <w:numId w:val="15"/>
        </w:numPr>
        <w:jc w:val="both"/>
      </w:pPr>
      <w:r w:rsidRPr="00036FB0">
        <w:t xml:space="preserve">Die </w:t>
      </w:r>
      <w:r w:rsidR="00C207DB">
        <w:t xml:space="preserve">Deutsche Windtechnik </w:t>
      </w:r>
      <w:r w:rsidR="00071AAD">
        <w:t>gewährleistet, dass die WEA</w:t>
      </w:r>
      <w:r w:rsidRPr="00036FB0">
        <w:t xml:space="preserve"> bei Vertragsende gemäß dem Wartungspflichtenheft des Windenergieanlagen-Herstellers gewartet worden sind; zu vorsorglichen Instandsetzungen und Reparaturen ist die </w:t>
      </w:r>
      <w:r w:rsidR="00C207DB">
        <w:t>Deutsche Windtechnik</w:t>
      </w:r>
      <w:r w:rsidRPr="00036FB0">
        <w:t xml:space="preserve"> nicht verpflichtet. Als vorsorglich gilt eine Instandsetzung oder Reparatur, wenn eine Regelwidrigkeit zwar vorhanden, aber mit überwiegender </w:t>
      </w:r>
      <w:r w:rsidRPr="00036FB0">
        <w:lastRenderedPageBreak/>
        <w:t xml:space="preserve">Wahrscheinlichkeit in den </w:t>
      </w:r>
      <w:r w:rsidRPr="00321AFF">
        <w:t xml:space="preserve">ersten </w:t>
      </w:r>
      <w:r w:rsidR="00621C1C" w:rsidRPr="00BC1C6B">
        <w:t>drei</w:t>
      </w:r>
      <w:r w:rsidRPr="00321AFF">
        <w:t xml:space="preserve"> Monaten</w:t>
      </w:r>
      <w:r w:rsidRPr="00036FB0">
        <w:t xml:space="preserve"> nach Vertragsende kein akuter Reparaturbedarf gegeben ist.</w:t>
      </w:r>
    </w:p>
    <w:p w14:paraId="1CC8D67B" w14:textId="77777777" w:rsidR="009876C0" w:rsidRDefault="009876C0" w:rsidP="009876C0">
      <w:pPr>
        <w:pStyle w:val="Standa"/>
        <w:ind w:left="1134"/>
      </w:pPr>
    </w:p>
    <w:p w14:paraId="5FD8EB2C" w14:textId="77777777" w:rsidR="00153431" w:rsidRDefault="00153431" w:rsidP="00153431">
      <w:pPr>
        <w:pStyle w:val="berschrift1"/>
      </w:pPr>
      <w:bookmarkStart w:id="164" w:name="_Toc427853975"/>
      <w:r w:rsidRPr="00036FB0">
        <w:t>Schlussbestimmungen</w:t>
      </w:r>
      <w:bookmarkEnd w:id="164"/>
      <w:r>
        <w:br/>
      </w:r>
    </w:p>
    <w:p w14:paraId="1FC2F1F2" w14:textId="77777777" w:rsidR="00153431" w:rsidRDefault="00153431" w:rsidP="009876C0">
      <w:pPr>
        <w:pStyle w:val="Standa"/>
        <w:numPr>
          <w:ilvl w:val="1"/>
          <w:numId w:val="16"/>
        </w:numPr>
        <w:jc w:val="both"/>
      </w:pPr>
      <w:r w:rsidRPr="00036FB0">
        <w:t>Mündliche wie schriftliche Nebenabreden, die über die hier vereinbarten Regelungen hinausgehen oder im Rahmen der Vertragsverhandlungen zu diesem Vertrag getroffen wurden, verlieren mit Unterzeichnung des Vertrages ihre Gültigkeit.</w:t>
      </w:r>
    </w:p>
    <w:p w14:paraId="14C8872A" w14:textId="77777777" w:rsidR="00E11842" w:rsidRDefault="00E11842" w:rsidP="00E11842">
      <w:pPr>
        <w:pStyle w:val="Standa"/>
        <w:ind w:left="1134"/>
      </w:pPr>
    </w:p>
    <w:p w14:paraId="6BF61D36" w14:textId="77777777" w:rsidR="00153431" w:rsidRDefault="00153431" w:rsidP="009876C0">
      <w:pPr>
        <w:pStyle w:val="Standa"/>
        <w:numPr>
          <w:ilvl w:val="1"/>
          <w:numId w:val="16"/>
        </w:numPr>
        <w:jc w:val="both"/>
      </w:pPr>
      <w:r w:rsidRPr="00036FB0">
        <w:t>Änderungen und Ergänzungen dieses Vertrages bedürfen zu ihrer Wirksamkeit der Schriftform. Dies gilt auch für eine dieses Schriftformerfordernis aufhebende oder abändernde Vereinbarung.</w:t>
      </w:r>
    </w:p>
    <w:p w14:paraId="5BCBA158" w14:textId="77777777" w:rsidR="004429F0" w:rsidRDefault="004429F0" w:rsidP="004429F0">
      <w:pPr>
        <w:pStyle w:val="Standa"/>
        <w:ind w:left="1134"/>
      </w:pPr>
    </w:p>
    <w:p w14:paraId="2DF98935" w14:textId="77777777" w:rsidR="004429F0" w:rsidRDefault="00153431" w:rsidP="009876C0">
      <w:pPr>
        <w:pStyle w:val="Standa"/>
        <w:numPr>
          <w:ilvl w:val="1"/>
          <w:numId w:val="16"/>
        </w:numPr>
        <w:jc w:val="both"/>
      </w:pPr>
      <w:r w:rsidRPr="00036FB0">
        <w:t>Sollte eine Bestimmung dieses Vertrages unwirksam oder undurchführbar sein oder werden, so wird die Wirksamkeit der übrigen Bestimmungen hierdurch nicht berührt. Anstelle der unwirksamen oder undurchführbaren Bestimmung gilt eine solche Bestimmung als vereinbart, die im Rahmen des rechtlich Möglichen dem am nächsten kommt, was von den Parteien nach dem ursprünglichen Sinn und Zweck der unwirksamen oder undurchführbaren Bestimmung gewollt war. Gleiches gilt für etwaige Lücken in diesem Vertrag.</w:t>
      </w:r>
    </w:p>
    <w:p w14:paraId="591180BB" w14:textId="77777777" w:rsidR="00071AAD" w:rsidRPr="00071AAD" w:rsidRDefault="00071AAD" w:rsidP="00071AAD">
      <w:pPr>
        <w:pStyle w:val="Standa"/>
        <w:ind w:left="1134"/>
        <w:rPr>
          <w:rFonts w:cs="Arial"/>
        </w:rPr>
      </w:pPr>
    </w:p>
    <w:p w14:paraId="0F8474E8" w14:textId="77777777" w:rsidR="00153431" w:rsidRPr="004429F0" w:rsidRDefault="00153431" w:rsidP="009876C0">
      <w:pPr>
        <w:pStyle w:val="Standa"/>
        <w:numPr>
          <w:ilvl w:val="1"/>
          <w:numId w:val="16"/>
        </w:numPr>
        <w:jc w:val="both"/>
        <w:rPr>
          <w:rFonts w:cs="Arial"/>
        </w:rPr>
      </w:pPr>
      <w:r w:rsidRPr="00036FB0">
        <w:t>Auf diesen Vertrag findet deutsches Recht Anwendung.</w:t>
      </w:r>
    </w:p>
    <w:p w14:paraId="67859C21" w14:textId="77777777" w:rsidR="002F191D" w:rsidRPr="006E334E" w:rsidRDefault="002F191D" w:rsidP="004429F0">
      <w:pPr>
        <w:pStyle w:val="Standa"/>
        <w:ind w:left="1134"/>
        <w:rPr>
          <w:rFonts w:cs="Arial"/>
        </w:rPr>
      </w:pPr>
    </w:p>
    <w:p w14:paraId="0BC39281" w14:textId="77777777" w:rsidR="00153431" w:rsidRPr="00036FB0" w:rsidRDefault="00153431" w:rsidP="009876C0">
      <w:pPr>
        <w:pStyle w:val="Standa"/>
        <w:numPr>
          <w:ilvl w:val="1"/>
          <w:numId w:val="16"/>
        </w:numPr>
        <w:jc w:val="both"/>
        <w:rPr>
          <w:rFonts w:cs="Arial"/>
        </w:rPr>
      </w:pPr>
      <w:r w:rsidRPr="00036FB0">
        <w:rPr>
          <w:rFonts w:cs="Arial"/>
        </w:rPr>
        <w:t xml:space="preserve">Als ausschließlicher Gerichtsstand für alle Streitigkeiten aus oder im Zusammenhang mit diesem Vertrag wird – im Hinblick auf die dort eingerichtete Sonderzuständigkeit für Windenergie – Bremen vereinbart. </w:t>
      </w:r>
    </w:p>
    <w:p w14:paraId="68D823A5" w14:textId="77777777" w:rsidR="004A2075" w:rsidRDefault="004A2075">
      <w:pPr>
        <w:spacing w:after="200" w:line="276" w:lineRule="auto"/>
        <w:rPr>
          <w:rFonts w:ascii="Arial" w:hAnsi="Arial"/>
          <w:sz w:val="22"/>
        </w:rPr>
      </w:pPr>
    </w:p>
    <w:p w14:paraId="46DC6767" w14:textId="77777777" w:rsidR="009C7CFB" w:rsidRDefault="009C7CFB" w:rsidP="00153431">
      <w:pPr>
        <w:pStyle w:val="Standa"/>
        <w:tabs>
          <w:tab w:val="left" w:pos="5103"/>
        </w:tabs>
      </w:pPr>
    </w:p>
    <w:p w14:paraId="1077BAEE" w14:textId="77777777" w:rsidR="009D685C" w:rsidRDefault="009D685C" w:rsidP="00153431">
      <w:pPr>
        <w:pStyle w:val="Standa"/>
        <w:tabs>
          <w:tab w:val="left" w:pos="5103"/>
        </w:tabs>
      </w:pPr>
    </w:p>
    <w:p w14:paraId="5C4AEE23" w14:textId="77777777" w:rsidR="00153431" w:rsidRDefault="00BC1C6B" w:rsidP="00153431">
      <w:pPr>
        <w:pStyle w:val="Standa"/>
        <w:tabs>
          <w:tab w:val="left" w:pos="5103"/>
        </w:tabs>
      </w:pPr>
      <w:r w:rsidRPr="00AA502F">
        <w:rPr>
          <w:rFonts w:cs="Arial"/>
          <w:szCs w:val="22"/>
        </w:rPr>
        <w:fldChar w:fldCharType="begin">
          <w:ffData>
            <w:name w:val="Text7"/>
            <w:enabled/>
            <w:calcOnExit w:val="0"/>
            <w:textInput/>
          </w:ffData>
        </w:fldChar>
      </w:r>
      <w:r w:rsidRPr="00AA502F">
        <w:rPr>
          <w:rFonts w:cs="Arial"/>
          <w:szCs w:val="22"/>
        </w:rPr>
        <w:instrText xml:space="preserve"> FORMTEXT </w:instrText>
      </w:r>
      <w:r w:rsidRPr="00AA502F">
        <w:rPr>
          <w:rFonts w:cs="Arial"/>
          <w:szCs w:val="22"/>
        </w:rPr>
      </w:r>
      <w:r w:rsidRPr="00AA502F">
        <w:rPr>
          <w:rFonts w:cs="Arial"/>
          <w:szCs w:val="22"/>
        </w:rPr>
        <w:fldChar w:fldCharType="separate"/>
      </w:r>
      <w:r w:rsidRPr="00AA502F">
        <w:rPr>
          <w:rFonts w:cs="Arial"/>
          <w:noProof/>
          <w:szCs w:val="22"/>
        </w:rPr>
        <w:t> </w:t>
      </w:r>
      <w:r w:rsidRPr="00AA502F">
        <w:rPr>
          <w:rFonts w:cs="Arial"/>
          <w:noProof/>
          <w:szCs w:val="22"/>
        </w:rPr>
        <w:t> </w:t>
      </w:r>
      <w:r w:rsidRPr="00AA502F">
        <w:rPr>
          <w:rFonts w:cs="Arial"/>
          <w:noProof/>
          <w:szCs w:val="22"/>
        </w:rPr>
        <w:t> </w:t>
      </w:r>
      <w:r w:rsidRPr="00AA502F">
        <w:rPr>
          <w:rFonts w:cs="Arial"/>
          <w:noProof/>
          <w:szCs w:val="22"/>
        </w:rPr>
        <w:t> </w:t>
      </w:r>
      <w:r w:rsidRPr="00AA502F">
        <w:rPr>
          <w:rFonts w:cs="Arial"/>
          <w:noProof/>
          <w:szCs w:val="22"/>
        </w:rPr>
        <w:t> </w:t>
      </w:r>
      <w:r w:rsidRPr="00AA502F">
        <w:rPr>
          <w:rFonts w:cs="Arial"/>
          <w:szCs w:val="22"/>
        </w:rPr>
        <w:fldChar w:fldCharType="end"/>
      </w:r>
      <w:r w:rsidR="00E11842" w:rsidRPr="00BC1C6B">
        <w:t>,</w:t>
      </w:r>
      <w:r w:rsidR="00E11842">
        <w:t xml:space="preserve"> </w:t>
      </w:r>
      <w:proofErr w:type="gramStart"/>
      <w:r w:rsidR="00E11842">
        <w:t xml:space="preserve">den </w:t>
      </w:r>
      <w:r w:rsidR="00E11842">
        <w:tab/>
      </w:r>
      <w:r w:rsidR="004A2075">
        <w:t>Osnabrück</w:t>
      </w:r>
      <w:proofErr w:type="gramEnd"/>
      <w:r w:rsidR="00153431" w:rsidRPr="00036FB0">
        <w:t>, den</w:t>
      </w:r>
    </w:p>
    <w:p w14:paraId="419E9EF7" w14:textId="77777777" w:rsidR="00E11842" w:rsidRDefault="00E11842" w:rsidP="00153431">
      <w:pPr>
        <w:pStyle w:val="Standa"/>
        <w:tabs>
          <w:tab w:val="left" w:pos="5103"/>
        </w:tabs>
      </w:pPr>
    </w:p>
    <w:p w14:paraId="7D4532EF" w14:textId="77777777" w:rsidR="002F191D" w:rsidRPr="00036FB0" w:rsidRDefault="002F191D" w:rsidP="00153431">
      <w:pPr>
        <w:pStyle w:val="Standa"/>
        <w:tabs>
          <w:tab w:val="left" w:pos="5103"/>
        </w:tabs>
      </w:pPr>
    </w:p>
    <w:p w14:paraId="62BFE66B" w14:textId="77777777" w:rsidR="00153431" w:rsidRPr="00036FB0" w:rsidRDefault="00153431" w:rsidP="00153431">
      <w:pPr>
        <w:pStyle w:val="Standa"/>
        <w:tabs>
          <w:tab w:val="left" w:pos="5103"/>
        </w:tabs>
      </w:pPr>
      <w:r w:rsidRPr="00036FB0">
        <w:t>__________________________</w:t>
      </w:r>
      <w:r w:rsidR="00321AFF">
        <w:t>____</w:t>
      </w:r>
      <w:r w:rsidRPr="00036FB0">
        <w:tab/>
        <w:t>___________________________</w:t>
      </w:r>
    </w:p>
    <w:p w14:paraId="76F790C7" w14:textId="77777777" w:rsidR="00153431" w:rsidRPr="00036FB0" w:rsidRDefault="00E11842" w:rsidP="00153431">
      <w:pPr>
        <w:pStyle w:val="Standa"/>
        <w:tabs>
          <w:tab w:val="left" w:pos="5103"/>
        </w:tabs>
      </w:pPr>
      <w:r w:rsidRPr="00BC1C6B">
        <w:t>(</w:t>
      </w:r>
      <w:r w:rsidR="00BC1C6B" w:rsidRPr="00BC1C6B">
        <w:rPr>
          <w:rFonts w:cs="Arial"/>
          <w:szCs w:val="22"/>
        </w:rPr>
        <w:fldChar w:fldCharType="begin">
          <w:ffData>
            <w:name w:val="Text7"/>
            <w:enabled/>
            <w:calcOnExit w:val="0"/>
            <w:textInput/>
          </w:ffData>
        </w:fldChar>
      </w:r>
      <w:r w:rsidR="00BC1C6B" w:rsidRPr="00BC1C6B">
        <w:rPr>
          <w:rFonts w:cs="Arial"/>
          <w:szCs w:val="22"/>
        </w:rPr>
        <w:instrText xml:space="preserve"> FORMTEXT </w:instrText>
      </w:r>
      <w:r w:rsidR="00BC1C6B" w:rsidRPr="00BC1C6B">
        <w:rPr>
          <w:rFonts w:cs="Arial"/>
          <w:szCs w:val="22"/>
        </w:rPr>
      </w:r>
      <w:r w:rsidR="00BC1C6B" w:rsidRPr="00BC1C6B">
        <w:rPr>
          <w:rFonts w:cs="Arial"/>
          <w:szCs w:val="22"/>
        </w:rPr>
        <w:fldChar w:fldCharType="separate"/>
      </w:r>
      <w:r w:rsidR="00BC1C6B" w:rsidRPr="00BC1C6B">
        <w:rPr>
          <w:rFonts w:cs="Arial"/>
          <w:noProof/>
          <w:szCs w:val="22"/>
        </w:rPr>
        <w:t> </w:t>
      </w:r>
      <w:r w:rsidR="00BC1C6B" w:rsidRPr="00BC1C6B">
        <w:rPr>
          <w:rFonts w:cs="Arial"/>
          <w:noProof/>
          <w:szCs w:val="22"/>
        </w:rPr>
        <w:t> </w:t>
      </w:r>
      <w:r w:rsidR="00BC1C6B" w:rsidRPr="00BC1C6B">
        <w:rPr>
          <w:rFonts w:cs="Arial"/>
          <w:noProof/>
          <w:szCs w:val="22"/>
        </w:rPr>
        <w:t> </w:t>
      </w:r>
      <w:r w:rsidR="00BC1C6B" w:rsidRPr="00BC1C6B">
        <w:rPr>
          <w:rFonts w:cs="Arial"/>
          <w:noProof/>
          <w:szCs w:val="22"/>
        </w:rPr>
        <w:t> </w:t>
      </w:r>
      <w:r w:rsidR="00BC1C6B" w:rsidRPr="00BC1C6B">
        <w:rPr>
          <w:rFonts w:cs="Arial"/>
          <w:noProof/>
          <w:szCs w:val="22"/>
        </w:rPr>
        <w:t> </w:t>
      </w:r>
      <w:r w:rsidR="00BC1C6B" w:rsidRPr="00BC1C6B">
        <w:rPr>
          <w:rFonts w:cs="Arial"/>
          <w:szCs w:val="22"/>
        </w:rPr>
        <w:fldChar w:fldCharType="end"/>
      </w:r>
      <w:r w:rsidR="00321AFF" w:rsidRPr="00BC1C6B">
        <w:t>)</w:t>
      </w:r>
      <w:r w:rsidR="00153431" w:rsidRPr="00036FB0">
        <w:tab/>
        <w:t>(</w:t>
      </w:r>
      <w:r w:rsidR="00C207DB">
        <w:t>Deutsche Windtechnik</w:t>
      </w:r>
      <w:r w:rsidR="00153431" w:rsidRPr="00036FB0">
        <w:t>)</w:t>
      </w:r>
    </w:p>
    <w:p w14:paraId="127A1071" w14:textId="77777777" w:rsidR="002F191D" w:rsidRDefault="002F191D" w:rsidP="00071AAD">
      <w:pPr>
        <w:pStyle w:val="Standa"/>
        <w:rPr>
          <w:b/>
        </w:rPr>
      </w:pPr>
    </w:p>
    <w:p w14:paraId="6FD57320" w14:textId="77777777" w:rsidR="009C7CFB" w:rsidRDefault="009C7CFB" w:rsidP="00071AAD">
      <w:pPr>
        <w:pStyle w:val="Standa"/>
        <w:rPr>
          <w:b/>
        </w:rPr>
      </w:pPr>
    </w:p>
    <w:p w14:paraId="6AAE75AE" w14:textId="77777777" w:rsidR="00A22C1C" w:rsidRDefault="00A22C1C" w:rsidP="00071AAD">
      <w:pPr>
        <w:pStyle w:val="Standa"/>
        <w:rPr>
          <w:b/>
        </w:rPr>
      </w:pPr>
    </w:p>
    <w:p w14:paraId="41E57325" w14:textId="77777777" w:rsidR="008F581C" w:rsidRDefault="008F581C" w:rsidP="008F581C">
      <w:pPr>
        <w:pStyle w:val="Standa"/>
      </w:pPr>
      <w:r>
        <w:rPr>
          <w:b/>
        </w:rPr>
        <w:t>An</w:t>
      </w:r>
      <w:r w:rsidRPr="00177589">
        <w:rPr>
          <w:b/>
        </w:rPr>
        <w:t>lage 1:</w:t>
      </w:r>
      <w:r>
        <w:t xml:space="preserve"> </w:t>
      </w:r>
      <w:r w:rsidRPr="00A22C1C">
        <w:t xml:space="preserve">Lage, Seriennummern und </w:t>
      </w:r>
      <w:proofErr w:type="spellStart"/>
      <w:r w:rsidRPr="00A22C1C">
        <w:t>Inbetriebnahmedatum</w:t>
      </w:r>
      <w:proofErr w:type="spellEnd"/>
    </w:p>
    <w:p w14:paraId="1A7F319A" w14:textId="77777777" w:rsidR="008F581C" w:rsidRPr="00A22C1C" w:rsidRDefault="008F581C" w:rsidP="008F581C">
      <w:pPr>
        <w:pStyle w:val="Standa"/>
        <w:rPr>
          <w:b/>
        </w:rPr>
      </w:pPr>
      <w:r w:rsidRPr="00A22C1C">
        <w:rPr>
          <w:b/>
        </w:rPr>
        <w:t>Anlage 2:</w:t>
      </w:r>
      <w:r w:rsidRPr="00A22C1C">
        <w:t xml:space="preserve"> Preisliste für Leistungen außerhalb des Vertrages</w:t>
      </w:r>
    </w:p>
    <w:p w14:paraId="1C9EAEA6" w14:textId="77777777" w:rsidR="008F581C" w:rsidRDefault="008F581C" w:rsidP="008F581C">
      <w:pPr>
        <w:pStyle w:val="Standa"/>
      </w:pPr>
      <w:r>
        <w:rPr>
          <w:b/>
        </w:rPr>
        <w:t>An</w:t>
      </w:r>
      <w:r w:rsidRPr="00177589">
        <w:rPr>
          <w:b/>
        </w:rPr>
        <w:t xml:space="preserve">lage </w:t>
      </w:r>
      <w:r>
        <w:rPr>
          <w:b/>
        </w:rPr>
        <w:t>3</w:t>
      </w:r>
      <w:r w:rsidRPr="00177589">
        <w:rPr>
          <w:b/>
        </w:rPr>
        <w:t>:</w:t>
      </w:r>
      <w:r>
        <w:t xml:space="preserve"> Rückdeckung des Vollwartungsvertrages</w:t>
      </w:r>
    </w:p>
    <w:p w14:paraId="0E9ED7A5" w14:textId="77777777" w:rsidR="008F581C" w:rsidRPr="00A22C1C" w:rsidRDefault="008F581C" w:rsidP="008F581C">
      <w:pPr>
        <w:pStyle w:val="Standa"/>
        <w:rPr>
          <w:b/>
        </w:rPr>
      </w:pPr>
      <w:r w:rsidRPr="00A22C1C">
        <w:rPr>
          <w:b/>
        </w:rPr>
        <w:t xml:space="preserve">Anlage </w:t>
      </w:r>
      <w:r>
        <w:rPr>
          <w:b/>
        </w:rPr>
        <w:t>4</w:t>
      </w:r>
      <w:r w:rsidRPr="00A22C1C">
        <w:rPr>
          <w:b/>
        </w:rPr>
        <w:t>:</w:t>
      </w:r>
      <w:r w:rsidRPr="00A22C1C">
        <w:t xml:space="preserve"> </w:t>
      </w:r>
      <w:r>
        <w:t>Kundendatenblatt</w:t>
      </w:r>
    </w:p>
    <w:p w14:paraId="7EC39766" w14:textId="77777777" w:rsidR="008F581C" w:rsidRDefault="008F581C" w:rsidP="008F581C">
      <w:pPr>
        <w:pStyle w:val="Standa"/>
      </w:pPr>
      <w:r>
        <w:rPr>
          <w:b/>
        </w:rPr>
        <w:t>An</w:t>
      </w:r>
      <w:r w:rsidRPr="00177589">
        <w:rPr>
          <w:b/>
        </w:rPr>
        <w:t xml:space="preserve">lage </w:t>
      </w:r>
      <w:r>
        <w:rPr>
          <w:b/>
        </w:rPr>
        <w:t>5</w:t>
      </w:r>
      <w:r w:rsidRPr="00177589">
        <w:rPr>
          <w:b/>
        </w:rPr>
        <w:t>:</w:t>
      </w:r>
      <w:r>
        <w:t xml:space="preserve"> Parkinformationsblatt</w:t>
      </w:r>
    </w:p>
    <w:p w14:paraId="309428AE" w14:textId="77777777" w:rsidR="00AC2BEA" w:rsidRDefault="00AC2BEA" w:rsidP="008F581C">
      <w:pPr>
        <w:pStyle w:val="Standa"/>
      </w:pPr>
      <w:r w:rsidRPr="0013278D">
        <w:rPr>
          <w:b/>
        </w:rPr>
        <w:t>Anlage 6:</w:t>
      </w:r>
      <w:r>
        <w:t xml:space="preserve"> Wartungsprotokoll</w:t>
      </w:r>
    </w:p>
    <w:p w14:paraId="3EE9622B" w14:textId="77777777" w:rsidR="006A7512" w:rsidRDefault="009C5ED2" w:rsidP="008F581C">
      <w:pPr>
        <w:pStyle w:val="Standa"/>
      </w:pPr>
      <w:r w:rsidRPr="0013278D">
        <w:rPr>
          <w:b/>
        </w:rPr>
        <w:t>Anlage 7:</w:t>
      </w:r>
      <w:r>
        <w:t xml:space="preserve"> deutsch</w:t>
      </w:r>
      <w:r w:rsidR="006A7512">
        <w:t>sprachige Version des Vertrages</w:t>
      </w:r>
    </w:p>
    <w:p w14:paraId="1A67E5FD" w14:textId="77777777" w:rsidR="009C5ED2" w:rsidRDefault="009C5ED2" w:rsidP="008F581C">
      <w:pPr>
        <w:pStyle w:val="Standa"/>
      </w:pPr>
      <w:r w:rsidRPr="0013278D">
        <w:rPr>
          <w:b/>
        </w:rPr>
        <w:t>Anlage 8:</w:t>
      </w:r>
      <w:r>
        <w:t xml:space="preserve"> Mängelliste Rotorblätter </w:t>
      </w:r>
    </w:p>
    <w:p w14:paraId="1EEED0A3" w14:textId="77777777" w:rsidR="009C5ED2" w:rsidRDefault="009C5ED2" w:rsidP="008F581C">
      <w:pPr>
        <w:pStyle w:val="Standa"/>
      </w:pPr>
      <w:r w:rsidRPr="0013278D">
        <w:rPr>
          <w:b/>
        </w:rPr>
        <w:t>Anlage 9:</w:t>
      </w:r>
      <w:r>
        <w:t xml:space="preserve"> Liste der zugelassenen Subunternehmer</w:t>
      </w:r>
    </w:p>
    <w:p w14:paraId="4AC6B9C2" w14:textId="77777777" w:rsidR="00A22C1C" w:rsidRPr="00A22C1C" w:rsidRDefault="00A22C1C" w:rsidP="008F581C">
      <w:pPr>
        <w:pStyle w:val="Standa"/>
        <w:rPr>
          <w:b/>
        </w:rPr>
      </w:pPr>
    </w:p>
    <w:sectPr w:rsidR="00A22C1C" w:rsidRPr="00A22C1C" w:rsidSect="00E11842">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Jörg Fuchs" w:date="2017-08-09T14:45:00Z" w:initials="JF">
    <w:p w14:paraId="38BFD973" w14:textId="4D0F6353" w:rsidR="00A32B2E" w:rsidRDefault="00A32B2E">
      <w:pPr>
        <w:pStyle w:val="Kommentartext"/>
      </w:pPr>
      <w:r>
        <w:rPr>
          <w:rStyle w:val="Kommentarzeichen"/>
        </w:rPr>
        <w:annotationRef/>
      </w:r>
      <w:r>
        <w:t>Abhängig von der gewünschten Option</w:t>
      </w:r>
    </w:p>
  </w:comment>
  <w:comment w:id="97" w:author="Haron  Hassani" w:date="2017-08-02T15:49:00Z" w:initials="HH">
    <w:p w14:paraId="1F3F79DF" w14:textId="77777777" w:rsidR="00A32B2E" w:rsidRDefault="00A32B2E">
      <w:pPr>
        <w:pStyle w:val="Kommentartext"/>
      </w:pPr>
      <w:r>
        <w:rPr>
          <w:rStyle w:val="Kommentarzeichen"/>
        </w:rPr>
        <w:annotationRef/>
      </w:r>
      <w:r>
        <w:t>Der übersichts- und berechnungshalber wäre eine Angabe in Prozent sinnvoller</w:t>
      </w:r>
    </w:p>
  </w:comment>
  <w:comment w:id="100" w:author="Haron  Hassani" w:date="2017-08-02T15:50:00Z" w:initials="HH">
    <w:p w14:paraId="61331941" w14:textId="77777777" w:rsidR="00A32B2E" w:rsidRDefault="00A32B2E">
      <w:pPr>
        <w:pStyle w:val="Kommentartext"/>
      </w:pPr>
      <w:r>
        <w:rPr>
          <w:rStyle w:val="Kommentarzeichen"/>
        </w:rPr>
        <w:annotationRef/>
      </w:r>
      <w:r>
        <w:t>Der übersichts- und berechnungshalber wäre eine Angabe in Prozent sinnvoller</w:t>
      </w:r>
    </w:p>
  </w:comment>
  <w:comment w:id="118" w:author="Haron  Hassani" w:date="2017-08-02T15:53:00Z" w:initials="HH">
    <w:p w14:paraId="005CCA21" w14:textId="77777777" w:rsidR="00A32B2E" w:rsidRDefault="00A32B2E">
      <w:pPr>
        <w:pStyle w:val="Kommentartext"/>
      </w:pPr>
      <w:r>
        <w:rPr>
          <w:rStyle w:val="Kommentarzeichen"/>
        </w:rPr>
        <w:annotationRef/>
      </w:r>
      <w:r>
        <w:t>Ein Nachweis über die umwelt- / gesetzeskonforme Entsorgung der Abfallstoffe wird auf Verlangen dem Auftraggeber zur Verfügung gestellt.</w:t>
      </w:r>
    </w:p>
  </w:comment>
  <w:comment w:id="119" w:author="Henning Garthaus" w:date="2017-08-03T14:42:00Z" w:initials="HG">
    <w:p w14:paraId="01BBFD37" w14:textId="61837BC9" w:rsidR="00A32B2E" w:rsidRDefault="00A32B2E">
      <w:pPr>
        <w:pStyle w:val="Kommentartext"/>
      </w:pPr>
      <w:r>
        <w:rPr>
          <w:rStyle w:val="Kommentarzeichen"/>
        </w:rPr>
        <w:annotationRef/>
      </w:r>
      <w:r>
        <w:t>@Jörg: Können wir das garantieren, oder wird auch mal aus verschiedenen WP der Abfall gesammelt und später zusammen entsorgt?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FD973" w15:done="0"/>
  <w15:commentEx w15:paraId="1F3F79DF" w15:done="0"/>
  <w15:commentEx w15:paraId="61331941" w15:done="0"/>
  <w15:commentEx w15:paraId="005CCA21" w15:done="1"/>
  <w15:commentEx w15:paraId="01BBFD37" w15:paraIdParent="005CCA2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FD973" w16cid:durableId="1D359E82"/>
  <w16cid:commentId w16cid:paraId="1F3F79DF" w16cid:durableId="1D2DA686"/>
  <w16cid:commentId w16cid:paraId="61331941" w16cid:durableId="1D2DA687"/>
  <w16cid:commentId w16cid:paraId="005CCA21" w16cid:durableId="1D2DA689"/>
  <w16cid:commentId w16cid:paraId="01BBFD37" w16cid:durableId="1D2DB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1A40" w14:textId="77777777" w:rsidR="00A32B2E" w:rsidRDefault="00A32B2E" w:rsidP="0070108B">
      <w:r>
        <w:separator/>
      </w:r>
    </w:p>
  </w:endnote>
  <w:endnote w:type="continuationSeparator" w:id="0">
    <w:p w14:paraId="606643EF" w14:textId="77777777" w:rsidR="00A32B2E" w:rsidRDefault="00A32B2E" w:rsidP="0070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6A8A4" w14:textId="77777777" w:rsidR="00A32B2E" w:rsidRDefault="00A32B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763C4" w14:textId="379BAD21" w:rsidR="00A32B2E" w:rsidRPr="0024162F" w:rsidRDefault="00A32B2E" w:rsidP="00E11842">
    <w:pPr>
      <w:pStyle w:val="Fuzei"/>
      <w:spacing w:line="240" w:lineRule="auto"/>
      <w:rPr>
        <w:color w:val="808080" w:themeColor="background1" w:themeShade="80"/>
        <w:sz w:val="18"/>
        <w:szCs w:val="18"/>
      </w:rPr>
    </w:pPr>
    <w:r>
      <w:rPr>
        <w:color w:val="808080" w:themeColor="background1" w:themeShade="80"/>
        <w:sz w:val="18"/>
        <w:szCs w:val="18"/>
      </w:rPr>
      <w:fldChar w:fldCharType="begin"/>
    </w:r>
    <w:r>
      <w:rPr>
        <w:color w:val="808080" w:themeColor="background1" w:themeShade="80"/>
        <w:sz w:val="18"/>
        <w:szCs w:val="18"/>
      </w:rPr>
      <w:instrText xml:space="preserve"> FILENAME   \* MERGEFORMAT </w:instrText>
    </w:r>
    <w:r>
      <w:rPr>
        <w:color w:val="808080" w:themeColor="background1" w:themeShade="80"/>
        <w:sz w:val="18"/>
        <w:szCs w:val="18"/>
      </w:rPr>
      <w:fldChar w:fldCharType="separate"/>
    </w:r>
    <w:ins w:id="165" w:author="Jörg Fuchs" w:date="2017-08-09T14:50:00Z">
      <w:r>
        <w:rPr>
          <w:noProof/>
          <w:color w:val="808080" w:themeColor="background1" w:themeShade="80"/>
          <w:sz w:val="18"/>
          <w:szCs w:val="18"/>
        </w:rPr>
        <w:t>Vollwartungsvertrag_mit_GK_exkl_Schäden_von_aussen_Muster_ 2016_DWTXrev03</w:t>
      </w:r>
    </w:ins>
    <w:ins w:id="166" w:author="Haron  Hassani" w:date="2017-05-20T16:22:00Z">
      <w:del w:id="167" w:author="Jörg Fuchs" w:date="2017-08-09T14:49:00Z">
        <w:r w:rsidDel="003954ED">
          <w:rPr>
            <w:noProof/>
            <w:color w:val="808080" w:themeColor="background1" w:themeShade="80"/>
            <w:sz w:val="18"/>
            <w:szCs w:val="18"/>
          </w:rPr>
          <w:delText>Vollwartungsvertrag_mit_GK_exkl_Schäden_von_aussen_Muster_ 2016_DWTX</w:delText>
        </w:r>
      </w:del>
    </w:ins>
    <w:del w:id="168" w:author="Jörg Fuchs" w:date="2017-08-09T14:49:00Z">
      <w:r w:rsidDel="003954ED">
        <w:rPr>
          <w:noProof/>
          <w:color w:val="808080" w:themeColor="background1" w:themeShade="80"/>
          <w:sz w:val="18"/>
          <w:szCs w:val="18"/>
        </w:rPr>
        <w:delText>Vollwartungsvertrag_mit_GK_mit_Rotor_Muster_ 2016_DWTX</w:delText>
      </w:r>
    </w:del>
    <w:r>
      <w:rPr>
        <w:color w:val="808080" w:themeColor="background1" w:themeShade="80"/>
        <w:sz w:val="18"/>
        <w:szCs w:val="18"/>
      </w:rPr>
      <w:fldChar w:fldCharType="end"/>
    </w:r>
    <w:r w:rsidRPr="0024162F">
      <w:rPr>
        <w:color w:val="808080" w:themeColor="background1" w:themeShade="80"/>
        <w:sz w:val="18"/>
        <w:szCs w:val="18"/>
      </w:rPr>
      <w:tab/>
    </w:r>
    <w:r w:rsidRPr="0024162F">
      <w:rPr>
        <w:color w:val="808080" w:themeColor="background1" w:themeShade="80"/>
        <w:sz w:val="18"/>
        <w:szCs w:val="18"/>
      </w:rPr>
      <w:fldChar w:fldCharType="begin"/>
    </w:r>
    <w:r w:rsidRPr="0024162F">
      <w:rPr>
        <w:color w:val="808080" w:themeColor="background1" w:themeShade="80"/>
        <w:sz w:val="18"/>
        <w:szCs w:val="18"/>
      </w:rPr>
      <w:instrText xml:space="preserve"> PAGE </w:instrText>
    </w:r>
    <w:r w:rsidRPr="0024162F">
      <w:rPr>
        <w:color w:val="808080" w:themeColor="background1" w:themeShade="80"/>
        <w:sz w:val="18"/>
        <w:szCs w:val="18"/>
      </w:rPr>
      <w:fldChar w:fldCharType="separate"/>
    </w:r>
    <w:r w:rsidR="002744C2">
      <w:rPr>
        <w:noProof/>
        <w:color w:val="808080" w:themeColor="background1" w:themeShade="80"/>
        <w:sz w:val="18"/>
        <w:szCs w:val="18"/>
      </w:rPr>
      <w:t>8</w:t>
    </w:r>
    <w:r w:rsidRPr="0024162F">
      <w:rPr>
        <w:color w:val="808080" w:themeColor="background1" w:themeShade="80"/>
        <w:sz w:val="18"/>
        <w:szCs w:val="18"/>
      </w:rPr>
      <w:fldChar w:fldCharType="end"/>
    </w:r>
    <w:r w:rsidRPr="0024162F">
      <w:rPr>
        <w:color w:val="808080" w:themeColor="background1" w:themeShade="80"/>
        <w:sz w:val="18"/>
        <w:szCs w:val="18"/>
      </w:rPr>
      <w:t xml:space="preserve"> / </w:t>
    </w:r>
    <w:r w:rsidRPr="0024162F">
      <w:rPr>
        <w:color w:val="808080" w:themeColor="background1" w:themeShade="80"/>
        <w:sz w:val="18"/>
        <w:szCs w:val="18"/>
      </w:rPr>
      <w:fldChar w:fldCharType="begin"/>
    </w:r>
    <w:r w:rsidRPr="0024162F">
      <w:rPr>
        <w:color w:val="808080" w:themeColor="background1" w:themeShade="80"/>
        <w:sz w:val="18"/>
        <w:szCs w:val="18"/>
      </w:rPr>
      <w:instrText xml:space="preserve"> NUMPAGES </w:instrText>
    </w:r>
    <w:r w:rsidRPr="0024162F">
      <w:rPr>
        <w:color w:val="808080" w:themeColor="background1" w:themeShade="80"/>
        <w:sz w:val="18"/>
        <w:szCs w:val="18"/>
      </w:rPr>
      <w:fldChar w:fldCharType="separate"/>
    </w:r>
    <w:r w:rsidR="002744C2">
      <w:rPr>
        <w:noProof/>
        <w:color w:val="808080" w:themeColor="background1" w:themeShade="80"/>
        <w:sz w:val="18"/>
        <w:szCs w:val="18"/>
      </w:rPr>
      <w:t>19</w:t>
    </w:r>
    <w:r w:rsidRPr="0024162F">
      <w:rPr>
        <w:color w:val="808080" w:themeColor="background1" w:themeShade="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AC6E" w14:textId="6D7D56AA" w:rsidR="00A32B2E" w:rsidRPr="0047055A" w:rsidRDefault="00A32B2E" w:rsidP="008B7704">
    <w:pPr>
      <w:pStyle w:val="Fuzei"/>
      <w:spacing w:line="240" w:lineRule="auto"/>
      <w:rPr>
        <w:color w:val="A6A6A6" w:themeColor="background1" w:themeShade="A6"/>
        <w:sz w:val="16"/>
        <w:szCs w:val="16"/>
      </w:rPr>
    </w:pPr>
    <w:fldSimple w:instr=" FILENAME   \* MERGEFORMAT ">
      <w:ins w:id="169" w:author="Jörg Fuchs" w:date="2017-08-09T14:50:00Z">
        <w:r w:rsidRPr="003954ED">
          <w:rPr>
            <w:noProof/>
            <w:color w:val="A6A6A6" w:themeColor="background1" w:themeShade="A6"/>
            <w:sz w:val="16"/>
            <w:szCs w:val="16"/>
            <w:rPrChange w:id="170" w:author="Jörg Fuchs" w:date="2017-08-09T14:50:00Z">
              <w:rPr/>
            </w:rPrChange>
          </w:rPr>
          <w:t xml:space="preserve">Vollwartungsvertrag_mit_GK_exkl_Schäden_von_aussen_Muster_ </w:t>
        </w:r>
        <w:r>
          <w:rPr>
            <w:noProof/>
          </w:rPr>
          <w:t>2016_DWTXrev03</w:t>
        </w:r>
      </w:ins>
      <w:ins w:id="171" w:author="Haron  Hassani" w:date="2017-05-20T16:22:00Z">
        <w:del w:id="172" w:author="Jörg Fuchs" w:date="2017-08-09T14:49:00Z">
          <w:r w:rsidRPr="0026637A" w:rsidDel="003954ED">
            <w:rPr>
              <w:noProof/>
              <w:color w:val="A6A6A6" w:themeColor="background1" w:themeShade="A6"/>
              <w:sz w:val="16"/>
              <w:szCs w:val="16"/>
              <w:rPrChange w:id="173" w:author="Haron  Hassani" w:date="2017-05-20T16:22:00Z">
                <w:rPr/>
              </w:rPrChange>
            </w:rPr>
            <w:delText xml:space="preserve">Vollwartungsvertrag_mit_GK_exkl_Schäden_von_aussen_Muster_ </w:delText>
          </w:r>
          <w:r w:rsidDel="003954ED">
            <w:rPr>
              <w:noProof/>
            </w:rPr>
            <w:delText>2016_DWTX</w:delText>
          </w:r>
        </w:del>
      </w:ins>
      <w:del w:id="174" w:author="Jörg Fuchs" w:date="2017-08-09T14:49:00Z">
        <w:r w:rsidRPr="00043CC2" w:rsidDel="003954ED">
          <w:rPr>
            <w:noProof/>
            <w:color w:val="A6A6A6" w:themeColor="background1" w:themeShade="A6"/>
            <w:sz w:val="16"/>
            <w:szCs w:val="16"/>
          </w:rPr>
          <w:delText>Vollwartungsvertrag_mit_GK_mit_Rotor_Muster_ 2016_DWTX_</w:delText>
        </w:r>
        <w:r w:rsidDel="003954ED">
          <w:rPr>
            <w:noProof/>
          </w:rPr>
          <w:delText>rev0</w:delText>
        </w:r>
      </w:del>
    </w:fldSimple>
    <w:r w:rsidRPr="0047055A">
      <w:rPr>
        <w:color w:val="A6A6A6" w:themeColor="background1" w:themeShade="A6"/>
        <w:sz w:val="16"/>
        <w:szCs w:val="16"/>
      </w:rPr>
      <w:tab/>
    </w:r>
    <w:r>
      <w:rPr>
        <w:color w:val="A6A6A6" w:themeColor="background1" w:themeShade="A6"/>
        <w:sz w:val="16"/>
        <w:szCs w:val="16"/>
      </w:rPr>
      <w:tab/>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PAGE </w:instrText>
    </w:r>
    <w:r w:rsidRPr="0047055A">
      <w:rPr>
        <w:color w:val="A6A6A6" w:themeColor="background1" w:themeShade="A6"/>
        <w:sz w:val="16"/>
        <w:szCs w:val="16"/>
      </w:rPr>
      <w:fldChar w:fldCharType="separate"/>
    </w:r>
    <w:r>
      <w:rPr>
        <w:noProof/>
        <w:color w:val="A6A6A6" w:themeColor="background1" w:themeShade="A6"/>
        <w:sz w:val="16"/>
        <w:szCs w:val="16"/>
      </w:rPr>
      <w:t>1</w:t>
    </w:r>
    <w:r w:rsidRPr="0047055A">
      <w:rPr>
        <w:color w:val="A6A6A6" w:themeColor="background1" w:themeShade="A6"/>
        <w:sz w:val="16"/>
        <w:szCs w:val="16"/>
      </w:rPr>
      <w:fldChar w:fldCharType="end"/>
    </w:r>
    <w:r w:rsidRPr="0047055A">
      <w:rPr>
        <w:color w:val="A6A6A6" w:themeColor="background1" w:themeShade="A6"/>
        <w:sz w:val="16"/>
        <w:szCs w:val="16"/>
      </w:rPr>
      <w:t xml:space="preserve"> / </w:t>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NUMPAGES </w:instrText>
    </w:r>
    <w:r w:rsidRPr="0047055A">
      <w:rPr>
        <w:color w:val="A6A6A6" w:themeColor="background1" w:themeShade="A6"/>
        <w:sz w:val="16"/>
        <w:szCs w:val="16"/>
      </w:rPr>
      <w:fldChar w:fldCharType="separate"/>
    </w:r>
    <w:ins w:id="175" w:author="Jörg Fuchs" w:date="2017-08-09T14:50:00Z">
      <w:r>
        <w:rPr>
          <w:noProof/>
          <w:color w:val="A6A6A6" w:themeColor="background1" w:themeShade="A6"/>
          <w:sz w:val="16"/>
          <w:szCs w:val="16"/>
        </w:rPr>
        <w:t>19</w:t>
      </w:r>
    </w:ins>
    <w:ins w:id="176" w:author="Haron  Hassani" w:date="2017-05-20T16:22:00Z">
      <w:del w:id="177" w:author="Jörg Fuchs" w:date="2017-08-09T14:49:00Z">
        <w:r w:rsidDel="003954ED">
          <w:rPr>
            <w:noProof/>
            <w:color w:val="A6A6A6" w:themeColor="background1" w:themeShade="A6"/>
            <w:sz w:val="16"/>
            <w:szCs w:val="16"/>
          </w:rPr>
          <w:delText>18</w:delText>
        </w:r>
      </w:del>
    </w:ins>
    <w:del w:id="178" w:author="Jörg Fuchs" w:date="2017-08-09T14:49:00Z">
      <w:r w:rsidDel="003954ED">
        <w:rPr>
          <w:noProof/>
          <w:color w:val="A6A6A6" w:themeColor="background1" w:themeShade="A6"/>
          <w:sz w:val="16"/>
          <w:szCs w:val="16"/>
        </w:rPr>
        <w:delText>16</w:delText>
      </w:r>
    </w:del>
    <w:r w:rsidRPr="0047055A">
      <w:rPr>
        <w:color w:val="A6A6A6" w:themeColor="background1" w:themeShade="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164A9" w14:textId="77777777" w:rsidR="00A32B2E" w:rsidRDefault="00A32B2E" w:rsidP="0070108B">
      <w:r>
        <w:separator/>
      </w:r>
    </w:p>
  </w:footnote>
  <w:footnote w:type="continuationSeparator" w:id="0">
    <w:p w14:paraId="20D45FB8" w14:textId="77777777" w:rsidR="00A32B2E" w:rsidRDefault="00A32B2E" w:rsidP="0070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F196D" w14:textId="69CABBB2" w:rsidR="00A32B2E" w:rsidRDefault="00A32B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6B71" w14:textId="77777777" w:rsidR="00A32B2E" w:rsidRDefault="00A32B2E" w:rsidP="007539F8">
    <w:pPr>
      <w:pStyle w:val="Kopfze"/>
      <w:tabs>
        <w:tab w:val="clear" w:pos="4536"/>
        <w:tab w:val="clear" w:pos="9072"/>
        <w:tab w:val="center" w:pos="4535"/>
        <w:tab w:val="right" w:pos="9070"/>
      </w:tabs>
      <w:jc w:val="right"/>
    </w:pPr>
    <w:r>
      <w:rPr>
        <w:noProof/>
      </w:rPr>
      <w:drawing>
        <wp:inline distT="0" distB="0" distL="0" distR="0" wp14:anchorId="7FF9BE93" wp14:editId="2B1111A7">
          <wp:extent cx="1716551" cy="857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_X-Service_Logo.jpg"/>
                  <pic:cNvPicPr/>
                </pic:nvPicPr>
                <pic:blipFill>
                  <a:blip r:embed="rId1">
                    <a:extLst>
                      <a:ext uri="{28A0092B-C50C-407E-A947-70E740481C1C}">
                        <a14:useLocalDpi xmlns:a14="http://schemas.microsoft.com/office/drawing/2010/main" val="0"/>
                      </a:ext>
                    </a:extLst>
                  </a:blip>
                  <a:stretch>
                    <a:fillRect/>
                  </a:stretch>
                </pic:blipFill>
                <pic:spPr>
                  <a:xfrm>
                    <a:off x="0" y="0"/>
                    <a:ext cx="1738091" cy="868007"/>
                  </a:xfrm>
                  <a:prstGeom prst="rect">
                    <a:avLst/>
                  </a:prstGeom>
                </pic:spPr>
              </pic:pic>
            </a:graphicData>
          </a:graphic>
        </wp:inline>
      </w:drawing>
    </w:r>
  </w:p>
  <w:p w14:paraId="64BBA74A" w14:textId="32449B21" w:rsidR="00A32B2E" w:rsidRDefault="00A32B2E" w:rsidP="000A208C">
    <w:pPr>
      <w:pStyle w:val="Kopfze"/>
      <w:tabs>
        <w:tab w:val="clear" w:pos="4536"/>
        <w:tab w:val="clear" w:pos="9072"/>
        <w:tab w:val="center" w:pos="4535"/>
        <w:tab w:val="right" w:pos="90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60E2" w14:textId="591843DE" w:rsidR="00A32B2E" w:rsidRDefault="00A32B2E" w:rsidP="0047055A">
    <w:pPr>
      <w:pStyle w:val="Kopfze"/>
      <w:spacing w:line="240" w:lineRule="auto"/>
      <w:jc w:val="right"/>
    </w:pPr>
    <w:r>
      <w:rPr>
        <w:noProof/>
        <w:sz w:val="24"/>
      </w:rPr>
      <w:drawing>
        <wp:inline distT="0" distB="0" distL="0" distR="0" wp14:anchorId="1B43EC78" wp14:editId="17D3855F">
          <wp:extent cx="1701800" cy="90614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01800" cy="9061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035"/>
    <w:multiLevelType w:val="multilevel"/>
    <w:tmpl w:val="7200DBE6"/>
    <w:lvl w:ilvl="0">
      <w:start w:val="6"/>
      <w:numFmt w:val="decimal"/>
      <w:lvlText w:val="%1."/>
      <w:lvlJc w:val="left"/>
      <w:pPr>
        <w:tabs>
          <w:tab w:val="num" w:pos="567"/>
        </w:tabs>
        <w:ind w:left="567" w:hanging="567"/>
      </w:pPr>
      <w:rPr>
        <w:rFonts w:cs="Times New Roman" w:hint="default"/>
        <w:b/>
        <w:i w:val="0"/>
      </w:rPr>
    </w:lvl>
    <w:lvl w:ilvl="1">
      <w:start w:val="1"/>
      <w:numFmt w:val="decimal"/>
      <w:lvlText w:val="6.%2"/>
      <w:lvlJc w:val="left"/>
      <w:pPr>
        <w:tabs>
          <w:tab w:val="num" w:pos="1134"/>
        </w:tabs>
        <w:ind w:left="1134" w:hanging="567"/>
      </w:pPr>
      <w:rPr>
        <w:rFonts w:cs="Times New Roman" w:hint="default"/>
        <w:b w:val="0"/>
        <w:i w:val="0"/>
      </w:rPr>
    </w:lvl>
    <w:lvl w:ilvl="2">
      <w:start w:val="1"/>
      <w:numFmt w:val="decimal"/>
      <w:lvlText w:val="%1.%2.%3"/>
      <w:lvlJc w:val="left"/>
      <w:pPr>
        <w:tabs>
          <w:tab w:val="num" w:pos="2411"/>
        </w:tabs>
        <w:ind w:left="241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7D34D9B"/>
    <w:multiLevelType w:val="multilevel"/>
    <w:tmpl w:val="D41245BC"/>
    <w:lvl w:ilvl="0">
      <w:start w:val="3"/>
      <w:numFmt w:val="decimal"/>
      <w:lvlText w:val="%1."/>
      <w:lvlJc w:val="left"/>
      <w:pPr>
        <w:tabs>
          <w:tab w:val="num" w:pos="567"/>
        </w:tabs>
        <w:ind w:left="567" w:hanging="567"/>
      </w:pPr>
      <w:rPr>
        <w:rFonts w:cs="Times New Roman" w:hint="default"/>
        <w:b/>
        <w:i w:val="0"/>
      </w:rPr>
    </w:lvl>
    <w:lvl w:ilvl="1">
      <w:start w:val="1"/>
      <w:numFmt w:val="decimal"/>
      <w:lvlText w:val="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FB41FE"/>
    <w:multiLevelType w:val="multilevel"/>
    <w:tmpl w:val="3DCAE8D0"/>
    <w:lvl w:ilvl="0">
      <w:start w:val="12"/>
      <w:numFmt w:val="decimal"/>
      <w:lvlText w:val="%1."/>
      <w:lvlJc w:val="left"/>
      <w:pPr>
        <w:tabs>
          <w:tab w:val="num" w:pos="567"/>
        </w:tabs>
        <w:ind w:left="567" w:hanging="567"/>
      </w:pPr>
      <w:rPr>
        <w:rFonts w:cs="Times New Roman" w:hint="default"/>
        <w:b/>
        <w:i w:val="0"/>
      </w:rPr>
    </w:lvl>
    <w:lvl w:ilvl="1">
      <w:start w:val="1"/>
      <w:numFmt w:val="decimal"/>
      <w:lvlText w:val="12.%2"/>
      <w:lvlJc w:val="left"/>
      <w:pPr>
        <w:tabs>
          <w:tab w:val="num" w:pos="1134"/>
        </w:tabs>
        <w:ind w:left="1134" w:hanging="567"/>
      </w:pPr>
      <w:rPr>
        <w:rFonts w:cs="Times New Roman" w:hint="default"/>
        <w:b w:val="0"/>
        <w:i w:val="0"/>
      </w:rPr>
    </w:lvl>
    <w:lvl w:ilvl="2">
      <w:start w:val="1"/>
      <w:numFmt w:val="decimal"/>
      <w:lvlText w:val="%1.%2.%3"/>
      <w:lvlJc w:val="left"/>
      <w:pPr>
        <w:tabs>
          <w:tab w:val="num" w:pos="1844"/>
        </w:tabs>
        <w:ind w:left="2128"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9937FD4"/>
    <w:multiLevelType w:val="multilevel"/>
    <w:tmpl w:val="77B001DC"/>
    <w:lvl w:ilvl="0">
      <w:start w:val="14"/>
      <w:numFmt w:val="decimal"/>
      <w:lvlText w:val="%1."/>
      <w:lvlJc w:val="left"/>
      <w:pPr>
        <w:tabs>
          <w:tab w:val="num" w:pos="567"/>
        </w:tabs>
        <w:ind w:left="567" w:hanging="567"/>
      </w:pPr>
      <w:rPr>
        <w:rFonts w:cs="Times New Roman" w:hint="default"/>
        <w:b/>
        <w:i w:val="0"/>
      </w:rPr>
    </w:lvl>
    <w:lvl w:ilvl="1">
      <w:start w:val="1"/>
      <w:numFmt w:val="decimal"/>
      <w:lvlText w:val="14.%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AA62C99"/>
    <w:multiLevelType w:val="hybridMultilevel"/>
    <w:tmpl w:val="92683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832763"/>
    <w:multiLevelType w:val="hybridMultilevel"/>
    <w:tmpl w:val="363AB38C"/>
    <w:lvl w:ilvl="0" w:tplc="28FEEDD8">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6" w15:restartNumberingAfterBreak="0">
    <w:nsid w:val="18483522"/>
    <w:multiLevelType w:val="hybridMultilevel"/>
    <w:tmpl w:val="1C66BCDE"/>
    <w:lvl w:ilvl="0" w:tplc="202ED046">
      <w:numFmt w:val="bullet"/>
      <w:lvlText w:val="–"/>
      <w:lvlJc w:val="left"/>
      <w:pPr>
        <w:tabs>
          <w:tab w:val="num" w:pos="0"/>
        </w:tabs>
        <w:ind w:left="1494" w:hanging="360"/>
      </w:pPr>
      <w:rPr>
        <w:rFonts w:ascii="Arial" w:eastAsia="Times New Roman" w:hAnsi="Arial"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7" w15:restartNumberingAfterBreak="0">
    <w:nsid w:val="26111C5C"/>
    <w:multiLevelType w:val="multilevel"/>
    <w:tmpl w:val="7486DCEA"/>
    <w:lvl w:ilvl="0">
      <w:start w:val="2"/>
      <w:numFmt w:val="decimal"/>
      <w:lvlText w:val="%1."/>
      <w:lvlJc w:val="left"/>
      <w:pPr>
        <w:tabs>
          <w:tab w:val="num" w:pos="567"/>
        </w:tabs>
        <w:ind w:left="567" w:hanging="567"/>
      </w:pPr>
      <w:rPr>
        <w:rFonts w:cs="Times New Roman" w:hint="default"/>
        <w:b/>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27EE00FA"/>
    <w:multiLevelType w:val="multilevel"/>
    <w:tmpl w:val="EBA00C14"/>
    <w:lvl w:ilvl="0">
      <w:start w:val="16"/>
      <w:numFmt w:val="decimal"/>
      <w:lvlText w:val="%1."/>
      <w:lvlJc w:val="left"/>
      <w:pPr>
        <w:tabs>
          <w:tab w:val="num" w:pos="567"/>
        </w:tabs>
        <w:ind w:left="567" w:hanging="567"/>
      </w:pPr>
      <w:rPr>
        <w:rFonts w:cs="Times New Roman" w:hint="default"/>
        <w:b/>
        <w:i w:val="0"/>
      </w:rPr>
    </w:lvl>
    <w:lvl w:ilvl="1">
      <w:start w:val="1"/>
      <w:numFmt w:val="decimal"/>
      <w:lvlText w:val="16.%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297C3CC2"/>
    <w:multiLevelType w:val="multilevel"/>
    <w:tmpl w:val="AE441DBC"/>
    <w:lvl w:ilvl="0">
      <w:start w:val="4"/>
      <w:numFmt w:val="decimal"/>
      <w:lvlText w:val="1.%1."/>
      <w:lvlJc w:val="left"/>
      <w:pPr>
        <w:tabs>
          <w:tab w:val="num" w:pos="567"/>
        </w:tabs>
        <w:ind w:left="567" w:hanging="567"/>
      </w:pPr>
      <w:rPr>
        <w:rFonts w:cs="Times New Roman" w:hint="default"/>
        <w:b/>
        <w:i w:val="0"/>
      </w:rPr>
    </w:lvl>
    <w:lvl w:ilvl="1">
      <w:start w:val="1"/>
      <w:numFmt w:val="decimal"/>
      <w:lvlText w:val="5.%2"/>
      <w:lvlJc w:val="left"/>
      <w:pPr>
        <w:tabs>
          <w:tab w:val="num" w:pos="1134"/>
        </w:tabs>
        <w:ind w:left="1134" w:hanging="567"/>
      </w:pPr>
      <w:rPr>
        <w:rFonts w:cs="Times New Roman" w:hint="default"/>
      </w:rPr>
    </w:lvl>
    <w:lvl w:ilvl="2">
      <w:start w:val="1"/>
      <w:numFmt w:val="decimal"/>
      <w:lvlText w:val="5.%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34710C43"/>
    <w:multiLevelType w:val="multilevel"/>
    <w:tmpl w:val="EE549D80"/>
    <w:lvl w:ilvl="0">
      <w:start w:val="18"/>
      <w:numFmt w:val="decimal"/>
      <w:lvlText w:val="%1."/>
      <w:lvlJc w:val="left"/>
      <w:pPr>
        <w:tabs>
          <w:tab w:val="num" w:pos="567"/>
        </w:tabs>
        <w:ind w:left="567" w:hanging="567"/>
      </w:pPr>
      <w:rPr>
        <w:rFonts w:cs="Times New Roman" w:hint="default"/>
        <w:b/>
        <w:i w:val="0"/>
      </w:rPr>
    </w:lvl>
    <w:lvl w:ilvl="1">
      <w:start w:val="1"/>
      <w:numFmt w:val="decimal"/>
      <w:lvlText w:val="1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35E7148D"/>
    <w:multiLevelType w:val="multilevel"/>
    <w:tmpl w:val="5F386E38"/>
    <w:lvl w:ilvl="0">
      <w:start w:val="8"/>
      <w:numFmt w:val="decimal"/>
      <w:lvlText w:val="%1."/>
      <w:lvlJc w:val="left"/>
      <w:pPr>
        <w:tabs>
          <w:tab w:val="num" w:pos="567"/>
        </w:tabs>
        <w:ind w:left="567" w:hanging="567"/>
      </w:pPr>
      <w:rPr>
        <w:rFonts w:cs="Times New Roman" w:hint="default"/>
        <w:b/>
        <w:i w:val="0"/>
      </w:rPr>
    </w:lvl>
    <w:lvl w:ilvl="1">
      <w:start w:val="1"/>
      <w:numFmt w:val="decimal"/>
      <w:lvlText w:val="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36E115F9"/>
    <w:multiLevelType w:val="hybridMultilevel"/>
    <w:tmpl w:val="975413AA"/>
    <w:lvl w:ilvl="0" w:tplc="548E523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3D7232"/>
    <w:multiLevelType w:val="multilevel"/>
    <w:tmpl w:val="8904BE42"/>
    <w:lvl w:ilvl="0">
      <w:start w:val="1"/>
      <w:numFmt w:val="decimal"/>
      <w:pStyle w:val="berschrift1"/>
      <w:lvlText w:val="%1."/>
      <w:lvlJc w:val="left"/>
      <w:pPr>
        <w:tabs>
          <w:tab w:val="num" w:pos="567"/>
        </w:tabs>
        <w:ind w:left="567" w:hanging="567"/>
      </w:pPr>
      <w:rPr>
        <w:rFonts w:cs="Times New Roman" w:hint="default"/>
        <w:b/>
        <w:i w:val="0"/>
      </w:rPr>
    </w:lvl>
    <w:lvl w:ilvl="1">
      <w:start w:val="1"/>
      <w:numFmt w:val="decimal"/>
      <w:pStyle w:val="berschrift2"/>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4" w15:restartNumberingAfterBreak="0">
    <w:nsid w:val="3E5F067B"/>
    <w:multiLevelType w:val="multilevel"/>
    <w:tmpl w:val="1E00485A"/>
    <w:lvl w:ilvl="0">
      <w:start w:val="15"/>
      <w:numFmt w:val="decimal"/>
      <w:lvlText w:val="%1."/>
      <w:lvlJc w:val="left"/>
      <w:pPr>
        <w:tabs>
          <w:tab w:val="num" w:pos="567"/>
        </w:tabs>
        <w:ind w:left="567" w:hanging="567"/>
      </w:pPr>
      <w:rPr>
        <w:rFonts w:cs="Times New Roman" w:hint="default"/>
        <w:b/>
        <w:i w:val="0"/>
      </w:rPr>
    </w:lvl>
    <w:lvl w:ilvl="1">
      <w:start w:val="1"/>
      <w:numFmt w:val="decimal"/>
      <w:lvlText w:val="15.%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41522DAA"/>
    <w:multiLevelType w:val="multilevel"/>
    <w:tmpl w:val="3E965960"/>
    <w:lvl w:ilvl="0">
      <w:start w:val="17"/>
      <w:numFmt w:val="decimal"/>
      <w:lvlText w:val="%1."/>
      <w:lvlJc w:val="left"/>
      <w:pPr>
        <w:tabs>
          <w:tab w:val="num" w:pos="567"/>
        </w:tabs>
        <w:ind w:left="567" w:hanging="567"/>
      </w:pPr>
      <w:rPr>
        <w:rFonts w:cs="Times New Roman" w:hint="default"/>
        <w:b/>
        <w:i w:val="0"/>
      </w:rPr>
    </w:lvl>
    <w:lvl w:ilvl="1">
      <w:start w:val="1"/>
      <w:numFmt w:val="decimal"/>
      <w:lvlText w:val="1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55770AA3"/>
    <w:multiLevelType w:val="multilevel"/>
    <w:tmpl w:val="D27C5866"/>
    <w:lvl w:ilvl="0">
      <w:start w:val="10"/>
      <w:numFmt w:val="decimal"/>
      <w:lvlText w:val="%1."/>
      <w:lvlJc w:val="left"/>
      <w:pPr>
        <w:tabs>
          <w:tab w:val="num" w:pos="567"/>
        </w:tabs>
        <w:ind w:left="567" w:hanging="567"/>
      </w:pPr>
      <w:rPr>
        <w:rFonts w:cs="Times New Roman" w:hint="default"/>
        <w:b/>
        <w:i w:val="0"/>
      </w:rPr>
    </w:lvl>
    <w:lvl w:ilvl="1">
      <w:start w:val="1"/>
      <w:numFmt w:val="decimal"/>
      <w:lvlText w:val="10.%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558755E7"/>
    <w:multiLevelType w:val="hybridMultilevel"/>
    <w:tmpl w:val="A106E6CC"/>
    <w:lvl w:ilvl="0" w:tplc="22D226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1B2109"/>
    <w:multiLevelType w:val="multilevel"/>
    <w:tmpl w:val="0FC0A590"/>
    <w:lvl w:ilvl="0">
      <w:start w:val="7"/>
      <w:numFmt w:val="decimal"/>
      <w:lvlText w:val="%1."/>
      <w:lvlJc w:val="left"/>
      <w:pPr>
        <w:tabs>
          <w:tab w:val="num" w:pos="567"/>
        </w:tabs>
        <w:ind w:left="567" w:hanging="567"/>
      </w:pPr>
      <w:rPr>
        <w:rFonts w:cs="Times New Roman" w:hint="default"/>
        <w:b/>
        <w:i w:val="0"/>
      </w:rPr>
    </w:lvl>
    <w:lvl w:ilvl="1">
      <w:start w:val="1"/>
      <w:numFmt w:val="decimal"/>
      <w:lvlText w:val="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5A3A31C2"/>
    <w:multiLevelType w:val="multilevel"/>
    <w:tmpl w:val="77102D0C"/>
    <w:lvl w:ilvl="0">
      <w:start w:val="13"/>
      <w:numFmt w:val="decimal"/>
      <w:lvlText w:val="%1."/>
      <w:lvlJc w:val="left"/>
      <w:pPr>
        <w:tabs>
          <w:tab w:val="num" w:pos="567"/>
        </w:tabs>
        <w:ind w:left="567" w:hanging="567"/>
      </w:pPr>
      <w:rPr>
        <w:rFonts w:cs="Times New Roman" w:hint="default"/>
        <w:b/>
        <w:i w:val="0"/>
      </w:rPr>
    </w:lvl>
    <w:lvl w:ilvl="1">
      <w:start w:val="1"/>
      <w:numFmt w:val="decimal"/>
      <w:lvlText w:val="1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60961A8E"/>
    <w:multiLevelType w:val="multilevel"/>
    <w:tmpl w:val="399204C8"/>
    <w:lvl w:ilvl="0">
      <w:start w:val="4"/>
      <w:numFmt w:val="decimal"/>
      <w:lvlText w:val="1.%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62726C65"/>
    <w:multiLevelType w:val="hybridMultilevel"/>
    <w:tmpl w:val="998C1E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E616CA"/>
    <w:multiLevelType w:val="hybridMultilevel"/>
    <w:tmpl w:val="FE7C7970"/>
    <w:lvl w:ilvl="0" w:tplc="A900F3C2">
      <w:start w:val="1"/>
      <w:numFmt w:val="bullet"/>
      <w:lvlText w:val="•"/>
      <w:lvlJc w:val="left"/>
      <w:pPr>
        <w:tabs>
          <w:tab w:val="num" w:pos="0"/>
        </w:tabs>
        <w:ind w:left="1494" w:hanging="360"/>
      </w:pPr>
      <w:rPr>
        <w:rFonts w:ascii="Helvetica" w:hAnsi="Helvetica"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3" w15:restartNumberingAfterBreak="0">
    <w:nsid w:val="6A521DBF"/>
    <w:multiLevelType w:val="multilevel"/>
    <w:tmpl w:val="E542D2BC"/>
    <w:lvl w:ilvl="0">
      <w:start w:val="1"/>
      <w:numFmt w:val="decimal"/>
      <w:lvlText w:val="%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76207E8A"/>
    <w:multiLevelType w:val="hybridMultilevel"/>
    <w:tmpl w:val="B128BC86"/>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5" w15:restartNumberingAfterBreak="0">
    <w:nsid w:val="77DD21C2"/>
    <w:multiLevelType w:val="hybridMultilevel"/>
    <w:tmpl w:val="6E2C1494"/>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num w:numId="1">
    <w:abstractNumId w:val="23"/>
  </w:num>
  <w:num w:numId="2">
    <w:abstractNumId w:val="7"/>
  </w:num>
  <w:num w:numId="3">
    <w:abstractNumId w:val="1"/>
  </w:num>
  <w:num w:numId="4">
    <w:abstractNumId w:val="20"/>
  </w:num>
  <w:num w:numId="5">
    <w:abstractNumId w:val="9"/>
  </w:num>
  <w:num w:numId="6">
    <w:abstractNumId w:val="0"/>
  </w:num>
  <w:num w:numId="7">
    <w:abstractNumId w:val="18"/>
  </w:num>
  <w:num w:numId="8">
    <w:abstractNumId w:val="11"/>
  </w:num>
  <w:num w:numId="9">
    <w:abstractNumId w:val="16"/>
  </w:num>
  <w:num w:numId="10">
    <w:abstractNumId w:val="2"/>
  </w:num>
  <w:num w:numId="11">
    <w:abstractNumId w:val="19"/>
  </w:num>
  <w:num w:numId="12">
    <w:abstractNumId w:val="3"/>
  </w:num>
  <w:num w:numId="13">
    <w:abstractNumId w:val="14"/>
  </w:num>
  <w:num w:numId="14">
    <w:abstractNumId w:val="8"/>
  </w:num>
  <w:num w:numId="15">
    <w:abstractNumId w:val="15"/>
  </w:num>
  <w:num w:numId="16">
    <w:abstractNumId w:val="10"/>
  </w:num>
  <w:num w:numId="17">
    <w:abstractNumId w:val="13"/>
  </w:num>
  <w:num w:numId="18">
    <w:abstractNumId w:val="6"/>
  </w:num>
  <w:num w:numId="19">
    <w:abstractNumId w:val="5"/>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4"/>
  </w:num>
  <w:num w:numId="2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7"/>
  </w:num>
  <w:num w:numId="28">
    <w:abstractNumId w:val="12"/>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örg Fuchs">
    <w15:presenceInfo w15:providerId="AD" w15:userId="S-1-5-21-2198020153-1722327219-2225572539-1670"/>
  </w15:person>
  <w15:person w15:author="Haron  Hassani">
    <w15:presenceInfo w15:providerId="AD" w15:userId="S-1-5-21-996018184-1419988140-1491502912-1417"/>
  </w15:person>
  <w15:person w15:author="Henning Garthaus">
    <w15:presenceInfo w15:providerId="AD" w15:userId="S-1-5-21-2198020153-1722327219-2225572539-3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31"/>
    <w:rsid w:val="0001380A"/>
    <w:rsid w:val="000264B0"/>
    <w:rsid w:val="000334E4"/>
    <w:rsid w:val="00043CC2"/>
    <w:rsid w:val="0004405E"/>
    <w:rsid w:val="00044BE4"/>
    <w:rsid w:val="00054486"/>
    <w:rsid w:val="00054C72"/>
    <w:rsid w:val="00057475"/>
    <w:rsid w:val="000635FA"/>
    <w:rsid w:val="00070B8A"/>
    <w:rsid w:val="00071AAD"/>
    <w:rsid w:val="00082509"/>
    <w:rsid w:val="00083046"/>
    <w:rsid w:val="000A0ED0"/>
    <w:rsid w:val="000A208C"/>
    <w:rsid w:val="000A394D"/>
    <w:rsid w:val="000A74DA"/>
    <w:rsid w:val="000B72A8"/>
    <w:rsid w:val="000C1B0D"/>
    <w:rsid w:val="000D0F9C"/>
    <w:rsid w:val="000E16A1"/>
    <w:rsid w:val="000F04C8"/>
    <w:rsid w:val="000F23BE"/>
    <w:rsid w:val="0010522F"/>
    <w:rsid w:val="0011363D"/>
    <w:rsid w:val="001152D9"/>
    <w:rsid w:val="00117323"/>
    <w:rsid w:val="0013278D"/>
    <w:rsid w:val="00140801"/>
    <w:rsid w:val="001463DD"/>
    <w:rsid w:val="0014780C"/>
    <w:rsid w:val="00153431"/>
    <w:rsid w:val="001642AB"/>
    <w:rsid w:val="00173A1F"/>
    <w:rsid w:val="00184C23"/>
    <w:rsid w:val="00184D5F"/>
    <w:rsid w:val="001923A7"/>
    <w:rsid w:val="001965EA"/>
    <w:rsid w:val="001A2D85"/>
    <w:rsid w:val="001A3099"/>
    <w:rsid w:val="001B0AAB"/>
    <w:rsid w:val="001B3D07"/>
    <w:rsid w:val="001C69E2"/>
    <w:rsid w:val="001C7FF0"/>
    <w:rsid w:val="001E608E"/>
    <w:rsid w:val="001E6F0F"/>
    <w:rsid w:val="001F198E"/>
    <w:rsid w:val="001F7D41"/>
    <w:rsid w:val="0024162F"/>
    <w:rsid w:val="002420AF"/>
    <w:rsid w:val="002504E0"/>
    <w:rsid w:val="00265C08"/>
    <w:rsid w:val="0026637A"/>
    <w:rsid w:val="00271C35"/>
    <w:rsid w:val="002744C2"/>
    <w:rsid w:val="002807A5"/>
    <w:rsid w:val="00286F1A"/>
    <w:rsid w:val="002945EB"/>
    <w:rsid w:val="002A4AB8"/>
    <w:rsid w:val="002B292B"/>
    <w:rsid w:val="002C42D3"/>
    <w:rsid w:val="002C5EE9"/>
    <w:rsid w:val="002C796B"/>
    <w:rsid w:val="002D2B98"/>
    <w:rsid w:val="002D5844"/>
    <w:rsid w:val="002E00F7"/>
    <w:rsid w:val="002E7B08"/>
    <w:rsid w:val="002F191D"/>
    <w:rsid w:val="002F269A"/>
    <w:rsid w:val="002F34FF"/>
    <w:rsid w:val="00300133"/>
    <w:rsid w:val="00310075"/>
    <w:rsid w:val="00312A9C"/>
    <w:rsid w:val="0031340B"/>
    <w:rsid w:val="00317112"/>
    <w:rsid w:val="0032014F"/>
    <w:rsid w:val="003218B8"/>
    <w:rsid w:val="00321AFF"/>
    <w:rsid w:val="00327825"/>
    <w:rsid w:val="003435CC"/>
    <w:rsid w:val="0034612C"/>
    <w:rsid w:val="0034684A"/>
    <w:rsid w:val="003506D1"/>
    <w:rsid w:val="0035332A"/>
    <w:rsid w:val="00353D1B"/>
    <w:rsid w:val="0035562B"/>
    <w:rsid w:val="003562C4"/>
    <w:rsid w:val="0036503E"/>
    <w:rsid w:val="00367F49"/>
    <w:rsid w:val="00374DE5"/>
    <w:rsid w:val="00382A71"/>
    <w:rsid w:val="003849DA"/>
    <w:rsid w:val="00384CE6"/>
    <w:rsid w:val="003869FB"/>
    <w:rsid w:val="0039276B"/>
    <w:rsid w:val="003954ED"/>
    <w:rsid w:val="003B1CC8"/>
    <w:rsid w:val="003B4FBD"/>
    <w:rsid w:val="003B6698"/>
    <w:rsid w:val="003C6029"/>
    <w:rsid w:val="003D10C9"/>
    <w:rsid w:val="003E34FE"/>
    <w:rsid w:val="003F74F5"/>
    <w:rsid w:val="0040699B"/>
    <w:rsid w:val="00410A49"/>
    <w:rsid w:val="004152EE"/>
    <w:rsid w:val="004232F8"/>
    <w:rsid w:val="00426B27"/>
    <w:rsid w:val="004304B8"/>
    <w:rsid w:val="00432E33"/>
    <w:rsid w:val="004429F0"/>
    <w:rsid w:val="00446219"/>
    <w:rsid w:val="00452A86"/>
    <w:rsid w:val="00464CAC"/>
    <w:rsid w:val="0047055A"/>
    <w:rsid w:val="00471CE0"/>
    <w:rsid w:val="0048065F"/>
    <w:rsid w:val="004912FC"/>
    <w:rsid w:val="00492BBC"/>
    <w:rsid w:val="00492D0D"/>
    <w:rsid w:val="004A0269"/>
    <w:rsid w:val="004A1F52"/>
    <w:rsid w:val="004A2075"/>
    <w:rsid w:val="004B666C"/>
    <w:rsid w:val="004B6AE1"/>
    <w:rsid w:val="004B6D58"/>
    <w:rsid w:val="004C4047"/>
    <w:rsid w:val="004C72CD"/>
    <w:rsid w:val="004E335F"/>
    <w:rsid w:val="00500773"/>
    <w:rsid w:val="00503DB6"/>
    <w:rsid w:val="00510C16"/>
    <w:rsid w:val="00510D90"/>
    <w:rsid w:val="00523BDA"/>
    <w:rsid w:val="005263CF"/>
    <w:rsid w:val="00530F1B"/>
    <w:rsid w:val="0053377A"/>
    <w:rsid w:val="00547B33"/>
    <w:rsid w:val="00554E2E"/>
    <w:rsid w:val="005552D8"/>
    <w:rsid w:val="00581F7D"/>
    <w:rsid w:val="005931CD"/>
    <w:rsid w:val="00594AA2"/>
    <w:rsid w:val="005A0391"/>
    <w:rsid w:val="005B51E0"/>
    <w:rsid w:val="005E2E19"/>
    <w:rsid w:val="005E30FC"/>
    <w:rsid w:val="005F6AAF"/>
    <w:rsid w:val="0061553A"/>
    <w:rsid w:val="00616AB3"/>
    <w:rsid w:val="00620EE8"/>
    <w:rsid w:val="00621C1C"/>
    <w:rsid w:val="00623264"/>
    <w:rsid w:val="0062399A"/>
    <w:rsid w:val="006328A0"/>
    <w:rsid w:val="00634F72"/>
    <w:rsid w:val="0064445D"/>
    <w:rsid w:val="00653648"/>
    <w:rsid w:val="006622DE"/>
    <w:rsid w:val="00664392"/>
    <w:rsid w:val="00670375"/>
    <w:rsid w:val="0067396F"/>
    <w:rsid w:val="0069213D"/>
    <w:rsid w:val="006A362D"/>
    <w:rsid w:val="006A7512"/>
    <w:rsid w:val="006B250B"/>
    <w:rsid w:val="006C13D1"/>
    <w:rsid w:val="006C2FEF"/>
    <w:rsid w:val="006C4DBA"/>
    <w:rsid w:val="006D1C00"/>
    <w:rsid w:val="006D26CA"/>
    <w:rsid w:val="006E2569"/>
    <w:rsid w:val="006E2DA0"/>
    <w:rsid w:val="006F0BD0"/>
    <w:rsid w:val="006F32C7"/>
    <w:rsid w:val="0070108B"/>
    <w:rsid w:val="00720818"/>
    <w:rsid w:val="00723BC7"/>
    <w:rsid w:val="00724DBC"/>
    <w:rsid w:val="00726CC3"/>
    <w:rsid w:val="00730350"/>
    <w:rsid w:val="00741F42"/>
    <w:rsid w:val="00751559"/>
    <w:rsid w:val="007539F8"/>
    <w:rsid w:val="007545FB"/>
    <w:rsid w:val="007A671D"/>
    <w:rsid w:val="007B07CF"/>
    <w:rsid w:val="007B26A1"/>
    <w:rsid w:val="007C1ED3"/>
    <w:rsid w:val="007C5B11"/>
    <w:rsid w:val="007C786A"/>
    <w:rsid w:val="007D77B6"/>
    <w:rsid w:val="007E02AB"/>
    <w:rsid w:val="00802146"/>
    <w:rsid w:val="00812B6C"/>
    <w:rsid w:val="00821632"/>
    <w:rsid w:val="0085640D"/>
    <w:rsid w:val="00863C79"/>
    <w:rsid w:val="00876D4E"/>
    <w:rsid w:val="00880080"/>
    <w:rsid w:val="008815BC"/>
    <w:rsid w:val="008871B0"/>
    <w:rsid w:val="00897C76"/>
    <w:rsid w:val="008A4288"/>
    <w:rsid w:val="008B6C39"/>
    <w:rsid w:val="008B7704"/>
    <w:rsid w:val="008C292C"/>
    <w:rsid w:val="008C452D"/>
    <w:rsid w:val="008E0336"/>
    <w:rsid w:val="008E4990"/>
    <w:rsid w:val="008F5614"/>
    <w:rsid w:val="008F581C"/>
    <w:rsid w:val="00912FE8"/>
    <w:rsid w:val="00914EF4"/>
    <w:rsid w:val="00916F04"/>
    <w:rsid w:val="00924A7B"/>
    <w:rsid w:val="00926EC9"/>
    <w:rsid w:val="00935095"/>
    <w:rsid w:val="00936824"/>
    <w:rsid w:val="00940BE6"/>
    <w:rsid w:val="0096348B"/>
    <w:rsid w:val="00964379"/>
    <w:rsid w:val="00980327"/>
    <w:rsid w:val="00981FA7"/>
    <w:rsid w:val="009876C0"/>
    <w:rsid w:val="009915C3"/>
    <w:rsid w:val="0099162C"/>
    <w:rsid w:val="00995086"/>
    <w:rsid w:val="009A58B1"/>
    <w:rsid w:val="009B13A7"/>
    <w:rsid w:val="009B689B"/>
    <w:rsid w:val="009C3634"/>
    <w:rsid w:val="009C3D54"/>
    <w:rsid w:val="009C5ED2"/>
    <w:rsid w:val="009C7CFB"/>
    <w:rsid w:val="009C7DDE"/>
    <w:rsid w:val="009D3B70"/>
    <w:rsid w:val="009D685C"/>
    <w:rsid w:val="009E720D"/>
    <w:rsid w:val="009F11A9"/>
    <w:rsid w:val="00A116F7"/>
    <w:rsid w:val="00A148C9"/>
    <w:rsid w:val="00A22C1C"/>
    <w:rsid w:val="00A32A21"/>
    <w:rsid w:val="00A32B2E"/>
    <w:rsid w:val="00A333EF"/>
    <w:rsid w:val="00A475CC"/>
    <w:rsid w:val="00A51718"/>
    <w:rsid w:val="00A577EB"/>
    <w:rsid w:val="00A67F2D"/>
    <w:rsid w:val="00A715B4"/>
    <w:rsid w:val="00A72749"/>
    <w:rsid w:val="00A728FB"/>
    <w:rsid w:val="00A9080D"/>
    <w:rsid w:val="00A978FD"/>
    <w:rsid w:val="00AA502F"/>
    <w:rsid w:val="00AA50AE"/>
    <w:rsid w:val="00AC2BEA"/>
    <w:rsid w:val="00AE0401"/>
    <w:rsid w:val="00AE57FB"/>
    <w:rsid w:val="00AF46C4"/>
    <w:rsid w:val="00AF5370"/>
    <w:rsid w:val="00AF56DE"/>
    <w:rsid w:val="00AF7548"/>
    <w:rsid w:val="00B3082D"/>
    <w:rsid w:val="00B36573"/>
    <w:rsid w:val="00B52D50"/>
    <w:rsid w:val="00B56E24"/>
    <w:rsid w:val="00B629CD"/>
    <w:rsid w:val="00B6505F"/>
    <w:rsid w:val="00B71F94"/>
    <w:rsid w:val="00B73959"/>
    <w:rsid w:val="00B81FA0"/>
    <w:rsid w:val="00B821BD"/>
    <w:rsid w:val="00B9769D"/>
    <w:rsid w:val="00BA0383"/>
    <w:rsid w:val="00BB6C41"/>
    <w:rsid w:val="00BB7900"/>
    <w:rsid w:val="00BC1C6B"/>
    <w:rsid w:val="00BC5E22"/>
    <w:rsid w:val="00BD0D11"/>
    <w:rsid w:val="00BE5D51"/>
    <w:rsid w:val="00BF047D"/>
    <w:rsid w:val="00BF324D"/>
    <w:rsid w:val="00BF3AF0"/>
    <w:rsid w:val="00BF4811"/>
    <w:rsid w:val="00C007DA"/>
    <w:rsid w:val="00C17EF7"/>
    <w:rsid w:val="00C207DB"/>
    <w:rsid w:val="00C31171"/>
    <w:rsid w:val="00C43986"/>
    <w:rsid w:val="00C5097F"/>
    <w:rsid w:val="00C52FE3"/>
    <w:rsid w:val="00C5618E"/>
    <w:rsid w:val="00C60B53"/>
    <w:rsid w:val="00C62A5D"/>
    <w:rsid w:val="00C66634"/>
    <w:rsid w:val="00C70779"/>
    <w:rsid w:val="00C71D5F"/>
    <w:rsid w:val="00C73AC5"/>
    <w:rsid w:val="00C76324"/>
    <w:rsid w:val="00C90F32"/>
    <w:rsid w:val="00CA6F4C"/>
    <w:rsid w:val="00CB0975"/>
    <w:rsid w:val="00CB103D"/>
    <w:rsid w:val="00CB21C5"/>
    <w:rsid w:val="00CB5D67"/>
    <w:rsid w:val="00CC155E"/>
    <w:rsid w:val="00CD0C61"/>
    <w:rsid w:val="00D0125C"/>
    <w:rsid w:val="00D26D4C"/>
    <w:rsid w:val="00D4345D"/>
    <w:rsid w:val="00D46900"/>
    <w:rsid w:val="00D51B56"/>
    <w:rsid w:val="00D552CD"/>
    <w:rsid w:val="00D632BD"/>
    <w:rsid w:val="00D74C6C"/>
    <w:rsid w:val="00D77606"/>
    <w:rsid w:val="00D77931"/>
    <w:rsid w:val="00D92CA6"/>
    <w:rsid w:val="00DA1EE2"/>
    <w:rsid w:val="00DA6608"/>
    <w:rsid w:val="00DB18E1"/>
    <w:rsid w:val="00DB1AA6"/>
    <w:rsid w:val="00DB5B5A"/>
    <w:rsid w:val="00DD2CE2"/>
    <w:rsid w:val="00DD6F4B"/>
    <w:rsid w:val="00DE4FC7"/>
    <w:rsid w:val="00DF7597"/>
    <w:rsid w:val="00E11580"/>
    <w:rsid w:val="00E11842"/>
    <w:rsid w:val="00E246A8"/>
    <w:rsid w:val="00E33F0B"/>
    <w:rsid w:val="00E37284"/>
    <w:rsid w:val="00E45E86"/>
    <w:rsid w:val="00E57183"/>
    <w:rsid w:val="00E66EB7"/>
    <w:rsid w:val="00E84ACA"/>
    <w:rsid w:val="00E87570"/>
    <w:rsid w:val="00E95E62"/>
    <w:rsid w:val="00EA670E"/>
    <w:rsid w:val="00EB085C"/>
    <w:rsid w:val="00EB167A"/>
    <w:rsid w:val="00EB6B9C"/>
    <w:rsid w:val="00ED4051"/>
    <w:rsid w:val="00EE1EC8"/>
    <w:rsid w:val="00EE2691"/>
    <w:rsid w:val="00EF0B0E"/>
    <w:rsid w:val="00F076E1"/>
    <w:rsid w:val="00F14796"/>
    <w:rsid w:val="00F24138"/>
    <w:rsid w:val="00F320FD"/>
    <w:rsid w:val="00F376FA"/>
    <w:rsid w:val="00F5424F"/>
    <w:rsid w:val="00F575F2"/>
    <w:rsid w:val="00F80AB8"/>
    <w:rsid w:val="00F81BC0"/>
    <w:rsid w:val="00F82333"/>
    <w:rsid w:val="00F866D2"/>
    <w:rsid w:val="00F9606D"/>
    <w:rsid w:val="00F97CB2"/>
    <w:rsid w:val="00FA5F48"/>
    <w:rsid w:val="00FA6D4F"/>
    <w:rsid w:val="00FA7416"/>
    <w:rsid w:val="00FB14B3"/>
    <w:rsid w:val="00FC1997"/>
    <w:rsid w:val="00FC6454"/>
    <w:rsid w:val="00FD3DA1"/>
    <w:rsid w:val="00FE1835"/>
    <w:rsid w:val="00FE28B1"/>
    <w:rsid w:val="00FE4C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70A845"/>
  <w15:docId w15:val="{A205D4B1-77A7-4A2E-94D3-AD17D171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343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153431"/>
    <w:pPr>
      <w:keepNext/>
      <w:numPr>
        <w:numId w:val="17"/>
      </w:numPr>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153431"/>
    <w:pPr>
      <w:keepNext/>
      <w:numPr>
        <w:ilvl w:val="1"/>
        <w:numId w:val="17"/>
      </w:numPr>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53431"/>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153431"/>
    <w:rPr>
      <w:rFonts w:ascii="Arial" w:eastAsia="Times New Roman" w:hAnsi="Arial" w:cs="Arial"/>
      <w:b/>
      <w:bCs/>
      <w:iCs/>
      <w:szCs w:val="28"/>
      <w:lang w:eastAsia="de-DE"/>
    </w:rPr>
  </w:style>
  <w:style w:type="paragraph" w:customStyle="1" w:styleId="Standa">
    <w:name w:val="Standa"/>
    <w:uiPriority w:val="99"/>
    <w:rsid w:val="00153431"/>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153431"/>
    <w:pPr>
      <w:tabs>
        <w:tab w:val="center" w:pos="4536"/>
        <w:tab w:val="right" w:pos="9072"/>
      </w:tabs>
    </w:pPr>
  </w:style>
  <w:style w:type="paragraph" w:customStyle="1" w:styleId="Fuzei">
    <w:name w:val="Fußzei"/>
    <w:basedOn w:val="Standa"/>
    <w:uiPriority w:val="99"/>
    <w:rsid w:val="00153431"/>
    <w:pPr>
      <w:tabs>
        <w:tab w:val="center" w:pos="4536"/>
        <w:tab w:val="right" w:pos="9072"/>
      </w:tabs>
    </w:pPr>
  </w:style>
  <w:style w:type="character" w:styleId="Hyperlink">
    <w:name w:val="Hyperlink"/>
    <w:basedOn w:val="Absatz-Standardschriftart"/>
    <w:uiPriority w:val="99"/>
    <w:rsid w:val="00153431"/>
    <w:rPr>
      <w:rFonts w:cs="Times New Roman"/>
      <w:color w:val="0000FF"/>
      <w:u w:val="single"/>
    </w:rPr>
  </w:style>
  <w:style w:type="paragraph" w:styleId="Verzeichnis1">
    <w:name w:val="toc 1"/>
    <w:basedOn w:val="Standard"/>
    <w:next w:val="Standard"/>
    <w:autoRedefine/>
    <w:uiPriority w:val="39"/>
    <w:rsid w:val="00A51718"/>
    <w:pPr>
      <w:tabs>
        <w:tab w:val="left" w:pos="1843"/>
        <w:tab w:val="right" w:leader="dot" w:pos="9072"/>
      </w:tabs>
      <w:spacing w:line="360" w:lineRule="atLeast"/>
      <w:ind w:left="567" w:hanging="567"/>
    </w:pPr>
    <w:rPr>
      <w:rFonts w:ascii="Arial" w:hAnsi="Arial" w:cs="Arial"/>
    </w:rPr>
  </w:style>
  <w:style w:type="paragraph" w:styleId="Kopfzeile">
    <w:name w:val="header"/>
    <w:basedOn w:val="Standard"/>
    <w:link w:val="KopfzeileZchn"/>
    <w:uiPriority w:val="99"/>
    <w:rsid w:val="00153431"/>
    <w:pPr>
      <w:tabs>
        <w:tab w:val="center" w:pos="4536"/>
        <w:tab w:val="right" w:pos="9072"/>
      </w:tabs>
    </w:pPr>
  </w:style>
  <w:style w:type="character" w:customStyle="1" w:styleId="KopfzeileZchn">
    <w:name w:val="Kopfzeile Zchn"/>
    <w:basedOn w:val="Absatz-Standardschriftart"/>
    <w:link w:val="Kopfzeile"/>
    <w:uiPriority w:val="99"/>
    <w:rsid w:val="00153431"/>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534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3431"/>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153431"/>
    <w:rPr>
      <w:sz w:val="16"/>
      <w:szCs w:val="16"/>
    </w:rPr>
  </w:style>
  <w:style w:type="paragraph" w:styleId="Kommentartext">
    <w:name w:val="annotation text"/>
    <w:basedOn w:val="Standard"/>
    <w:link w:val="KommentartextZchn"/>
    <w:uiPriority w:val="99"/>
    <w:unhideWhenUsed/>
    <w:rsid w:val="00153431"/>
    <w:rPr>
      <w:sz w:val="20"/>
      <w:szCs w:val="20"/>
    </w:rPr>
  </w:style>
  <w:style w:type="character" w:customStyle="1" w:styleId="KommentartextZchn">
    <w:name w:val="Kommentartext Zchn"/>
    <w:basedOn w:val="Absatz-Standardschriftart"/>
    <w:link w:val="Kommentartext"/>
    <w:uiPriority w:val="99"/>
    <w:rsid w:val="0015343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53431"/>
    <w:rPr>
      <w:b/>
      <w:bCs/>
    </w:rPr>
  </w:style>
  <w:style w:type="character" w:customStyle="1" w:styleId="KommentarthemaZchn">
    <w:name w:val="Kommentarthema Zchn"/>
    <w:basedOn w:val="KommentartextZchn"/>
    <w:link w:val="Kommentarthema"/>
    <w:uiPriority w:val="99"/>
    <w:semiHidden/>
    <w:rsid w:val="00153431"/>
    <w:rPr>
      <w:rFonts w:ascii="Times New Roman" w:eastAsia="Times New Roman" w:hAnsi="Times New Roman" w:cs="Times New Roman"/>
      <w:b/>
      <w:bCs/>
      <w:sz w:val="20"/>
      <w:szCs w:val="20"/>
      <w:lang w:eastAsia="de-DE"/>
    </w:rPr>
  </w:style>
  <w:style w:type="paragraph" w:styleId="Fuzeile">
    <w:name w:val="footer"/>
    <w:basedOn w:val="Standard"/>
    <w:link w:val="FuzeileZchn"/>
    <w:uiPriority w:val="99"/>
    <w:unhideWhenUsed/>
    <w:rsid w:val="00B629CD"/>
    <w:pPr>
      <w:tabs>
        <w:tab w:val="center" w:pos="4536"/>
        <w:tab w:val="right" w:pos="9072"/>
      </w:tabs>
    </w:pPr>
  </w:style>
  <w:style w:type="character" w:customStyle="1" w:styleId="FuzeileZchn">
    <w:name w:val="Fußzeile Zchn"/>
    <w:basedOn w:val="Absatz-Standardschriftart"/>
    <w:link w:val="Fuzeile"/>
    <w:uiPriority w:val="99"/>
    <w:rsid w:val="00B629CD"/>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429F0"/>
    <w:pPr>
      <w:ind w:left="720"/>
      <w:contextualSpacing/>
    </w:pPr>
  </w:style>
  <w:style w:type="table" w:styleId="Tabellenraster">
    <w:name w:val="Table Grid"/>
    <w:basedOn w:val="NormaleTabelle"/>
    <w:uiPriority w:val="59"/>
    <w:rsid w:val="006C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11532">
      <w:bodyDiv w:val="1"/>
      <w:marLeft w:val="0"/>
      <w:marRight w:val="0"/>
      <w:marTop w:val="0"/>
      <w:marBottom w:val="0"/>
      <w:divBdr>
        <w:top w:val="none" w:sz="0" w:space="0" w:color="auto"/>
        <w:left w:val="none" w:sz="0" w:space="0" w:color="auto"/>
        <w:bottom w:val="none" w:sz="0" w:space="0" w:color="auto"/>
        <w:right w:val="none" w:sz="0" w:space="0" w:color="auto"/>
      </w:divBdr>
    </w:div>
    <w:div w:id="382100945">
      <w:bodyDiv w:val="1"/>
      <w:marLeft w:val="0"/>
      <w:marRight w:val="0"/>
      <w:marTop w:val="0"/>
      <w:marBottom w:val="0"/>
      <w:divBdr>
        <w:top w:val="none" w:sz="0" w:space="0" w:color="auto"/>
        <w:left w:val="none" w:sz="0" w:space="0" w:color="auto"/>
        <w:bottom w:val="none" w:sz="0" w:space="0" w:color="auto"/>
        <w:right w:val="none" w:sz="0" w:space="0" w:color="auto"/>
      </w:divBdr>
    </w:div>
    <w:div w:id="388652610">
      <w:bodyDiv w:val="1"/>
      <w:marLeft w:val="0"/>
      <w:marRight w:val="0"/>
      <w:marTop w:val="0"/>
      <w:marBottom w:val="0"/>
      <w:divBdr>
        <w:top w:val="none" w:sz="0" w:space="0" w:color="auto"/>
        <w:left w:val="none" w:sz="0" w:space="0" w:color="auto"/>
        <w:bottom w:val="none" w:sz="0" w:space="0" w:color="auto"/>
        <w:right w:val="none" w:sz="0" w:space="0" w:color="auto"/>
      </w:divBdr>
    </w:div>
    <w:div w:id="508449779">
      <w:bodyDiv w:val="1"/>
      <w:marLeft w:val="0"/>
      <w:marRight w:val="0"/>
      <w:marTop w:val="0"/>
      <w:marBottom w:val="0"/>
      <w:divBdr>
        <w:top w:val="none" w:sz="0" w:space="0" w:color="auto"/>
        <w:left w:val="none" w:sz="0" w:space="0" w:color="auto"/>
        <w:bottom w:val="none" w:sz="0" w:space="0" w:color="auto"/>
        <w:right w:val="none" w:sz="0" w:space="0" w:color="auto"/>
      </w:divBdr>
    </w:div>
    <w:div w:id="782383589">
      <w:bodyDiv w:val="1"/>
      <w:marLeft w:val="0"/>
      <w:marRight w:val="0"/>
      <w:marTop w:val="0"/>
      <w:marBottom w:val="0"/>
      <w:divBdr>
        <w:top w:val="none" w:sz="0" w:space="0" w:color="auto"/>
        <w:left w:val="none" w:sz="0" w:space="0" w:color="auto"/>
        <w:bottom w:val="none" w:sz="0" w:space="0" w:color="auto"/>
        <w:right w:val="none" w:sz="0" w:space="0" w:color="auto"/>
      </w:divBdr>
    </w:div>
    <w:div w:id="789859644">
      <w:bodyDiv w:val="1"/>
      <w:marLeft w:val="0"/>
      <w:marRight w:val="0"/>
      <w:marTop w:val="0"/>
      <w:marBottom w:val="0"/>
      <w:divBdr>
        <w:top w:val="none" w:sz="0" w:space="0" w:color="auto"/>
        <w:left w:val="none" w:sz="0" w:space="0" w:color="auto"/>
        <w:bottom w:val="none" w:sz="0" w:space="0" w:color="auto"/>
        <w:right w:val="none" w:sz="0" w:space="0" w:color="auto"/>
      </w:divBdr>
    </w:div>
    <w:div w:id="1006833410">
      <w:bodyDiv w:val="1"/>
      <w:marLeft w:val="0"/>
      <w:marRight w:val="0"/>
      <w:marTop w:val="0"/>
      <w:marBottom w:val="0"/>
      <w:divBdr>
        <w:top w:val="none" w:sz="0" w:space="0" w:color="auto"/>
        <w:left w:val="none" w:sz="0" w:space="0" w:color="auto"/>
        <w:bottom w:val="none" w:sz="0" w:space="0" w:color="auto"/>
        <w:right w:val="none" w:sz="0" w:space="0" w:color="auto"/>
      </w:divBdr>
    </w:div>
    <w:div w:id="1177421119">
      <w:bodyDiv w:val="1"/>
      <w:marLeft w:val="0"/>
      <w:marRight w:val="0"/>
      <w:marTop w:val="0"/>
      <w:marBottom w:val="0"/>
      <w:divBdr>
        <w:top w:val="none" w:sz="0" w:space="0" w:color="auto"/>
        <w:left w:val="none" w:sz="0" w:space="0" w:color="auto"/>
        <w:bottom w:val="none" w:sz="0" w:space="0" w:color="auto"/>
        <w:right w:val="none" w:sz="0" w:space="0" w:color="auto"/>
      </w:divBdr>
    </w:div>
    <w:div w:id="1377200836">
      <w:bodyDiv w:val="1"/>
      <w:marLeft w:val="0"/>
      <w:marRight w:val="0"/>
      <w:marTop w:val="0"/>
      <w:marBottom w:val="0"/>
      <w:divBdr>
        <w:top w:val="none" w:sz="0" w:space="0" w:color="auto"/>
        <w:left w:val="none" w:sz="0" w:space="0" w:color="auto"/>
        <w:bottom w:val="none" w:sz="0" w:space="0" w:color="auto"/>
        <w:right w:val="none" w:sz="0" w:space="0" w:color="auto"/>
      </w:divBdr>
    </w:div>
    <w:div w:id="1494297527">
      <w:bodyDiv w:val="1"/>
      <w:marLeft w:val="0"/>
      <w:marRight w:val="0"/>
      <w:marTop w:val="0"/>
      <w:marBottom w:val="0"/>
      <w:divBdr>
        <w:top w:val="none" w:sz="0" w:space="0" w:color="auto"/>
        <w:left w:val="none" w:sz="0" w:space="0" w:color="auto"/>
        <w:bottom w:val="none" w:sz="0" w:space="0" w:color="auto"/>
        <w:right w:val="none" w:sz="0" w:space="0" w:color="auto"/>
      </w:divBdr>
    </w:div>
    <w:div w:id="16809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D470F-095A-4717-920B-0AB17E97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4182</Words>
  <Characters>26348</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 Behrends</dc:creator>
  <cp:lastModifiedBy>Jörg Fuchs</cp:lastModifiedBy>
  <cp:revision>7</cp:revision>
  <cp:lastPrinted>2017-08-09T12:50:00Z</cp:lastPrinted>
  <dcterms:created xsi:type="dcterms:W3CDTF">2017-08-03T12:32:00Z</dcterms:created>
  <dcterms:modified xsi:type="dcterms:W3CDTF">2017-08-14T16:40:00Z</dcterms:modified>
</cp:coreProperties>
</file>