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5DA6B9" w14:textId="77777777" w:rsidR="00153431" w:rsidRDefault="00153431" w:rsidP="00153431">
      <w:pPr>
        <w:pStyle w:val="Standa"/>
        <w:jc w:val="center"/>
        <w:rPr>
          <w:b/>
          <w:sz w:val="28"/>
          <w:szCs w:val="28"/>
        </w:rPr>
      </w:pPr>
      <w:r w:rsidRPr="00036FB0">
        <w:rPr>
          <w:b/>
          <w:sz w:val="28"/>
          <w:szCs w:val="28"/>
        </w:rPr>
        <w:t>Vollwartungsvertrag</w:t>
      </w:r>
      <w:r>
        <w:rPr>
          <w:b/>
          <w:sz w:val="28"/>
          <w:szCs w:val="28"/>
        </w:rPr>
        <w:t xml:space="preserve"> </w:t>
      </w:r>
      <w:r w:rsidR="0034684A">
        <w:rPr>
          <w:b/>
          <w:sz w:val="28"/>
          <w:szCs w:val="28"/>
        </w:rPr>
        <w:t>(</w:t>
      </w:r>
      <w:proofErr w:type="spellStart"/>
      <w:r w:rsidR="00503DB6">
        <w:rPr>
          <w:b/>
          <w:sz w:val="28"/>
          <w:szCs w:val="28"/>
        </w:rPr>
        <w:t>V</w:t>
      </w:r>
      <w:r w:rsidR="009915C3">
        <w:rPr>
          <w:b/>
          <w:sz w:val="28"/>
          <w:szCs w:val="28"/>
        </w:rPr>
        <w:t>WmGK</w:t>
      </w:r>
      <w:r w:rsidR="005A0391">
        <w:rPr>
          <w:b/>
          <w:sz w:val="28"/>
          <w:szCs w:val="28"/>
        </w:rPr>
        <w:t>mR</w:t>
      </w:r>
      <w:proofErr w:type="spellEnd"/>
      <w:r w:rsidR="009915C3">
        <w:rPr>
          <w:b/>
          <w:sz w:val="28"/>
          <w:szCs w:val="28"/>
        </w:rPr>
        <w:t>)</w:t>
      </w:r>
    </w:p>
    <w:p w14:paraId="77D1FD71" w14:textId="77777777" w:rsidR="00153431" w:rsidRDefault="00153431" w:rsidP="00153431">
      <w:pPr>
        <w:pStyle w:val="Standa"/>
        <w:jc w:val="center"/>
      </w:pPr>
    </w:p>
    <w:p w14:paraId="4DF4CA04" w14:textId="77777777" w:rsidR="00153431" w:rsidRPr="00036FB0" w:rsidRDefault="00153431" w:rsidP="00153431">
      <w:pPr>
        <w:pStyle w:val="Standa"/>
        <w:jc w:val="center"/>
      </w:pPr>
      <w:r>
        <w:t xml:space="preserve"> – </w:t>
      </w:r>
      <w:r w:rsidRPr="00036FB0">
        <w:t>Vertrag über die</w:t>
      </w:r>
      <w:r>
        <w:t xml:space="preserve"> </w:t>
      </w:r>
      <w:r w:rsidRPr="00036FB0">
        <w:br/>
        <w:t>Inspektion, Wartung, Instandsetzung, Reparatur, Fernüberwachung und Entstörung von Windenergieanlagen sowie die Garantie der technischen Verfügbarkeit</w:t>
      </w:r>
      <w:r>
        <w:t xml:space="preserve"> – </w:t>
      </w:r>
    </w:p>
    <w:p w14:paraId="42F6DFEF" w14:textId="77777777" w:rsidR="00153431" w:rsidRPr="00036FB0" w:rsidRDefault="00153431" w:rsidP="00153431">
      <w:pPr>
        <w:pStyle w:val="Standa"/>
        <w:jc w:val="center"/>
        <w:rPr>
          <w:b/>
        </w:rPr>
      </w:pPr>
    </w:p>
    <w:p w14:paraId="13F99D8F" w14:textId="77777777" w:rsidR="00153431" w:rsidRPr="00036FB0" w:rsidRDefault="00153431" w:rsidP="00153431">
      <w:pPr>
        <w:pStyle w:val="Standa"/>
        <w:jc w:val="center"/>
      </w:pPr>
      <w:r w:rsidRPr="00036FB0">
        <w:t>zwischen</w:t>
      </w:r>
    </w:p>
    <w:p w14:paraId="6A1E203C" w14:textId="77777777" w:rsidR="00424325" w:rsidRPr="007B662F" w:rsidRDefault="00424325" w:rsidP="00184D5F">
      <w:pPr>
        <w:pStyle w:val="Standa"/>
        <w:spacing w:line="360" w:lineRule="auto"/>
        <w:rPr>
          <w:b/>
          <w:bCs/>
          <w:highlight w:val="yellow"/>
        </w:rPr>
      </w:pPr>
    </w:p>
    <w:p w14:paraId="20C77ADC" w14:textId="77777777" w:rsidR="00FF692E" w:rsidRDefault="0027716B" w:rsidP="00184D5F">
      <w:pPr>
        <w:pStyle w:val="Standa"/>
        <w:spacing w:line="360" w:lineRule="auto"/>
      </w:pPr>
      <w:proofErr w:type="spellStart"/>
      <w:r w:rsidRPr="003B5E48">
        <w:rPr>
          <w:bCs/>
        </w:rPr>
        <w:t>Breeze</w:t>
      </w:r>
      <w:proofErr w:type="spellEnd"/>
      <w:r w:rsidRPr="003B5E48">
        <w:rPr>
          <w:bCs/>
        </w:rPr>
        <w:t xml:space="preserve"> </w:t>
      </w:r>
      <w:proofErr w:type="spellStart"/>
      <w:r w:rsidRPr="003B5E48">
        <w:rPr>
          <w:bCs/>
        </w:rPr>
        <w:t>Three</w:t>
      </w:r>
      <w:proofErr w:type="spellEnd"/>
      <w:r w:rsidRPr="003B5E48">
        <w:rPr>
          <w:bCs/>
        </w:rPr>
        <w:t xml:space="preserve"> </w:t>
      </w:r>
      <w:proofErr w:type="spellStart"/>
      <w:r w:rsidRPr="003B5E48">
        <w:rPr>
          <w:bCs/>
        </w:rPr>
        <w:t>Energy</w:t>
      </w:r>
      <w:proofErr w:type="spellEnd"/>
      <w:r w:rsidRPr="003B5E48">
        <w:rPr>
          <w:bCs/>
        </w:rPr>
        <w:t xml:space="preserve"> GmbH &amp; Co. </w:t>
      </w:r>
      <w:r w:rsidRPr="0027716B">
        <w:rPr>
          <w:bCs/>
        </w:rPr>
        <w:t>KG</w:t>
      </w:r>
    </w:p>
    <w:p w14:paraId="1FC11454" w14:textId="77777777" w:rsidR="000F23BE" w:rsidRPr="00424325" w:rsidRDefault="008417CD" w:rsidP="00184D5F">
      <w:pPr>
        <w:pStyle w:val="Standa"/>
        <w:spacing w:line="360" w:lineRule="auto"/>
      </w:pPr>
      <w:proofErr w:type="spellStart"/>
      <w:r>
        <w:t>Heriwardstraße</w:t>
      </w:r>
      <w:proofErr w:type="spellEnd"/>
      <w:r>
        <w:t xml:space="preserve"> 15,</w:t>
      </w:r>
      <w:r w:rsidR="0027716B" w:rsidRPr="0027716B">
        <w:t xml:space="preserve"> 28759 Bremen</w:t>
      </w:r>
    </w:p>
    <w:p w14:paraId="4D359C27" w14:textId="77777777" w:rsidR="00153431" w:rsidRPr="00036FB0" w:rsidRDefault="00153431" w:rsidP="00465551">
      <w:pPr>
        <w:pStyle w:val="Standa"/>
        <w:ind w:right="-2"/>
        <w:jc w:val="right"/>
      </w:pPr>
      <w:r w:rsidRPr="00036FB0">
        <w:t xml:space="preserve"> – „</w:t>
      </w:r>
      <w:r w:rsidR="0085640D">
        <w:rPr>
          <w:b/>
        </w:rPr>
        <w:t>Auftraggeber</w:t>
      </w:r>
      <w:r w:rsidRPr="00036FB0">
        <w:t>“ –</w:t>
      </w:r>
    </w:p>
    <w:p w14:paraId="1CB46281" w14:textId="77777777" w:rsidR="00153431" w:rsidRPr="00036FB0" w:rsidRDefault="00153431" w:rsidP="00153431">
      <w:pPr>
        <w:pStyle w:val="Standa"/>
        <w:jc w:val="center"/>
      </w:pPr>
      <w:r w:rsidRPr="00036FB0">
        <w:t>und</w:t>
      </w:r>
    </w:p>
    <w:p w14:paraId="4F33BCA3" w14:textId="77777777" w:rsidR="00153431" w:rsidRDefault="00153431" w:rsidP="00153431">
      <w:pPr>
        <w:pStyle w:val="Standa"/>
      </w:pPr>
    </w:p>
    <w:p w14:paraId="0ED8A7E3" w14:textId="77777777" w:rsidR="00153431" w:rsidRDefault="00153431" w:rsidP="00153431">
      <w:pPr>
        <w:pStyle w:val="Standa"/>
      </w:pPr>
      <w:r w:rsidRPr="00036FB0">
        <w:t>Deutsche Windte</w:t>
      </w:r>
      <w:r>
        <w:t xml:space="preserve">chnik </w:t>
      </w:r>
      <w:r w:rsidR="00EE4FEB">
        <w:t>X-</w:t>
      </w:r>
      <w:r>
        <w:t>Service GmbH &amp; Co. KG</w:t>
      </w:r>
    </w:p>
    <w:p w14:paraId="28AD6DCF" w14:textId="77777777" w:rsidR="0085640D" w:rsidRPr="00036FB0" w:rsidRDefault="00EE4FEB" w:rsidP="00153431">
      <w:pPr>
        <w:pStyle w:val="Standa"/>
      </w:pPr>
      <w:r>
        <w:t>Heideweg</w:t>
      </w:r>
      <w:r w:rsidR="0085640D">
        <w:t xml:space="preserve"> 2</w:t>
      </w:r>
      <w:r>
        <w:t>-4</w:t>
      </w:r>
      <w:r w:rsidR="0085640D">
        <w:t xml:space="preserve">, </w:t>
      </w:r>
      <w:r>
        <w:t>49086</w:t>
      </w:r>
      <w:r w:rsidR="0085640D">
        <w:t xml:space="preserve"> Os</w:t>
      </w:r>
      <w:r>
        <w:t>nabrück</w:t>
      </w:r>
    </w:p>
    <w:p w14:paraId="205A5679" w14:textId="77777777" w:rsidR="00153431" w:rsidRPr="00036FB0" w:rsidRDefault="00153431" w:rsidP="00153431">
      <w:pPr>
        <w:pStyle w:val="Standa"/>
        <w:jc w:val="right"/>
      </w:pPr>
      <w:r w:rsidRPr="00036FB0">
        <w:t>– „</w:t>
      </w:r>
      <w:r w:rsidRPr="00036FB0">
        <w:rPr>
          <w:b/>
        </w:rPr>
        <w:t>Deutsche Windtechnik</w:t>
      </w:r>
      <w:r w:rsidRPr="00036FB0">
        <w:t>“ –</w:t>
      </w:r>
    </w:p>
    <w:p w14:paraId="44B4233E" w14:textId="77777777" w:rsidR="00153431" w:rsidRPr="00036FB0" w:rsidRDefault="00153431" w:rsidP="00153431">
      <w:pPr>
        <w:pStyle w:val="Standa"/>
        <w:jc w:val="center"/>
        <w:rPr>
          <w:b/>
        </w:rPr>
      </w:pPr>
      <w:r w:rsidRPr="00036FB0">
        <w:rPr>
          <w:b/>
        </w:rPr>
        <w:t>Inhaltsverzeichnis</w:t>
      </w:r>
    </w:p>
    <w:p w14:paraId="4DB8DFB5" w14:textId="77777777" w:rsidR="00153431" w:rsidRPr="00036FB0" w:rsidRDefault="00153431" w:rsidP="00153431">
      <w:pPr>
        <w:pStyle w:val="Standa"/>
        <w:jc w:val="right"/>
      </w:pPr>
      <w:r w:rsidRPr="00036FB0">
        <w:t>Seite</w:t>
      </w:r>
    </w:p>
    <w:p w14:paraId="3FD0A289" w14:textId="1AB967A4" w:rsidR="001503EA" w:rsidRDefault="001503EA">
      <w:pPr>
        <w:pStyle w:val="Verzeichnis1"/>
        <w:rPr>
          <w:rFonts w:asciiTheme="minorHAnsi" w:eastAsiaTheme="minorEastAsia" w:hAnsiTheme="minorHAnsi" w:cstheme="minorBidi"/>
          <w:noProof/>
        </w:rPr>
      </w:pPr>
      <w:r>
        <w:t xml:space="preserve">  </w:t>
      </w:r>
      <w:r w:rsidR="00416A02" w:rsidRPr="00EE5015">
        <w:fldChar w:fldCharType="begin"/>
      </w:r>
      <w:r w:rsidR="00153431" w:rsidRPr="00EE5015">
        <w:instrText xml:space="preserve"> TOC </w:instrText>
      </w:r>
      <w:r w:rsidR="00153431">
        <w:instrText>\</w:instrText>
      </w:r>
      <w:r w:rsidR="00153431" w:rsidRPr="00EE5015">
        <w:instrText xml:space="preserve">o "1-3" </w:instrText>
      </w:r>
      <w:r w:rsidR="00153431">
        <w:instrText>\</w:instrText>
      </w:r>
      <w:r w:rsidR="00153431" w:rsidRPr="00EE5015">
        <w:instrText xml:space="preserve">h </w:instrText>
      </w:r>
      <w:r w:rsidR="00153431">
        <w:instrText>\</w:instrText>
      </w:r>
      <w:r w:rsidR="00153431" w:rsidRPr="00EE5015">
        <w:instrText xml:space="preserve">z </w:instrText>
      </w:r>
      <w:r w:rsidR="00153431">
        <w:instrText>\</w:instrText>
      </w:r>
      <w:r w:rsidR="00153431" w:rsidRPr="00EE5015">
        <w:instrText xml:space="preserve">u </w:instrText>
      </w:r>
      <w:r w:rsidR="00416A02" w:rsidRPr="00EE5015">
        <w:fldChar w:fldCharType="separate"/>
      </w:r>
      <w:hyperlink w:anchor="_Toc508701277" w:history="1">
        <w:r w:rsidRPr="0038295A">
          <w:rPr>
            <w:rStyle w:val="Hyperlink"/>
            <w:noProof/>
          </w:rPr>
          <w:t>1.</w:t>
        </w:r>
        <w:r>
          <w:rPr>
            <w:rFonts w:asciiTheme="minorHAnsi" w:eastAsiaTheme="minorEastAsia" w:hAnsiTheme="minorHAnsi" w:cstheme="minorBidi"/>
            <w:noProof/>
          </w:rPr>
          <w:tab/>
        </w:r>
        <w:r w:rsidRPr="0038295A">
          <w:rPr>
            <w:rStyle w:val="Hyperlink"/>
            <w:noProof/>
          </w:rPr>
          <w:t>Vertragsgegenstand</w:t>
        </w:r>
        <w:r>
          <w:rPr>
            <w:noProof/>
            <w:webHidden/>
          </w:rPr>
          <w:tab/>
        </w:r>
        <w:r>
          <w:rPr>
            <w:noProof/>
            <w:webHidden/>
          </w:rPr>
          <w:fldChar w:fldCharType="begin"/>
        </w:r>
        <w:r>
          <w:rPr>
            <w:noProof/>
            <w:webHidden/>
          </w:rPr>
          <w:instrText xml:space="preserve"> PAGEREF _Toc508701277 \h </w:instrText>
        </w:r>
        <w:r>
          <w:rPr>
            <w:noProof/>
            <w:webHidden/>
          </w:rPr>
        </w:r>
        <w:r>
          <w:rPr>
            <w:noProof/>
            <w:webHidden/>
          </w:rPr>
          <w:fldChar w:fldCharType="separate"/>
        </w:r>
        <w:r w:rsidR="006F0AE0">
          <w:rPr>
            <w:noProof/>
            <w:webHidden/>
          </w:rPr>
          <w:t>2</w:t>
        </w:r>
        <w:r>
          <w:rPr>
            <w:noProof/>
            <w:webHidden/>
          </w:rPr>
          <w:fldChar w:fldCharType="end"/>
        </w:r>
      </w:hyperlink>
    </w:p>
    <w:p w14:paraId="41F8353D" w14:textId="1808B656" w:rsidR="001503EA" w:rsidRDefault="001503EA">
      <w:pPr>
        <w:pStyle w:val="Verzeichnis1"/>
        <w:rPr>
          <w:rFonts w:asciiTheme="minorHAnsi" w:eastAsiaTheme="minorEastAsia" w:hAnsiTheme="minorHAnsi" w:cstheme="minorBidi"/>
          <w:noProof/>
        </w:rPr>
      </w:pPr>
      <w:r>
        <w:rPr>
          <w:rStyle w:val="Hyperlink"/>
          <w:noProof/>
          <w:u w:val="none"/>
        </w:rPr>
        <w:t xml:space="preserve">  </w:t>
      </w:r>
      <w:hyperlink w:anchor="_Toc508701278" w:history="1">
        <w:r w:rsidRPr="0038295A">
          <w:rPr>
            <w:rStyle w:val="Hyperlink"/>
            <w:noProof/>
          </w:rPr>
          <w:t>2.</w:t>
        </w:r>
        <w:r>
          <w:rPr>
            <w:rFonts w:asciiTheme="minorHAnsi" w:eastAsiaTheme="minorEastAsia" w:hAnsiTheme="minorHAnsi" w:cstheme="minorBidi"/>
            <w:noProof/>
          </w:rPr>
          <w:tab/>
        </w:r>
        <w:r w:rsidRPr="0038295A">
          <w:rPr>
            <w:rStyle w:val="Hyperlink"/>
            <w:noProof/>
          </w:rPr>
          <w:t>Technischer Bericht über Zustand der WEA</w:t>
        </w:r>
        <w:r>
          <w:rPr>
            <w:noProof/>
            <w:webHidden/>
          </w:rPr>
          <w:tab/>
        </w:r>
        <w:r>
          <w:rPr>
            <w:noProof/>
            <w:webHidden/>
          </w:rPr>
          <w:fldChar w:fldCharType="begin"/>
        </w:r>
        <w:r>
          <w:rPr>
            <w:noProof/>
            <w:webHidden/>
          </w:rPr>
          <w:instrText xml:space="preserve"> PAGEREF _Toc508701278 \h </w:instrText>
        </w:r>
        <w:r>
          <w:rPr>
            <w:noProof/>
            <w:webHidden/>
          </w:rPr>
        </w:r>
        <w:r>
          <w:rPr>
            <w:noProof/>
            <w:webHidden/>
          </w:rPr>
          <w:fldChar w:fldCharType="separate"/>
        </w:r>
        <w:r w:rsidR="006F0AE0">
          <w:rPr>
            <w:noProof/>
            <w:webHidden/>
          </w:rPr>
          <w:t>3</w:t>
        </w:r>
        <w:r>
          <w:rPr>
            <w:noProof/>
            <w:webHidden/>
          </w:rPr>
          <w:fldChar w:fldCharType="end"/>
        </w:r>
      </w:hyperlink>
    </w:p>
    <w:p w14:paraId="6A1F4C56" w14:textId="5AEC1A79" w:rsidR="001503EA" w:rsidRDefault="001503EA">
      <w:pPr>
        <w:pStyle w:val="Verzeichnis1"/>
        <w:rPr>
          <w:rFonts w:asciiTheme="minorHAnsi" w:eastAsiaTheme="minorEastAsia" w:hAnsiTheme="minorHAnsi" w:cstheme="minorBidi"/>
          <w:noProof/>
        </w:rPr>
      </w:pPr>
      <w:r>
        <w:rPr>
          <w:rStyle w:val="Hyperlink"/>
          <w:noProof/>
          <w:u w:val="none"/>
        </w:rPr>
        <w:t xml:space="preserve">  </w:t>
      </w:r>
      <w:hyperlink w:anchor="_Toc508701279" w:history="1">
        <w:r w:rsidRPr="0038295A">
          <w:rPr>
            <w:rStyle w:val="Hyperlink"/>
            <w:noProof/>
          </w:rPr>
          <w:t>3.</w:t>
        </w:r>
        <w:r>
          <w:rPr>
            <w:rFonts w:asciiTheme="minorHAnsi" w:eastAsiaTheme="minorEastAsia" w:hAnsiTheme="minorHAnsi" w:cstheme="minorBidi"/>
            <w:noProof/>
          </w:rPr>
          <w:tab/>
        </w:r>
        <w:r w:rsidRPr="0038295A">
          <w:rPr>
            <w:rStyle w:val="Hyperlink"/>
            <w:noProof/>
          </w:rPr>
          <w:t>Inspektion und Wartung</w:t>
        </w:r>
        <w:r>
          <w:rPr>
            <w:noProof/>
            <w:webHidden/>
          </w:rPr>
          <w:tab/>
        </w:r>
        <w:r>
          <w:rPr>
            <w:noProof/>
            <w:webHidden/>
          </w:rPr>
          <w:fldChar w:fldCharType="begin"/>
        </w:r>
        <w:r>
          <w:rPr>
            <w:noProof/>
            <w:webHidden/>
          </w:rPr>
          <w:instrText xml:space="preserve"> PAGEREF _Toc508701279 \h </w:instrText>
        </w:r>
        <w:r>
          <w:rPr>
            <w:noProof/>
            <w:webHidden/>
          </w:rPr>
        </w:r>
        <w:r>
          <w:rPr>
            <w:noProof/>
            <w:webHidden/>
          </w:rPr>
          <w:fldChar w:fldCharType="separate"/>
        </w:r>
        <w:r w:rsidR="006F0AE0">
          <w:rPr>
            <w:noProof/>
            <w:webHidden/>
          </w:rPr>
          <w:t>4</w:t>
        </w:r>
        <w:r>
          <w:rPr>
            <w:noProof/>
            <w:webHidden/>
          </w:rPr>
          <w:fldChar w:fldCharType="end"/>
        </w:r>
      </w:hyperlink>
    </w:p>
    <w:p w14:paraId="4DC05DA7" w14:textId="2B8B0B61" w:rsidR="001503EA" w:rsidRDefault="001503EA">
      <w:pPr>
        <w:pStyle w:val="Verzeichnis1"/>
        <w:rPr>
          <w:rFonts w:asciiTheme="minorHAnsi" w:eastAsiaTheme="minorEastAsia" w:hAnsiTheme="minorHAnsi" w:cstheme="minorBidi"/>
          <w:noProof/>
        </w:rPr>
      </w:pPr>
      <w:r>
        <w:rPr>
          <w:rStyle w:val="Hyperlink"/>
          <w:noProof/>
          <w:u w:val="none"/>
        </w:rPr>
        <w:t xml:space="preserve">  </w:t>
      </w:r>
      <w:hyperlink w:anchor="_Toc508701280" w:history="1">
        <w:r w:rsidRPr="0038295A">
          <w:rPr>
            <w:rStyle w:val="Hyperlink"/>
            <w:noProof/>
          </w:rPr>
          <w:t>4.</w:t>
        </w:r>
        <w:r>
          <w:rPr>
            <w:rFonts w:asciiTheme="minorHAnsi" w:eastAsiaTheme="minorEastAsia" w:hAnsiTheme="minorHAnsi" w:cstheme="minorBidi"/>
            <w:noProof/>
          </w:rPr>
          <w:tab/>
        </w:r>
        <w:r w:rsidRPr="0038295A">
          <w:rPr>
            <w:rStyle w:val="Hyperlink"/>
            <w:noProof/>
          </w:rPr>
          <w:t>Instandsetzung und Reparatur</w:t>
        </w:r>
        <w:r>
          <w:rPr>
            <w:noProof/>
            <w:webHidden/>
          </w:rPr>
          <w:tab/>
        </w:r>
        <w:r>
          <w:rPr>
            <w:noProof/>
            <w:webHidden/>
          </w:rPr>
          <w:fldChar w:fldCharType="begin"/>
        </w:r>
        <w:r>
          <w:rPr>
            <w:noProof/>
            <w:webHidden/>
          </w:rPr>
          <w:instrText xml:space="preserve"> PAGEREF _Toc508701280 \h </w:instrText>
        </w:r>
        <w:r>
          <w:rPr>
            <w:noProof/>
            <w:webHidden/>
          </w:rPr>
        </w:r>
        <w:r>
          <w:rPr>
            <w:noProof/>
            <w:webHidden/>
          </w:rPr>
          <w:fldChar w:fldCharType="separate"/>
        </w:r>
        <w:r w:rsidR="006F0AE0">
          <w:rPr>
            <w:noProof/>
            <w:webHidden/>
          </w:rPr>
          <w:t>5</w:t>
        </w:r>
        <w:r>
          <w:rPr>
            <w:noProof/>
            <w:webHidden/>
          </w:rPr>
          <w:fldChar w:fldCharType="end"/>
        </w:r>
      </w:hyperlink>
    </w:p>
    <w:p w14:paraId="67D5A469" w14:textId="10BA6E0B" w:rsidR="001503EA" w:rsidRDefault="001503EA">
      <w:pPr>
        <w:pStyle w:val="Verzeichnis1"/>
        <w:rPr>
          <w:rFonts w:asciiTheme="minorHAnsi" w:eastAsiaTheme="minorEastAsia" w:hAnsiTheme="minorHAnsi" w:cstheme="minorBidi"/>
          <w:noProof/>
        </w:rPr>
      </w:pPr>
      <w:r>
        <w:rPr>
          <w:rStyle w:val="Hyperlink"/>
          <w:noProof/>
          <w:u w:val="none"/>
        </w:rPr>
        <w:t xml:space="preserve">  </w:t>
      </w:r>
      <w:hyperlink w:anchor="_Toc508701281" w:history="1">
        <w:r w:rsidRPr="0038295A">
          <w:rPr>
            <w:rStyle w:val="Hyperlink"/>
            <w:noProof/>
          </w:rPr>
          <w:t>5.</w:t>
        </w:r>
        <w:r>
          <w:rPr>
            <w:rFonts w:asciiTheme="minorHAnsi" w:eastAsiaTheme="minorEastAsia" w:hAnsiTheme="minorHAnsi" w:cstheme="minorBidi"/>
            <w:noProof/>
          </w:rPr>
          <w:tab/>
        </w:r>
        <w:r w:rsidRPr="0038295A">
          <w:rPr>
            <w:rStyle w:val="Hyperlink"/>
            <w:noProof/>
          </w:rPr>
          <w:t>Fernüberwachung und Entstörungsdienst</w:t>
        </w:r>
        <w:r>
          <w:rPr>
            <w:noProof/>
            <w:webHidden/>
          </w:rPr>
          <w:tab/>
        </w:r>
        <w:r>
          <w:rPr>
            <w:noProof/>
            <w:webHidden/>
          </w:rPr>
          <w:fldChar w:fldCharType="begin"/>
        </w:r>
        <w:r>
          <w:rPr>
            <w:noProof/>
            <w:webHidden/>
          </w:rPr>
          <w:instrText xml:space="preserve"> PAGEREF _Toc508701281 \h </w:instrText>
        </w:r>
        <w:r>
          <w:rPr>
            <w:noProof/>
            <w:webHidden/>
          </w:rPr>
        </w:r>
        <w:r>
          <w:rPr>
            <w:noProof/>
            <w:webHidden/>
          </w:rPr>
          <w:fldChar w:fldCharType="separate"/>
        </w:r>
        <w:r w:rsidR="006F0AE0">
          <w:rPr>
            <w:noProof/>
            <w:webHidden/>
          </w:rPr>
          <w:t>6</w:t>
        </w:r>
        <w:r>
          <w:rPr>
            <w:noProof/>
            <w:webHidden/>
          </w:rPr>
          <w:fldChar w:fldCharType="end"/>
        </w:r>
      </w:hyperlink>
    </w:p>
    <w:p w14:paraId="52057D61" w14:textId="6B63411F" w:rsidR="001503EA" w:rsidRDefault="001503EA">
      <w:pPr>
        <w:pStyle w:val="Verzeichnis1"/>
        <w:rPr>
          <w:rFonts w:asciiTheme="minorHAnsi" w:eastAsiaTheme="minorEastAsia" w:hAnsiTheme="minorHAnsi" w:cstheme="minorBidi"/>
          <w:noProof/>
        </w:rPr>
      </w:pPr>
      <w:r>
        <w:rPr>
          <w:rStyle w:val="Hyperlink"/>
          <w:noProof/>
          <w:u w:val="none"/>
        </w:rPr>
        <w:t xml:space="preserve">  </w:t>
      </w:r>
      <w:hyperlink w:anchor="_Toc508701283" w:history="1">
        <w:r w:rsidRPr="0038295A">
          <w:rPr>
            <w:rStyle w:val="Hyperlink"/>
            <w:noProof/>
          </w:rPr>
          <w:t>6.</w:t>
        </w:r>
        <w:r>
          <w:rPr>
            <w:rFonts w:asciiTheme="minorHAnsi" w:eastAsiaTheme="minorEastAsia" w:hAnsiTheme="minorHAnsi" w:cstheme="minorBidi"/>
            <w:noProof/>
          </w:rPr>
          <w:tab/>
        </w:r>
        <w:r w:rsidRPr="0038295A">
          <w:rPr>
            <w:rStyle w:val="Hyperlink"/>
            <w:noProof/>
          </w:rPr>
          <w:t>Verfügbarkeitsgarantie</w:t>
        </w:r>
        <w:r>
          <w:rPr>
            <w:noProof/>
            <w:webHidden/>
          </w:rPr>
          <w:tab/>
        </w:r>
        <w:r>
          <w:rPr>
            <w:noProof/>
            <w:webHidden/>
          </w:rPr>
          <w:fldChar w:fldCharType="begin"/>
        </w:r>
        <w:r>
          <w:rPr>
            <w:noProof/>
            <w:webHidden/>
          </w:rPr>
          <w:instrText xml:space="preserve"> PAGEREF _Toc508701283 \h </w:instrText>
        </w:r>
        <w:r>
          <w:rPr>
            <w:noProof/>
            <w:webHidden/>
          </w:rPr>
        </w:r>
        <w:r>
          <w:rPr>
            <w:noProof/>
            <w:webHidden/>
          </w:rPr>
          <w:fldChar w:fldCharType="separate"/>
        </w:r>
        <w:r w:rsidR="006F0AE0">
          <w:rPr>
            <w:noProof/>
            <w:webHidden/>
          </w:rPr>
          <w:t>7</w:t>
        </w:r>
        <w:r>
          <w:rPr>
            <w:noProof/>
            <w:webHidden/>
          </w:rPr>
          <w:fldChar w:fldCharType="end"/>
        </w:r>
      </w:hyperlink>
    </w:p>
    <w:p w14:paraId="37A7CD5A" w14:textId="24FF2BD8" w:rsidR="001503EA" w:rsidRDefault="001503EA">
      <w:pPr>
        <w:pStyle w:val="Verzeichnis1"/>
        <w:rPr>
          <w:rFonts w:asciiTheme="minorHAnsi" w:eastAsiaTheme="minorEastAsia" w:hAnsiTheme="minorHAnsi" w:cstheme="minorBidi"/>
          <w:noProof/>
        </w:rPr>
      </w:pPr>
      <w:r>
        <w:rPr>
          <w:rStyle w:val="Hyperlink"/>
          <w:noProof/>
          <w:u w:val="none"/>
        </w:rPr>
        <w:t xml:space="preserve">  </w:t>
      </w:r>
      <w:hyperlink w:anchor="_Toc508701284" w:history="1">
        <w:r w:rsidRPr="0038295A">
          <w:rPr>
            <w:rStyle w:val="Hyperlink"/>
            <w:noProof/>
          </w:rPr>
          <w:t>7.</w:t>
        </w:r>
        <w:r>
          <w:rPr>
            <w:rFonts w:asciiTheme="minorHAnsi" w:eastAsiaTheme="minorEastAsia" w:hAnsiTheme="minorHAnsi" w:cstheme="minorBidi"/>
            <w:noProof/>
          </w:rPr>
          <w:tab/>
        </w:r>
        <w:r w:rsidRPr="0038295A">
          <w:rPr>
            <w:rStyle w:val="Hyperlink"/>
            <w:noProof/>
          </w:rPr>
          <w:t>Elektrotechnische Verantwortung</w:t>
        </w:r>
        <w:r>
          <w:rPr>
            <w:noProof/>
            <w:webHidden/>
          </w:rPr>
          <w:tab/>
        </w:r>
        <w:r>
          <w:rPr>
            <w:noProof/>
            <w:webHidden/>
          </w:rPr>
          <w:fldChar w:fldCharType="begin"/>
        </w:r>
        <w:r>
          <w:rPr>
            <w:noProof/>
            <w:webHidden/>
          </w:rPr>
          <w:instrText xml:space="preserve"> PAGEREF _Toc508701284 \h </w:instrText>
        </w:r>
        <w:r>
          <w:rPr>
            <w:noProof/>
            <w:webHidden/>
          </w:rPr>
        </w:r>
        <w:r>
          <w:rPr>
            <w:noProof/>
            <w:webHidden/>
          </w:rPr>
          <w:fldChar w:fldCharType="separate"/>
        </w:r>
        <w:r w:rsidR="006F0AE0">
          <w:rPr>
            <w:noProof/>
            <w:webHidden/>
          </w:rPr>
          <w:t>9</w:t>
        </w:r>
        <w:r>
          <w:rPr>
            <w:noProof/>
            <w:webHidden/>
          </w:rPr>
          <w:fldChar w:fldCharType="end"/>
        </w:r>
      </w:hyperlink>
    </w:p>
    <w:p w14:paraId="3B7DCABD" w14:textId="304A98C9" w:rsidR="001503EA" w:rsidRDefault="001503EA">
      <w:pPr>
        <w:pStyle w:val="Verzeichnis1"/>
        <w:rPr>
          <w:rFonts w:asciiTheme="minorHAnsi" w:eastAsiaTheme="minorEastAsia" w:hAnsiTheme="minorHAnsi" w:cstheme="minorBidi"/>
          <w:noProof/>
        </w:rPr>
      </w:pPr>
      <w:r>
        <w:rPr>
          <w:rStyle w:val="Hyperlink"/>
          <w:noProof/>
          <w:u w:val="none"/>
        </w:rPr>
        <w:t xml:space="preserve">  </w:t>
      </w:r>
      <w:hyperlink w:anchor="_Toc508701285" w:history="1">
        <w:r w:rsidRPr="0038295A">
          <w:rPr>
            <w:rStyle w:val="Hyperlink"/>
            <w:noProof/>
          </w:rPr>
          <w:t>8.</w:t>
        </w:r>
        <w:r>
          <w:rPr>
            <w:rFonts w:asciiTheme="minorHAnsi" w:eastAsiaTheme="minorEastAsia" w:hAnsiTheme="minorHAnsi" w:cstheme="minorBidi"/>
            <w:noProof/>
          </w:rPr>
          <w:tab/>
        </w:r>
        <w:r w:rsidRPr="0038295A">
          <w:rPr>
            <w:rStyle w:val="Hyperlink"/>
            <w:noProof/>
          </w:rPr>
          <w:t>Dokumentations- und sonstige Berichtspflichten der Deutschen Windtechnik</w:t>
        </w:r>
        <w:r>
          <w:rPr>
            <w:noProof/>
            <w:webHidden/>
          </w:rPr>
          <w:tab/>
        </w:r>
        <w:r>
          <w:rPr>
            <w:noProof/>
            <w:webHidden/>
          </w:rPr>
          <w:fldChar w:fldCharType="begin"/>
        </w:r>
        <w:r>
          <w:rPr>
            <w:noProof/>
            <w:webHidden/>
          </w:rPr>
          <w:instrText xml:space="preserve"> PAGEREF _Toc508701285 \h </w:instrText>
        </w:r>
        <w:r>
          <w:rPr>
            <w:noProof/>
            <w:webHidden/>
          </w:rPr>
        </w:r>
        <w:r>
          <w:rPr>
            <w:noProof/>
            <w:webHidden/>
          </w:rPr>
          <w:fldChar w:fldCharType="separate"/>
        </w:r>
        <w:r w:rsidR="006F0AE0">
          <w:rPr>
            <w:noProof/>
            <w:webHidden/>
          </w:rPr>
          <w:t>9</w:t>
        </w:r>
        <w:r>
          <w:rPr>
            <w:noProof/>
            <w:webHidden/>
          </w:rPr>
          <w:fldChar w:fldCharType="end"/>
        </w:r>
      </w:hyperlink>
    </w:p>
    <w:p w14:paraId="63D794B7" w14:textId="3BAEA446" w:rsidR="001503EA" w:rsidRDefault="001503EA">
      <w:pPr>
        <w:pStyle w:val="Verzeichnis1"/>
        <w:rPr>
          <w:rFonts w:asciiTheme="minorHAnsi" w:eastAsiaTheme="minorEastAsia" w:hAnsiTheme="minorHAnsi" w:cstheme="minorBidi"/>
          <w:noProof/>
        </w:rPr>
      </w:pPr>
      <w:r>
        <w:rPr>
          <w:rStyle w:val="Hyperlink"/>
          <w:noProof/>
          <w:u w:val="none"/>
        </w:rPr>
        <w:t xml:space="preserve">  </w:t>
      </w:r>
      <w:hyperlink w:anchor="_Toc508701286" w:history="1">
        <w:r w:rsidRPr="0038295A">
          <w:rPr>
            <w:rStyle w:val="Hyperlink"/>
            <w:noProof/>
          </w:rPr>
          <w:t>9.</w:t>
        </w:r>
        <w:r>
          <w:rPr>
            <w:rFonts w:asciiTheme="minorHAnsi" w:eastAsiaTheme="minorEastAsia" w:hAnsiTheme="minorHAnsi" w:cstheme="minorBidi"/>
            <w:noProof/>
          </w:rPr>
          <w:tab/>
        </w:r>
        <w:r w:rsidRPr="0038295A">
          <w:rPr>
            <w:rStyle w:val="Hyperlink"/>
            <w:noProof/>
          </w:rPr>
          <w:t>Abfallstoffe; Eigentumsübergang</w:t>
        </w:r>
        <w:r>
          <w:rPr>
            <w:noProof/>
            <w:webHidden/>
          </w:rPr>
          <w:tab/>
        </w:r>
        <w:r>
          <w:rPr>
            <w:noProof/>
            <w:webHidden/>
          </w:rPr>
          <w:fldChar w:fldCharType="begin"/>
        </w:r>
        <w:r>
          <w:rPr>
            <w:noProof/>
            <w:webHidden/>
          </w:rPr>
          <w:instrText xml:space="preserve"> PAGEREF _Toc508701286 \h </w:instrText>
        </w:r>
        <w:r>
          <w:rPr>
            <w:noProof/>
            <w:webHidden/>
          </w:rPr>
        </w:r>
        <w:r>
          <w:rPr>
            <w:noProof/>
            <w:webHidden/>
          </w:rPr>
          <w:fldChar w:fldCharType="separate"/>
        </w:r>
        <w:r w:rsidR="006F0AE0">
          <w:rPr>
            <w:noProof/>
            <w:webHidden/>
          </w:rPr>
          <w:t>10</w:t>
        </w:r>
        <w:r>
          <w:rPr>
            <w:noProof/>
            <w:webHidden/>
          </w:rPr>
          <w:fldChar w:fldCharType="end"/>
        </w:r>
      </w:hyperlink>
    </w:p>
    <w:p w14:paraId="60712B70" w14:textId="0D72ACFD" w:rsidR="001503EA" w:rsidRDefault="00AC6C0A">
      <w:pPr>
        <w:pStyle w:val="Verzeichnis1"/>
        <w:rPr>
          <w:rFonts w:asciiTheme="minorHAnsi" w:eastAsiaTheme="minorEastAsia" w:hAnsiTheme="minorHAnsi" w:cstheme="minorBidi"/>
          <w:noProof/>
        </w:rPr>
      </w:pPr>
      <w:hyperlink w:anchor="_Toc508701287" w:history="1">
        <w:r w:rsidR="001503EA" w:rsidRPr="0038295A">
          <w:rPr>
            <w:rStyle w:val="Hyperlink"/>
            <w:noProof/>
          </w:rPr>
          <w:t>10.</w:t>
        </w:r>
        <w:r w:rsidR="001503EA">
          <w:rPr>
            <w:rFonts w:asciiTheme="minorHAnsi" w:eastAsiaTheme="minorEastAsia" w:hAnsiTheme="minorHAnsi" w:cstheme="minorBidi"/>
            <w:noProof/>
          </w:rPr>
          <w:tab/>
        </w:r>
        <w:r w:rsidR="001503EA" w:rsidRPr="0038295A">
          <w:rPr>
            <w:rStyle w:val="Hyperlink"/>
            <w:noProof/>
          </w:rPr>
          <w:t>Einschaltung von Subunternehmern</w:t>
        </w:r>
        <w:r w:rsidR="001503EA">
          <w:rPr>
            <w:noProof/>
            <w:webHidden/>
          </w:rPr>
          <w:tab/>
        </w:r>
        <w:r w:rsidR="001503EA">
          <w:rPr>
            <w:noProof/>
            <w:webHidden/>
          </w:rPr>
          <w:fldChar w:fldCharType="begin"/>
        </w:r>
        <w:r w:rsidR="001503EA">
          <w:rPr>
            <w:noProof/>
            <w:webHidden/>
          </w:rPr>
          <w:instrText xml:space="preserve"> PAGEREF _Toc508701287 \h </w:instrText>
        </w:r>
        <w:r w:rsidR="001503EA">
          <w:rPr>
            <w:noProof/>
            <w:webHidden/>
          </w:rPr>
        </w:r>
        <w:r w:rsidR="001503EA">
          <w:rPr>
            <w:noProof/>
            <w:webHidden/>
          </w:rPr>
          <w:fldChar w:fldCharType="separate"/>
        </w:r>
        <w:r w:rsidR="006F0AE0">
          <w:rPr>
            <w:noProof/>
            <w:webHidden/>
          </w:rPr>
          <w:t>11</w:t>
        </w:r>
        <w:r w:rsidR="001503EA">
          <w:rPr>
            <w:noProof/>
            <w:webHidden/>
          </w:rPr>
          <w:fldChar w:fldCharType="end"/>
        </w:r>
      </w:hyperlink>
    </w:p>
    <w:p w14:paraId="35F504EE" w14:textId="0B64818E" w:rsidR="001503EA" w:rsidRDefault="00AC6C0A">
      <w:pPr>
        <w:pStyle w:val="Verzeichnis1"/>
        <w:rPr>
          <w:rFonts w:asciiTheme="minorHAnsi" w:eastAsiaTheme="minorEastAsia" w:hAnsiTheme="minorHAnsi" w:cstheme="minorBidi"/>
          <w:noProof/>
        </w:rPr>
      </w:pPr>
      <w:hyperlink w:anchor="_Toc508701289" w:history="1">
        <w:r w:rsidR="001503EA" w:rsidRPr="0038295A">
          <w:rPr>
            <w:rStyle w:val="Hyperlink"/>
            <w:noProof/>
          </w:rPr>
          <w:t>11.</w:t>
        </w:r>
        <w:r w:rsidR="001503EA">
          <w:rPr>
            <w:rFonts w:asciiTheme="minorHAnsi" w:eastAsiaTheme="minorEastAsia" w:hAnsiTheme="minorHAnsi" w:cstheme="minorBidi"/>
            <w:noProof/>
          </w:rPr>
          <w:tab/>
        </w:r>
        <w:r w:rsidR="001503EA" w:rsidRPr="0038295A">
          <w:rPr>
            <w:rStyle w:val="Hyperlink"/>
            <w:noProof/>
          </w:rPr>
          <w:t>Mitwirkungspflichten des Auftraggebers</w:t>
        </w:r>
        <w:r w:rsidR="001503EA">
          <w:rPr>
            <w:noProof/>
            <w:webHidden/>
          </w:rPr>
          <w:tab/>
        </w:r>
        <w:r w:rsidR="001503EA">
          <w:rPr>
            <w:noProof/>
            <w:webHidden/>
          </w:rPr>
          <w:fldChar w:fldCharType="begin"/>
        </w:r>
        <w:r w:rsidR="001503EA">
          <w:rPr>
            <w:noProof/>
            <w:webHidden/>
          </w:rPr>
          <w:instrText xml:space="preserve"> PAGEREF _Toc508701289 \h </w:instrText>
        </w:r>
        <w:r w:rsidR="001503EA">
          <w:rPr>
            <w:noProof/>
            <w:webHidden/>
          </w:rPr>
        </w:r>
        <w:r w:rsidR="001503EA">
          <w:rPr>
            <w:noProof/>
            <w:webHidden/>
          </w:rPr>
          <w:fldChar w:fldCharType="separate"/>
        </w:r>
        <w:r w:rsidR="006F0AE0">
          <w:rPr>
            <w:noProof/>
            <w:webHidden/>
          </w:rPr>
          <w:t>11</w:t>
        </w:r>
        <w:r w:rsidR="001503EA">
          <w:rPr>
            <w:noProof/>
            <w:webHidden/>
          </w:rPr>
          <w:fldChar w:fldCharType="end"/>
        </w:r>
      </w:hyperlink>
    </w:p>
    <w:p w14:paraId="13CAF8E7" w14:textId="66372AD4" w:rsidR="001503EA" w:rsidRDefault="00AC6C0A">
      <w:pPr>
        <w:pStyle w:val="Verzeichnis1"/>
        <w:rPr>
          <w:rFonts w:asciiTheme="minorHAnsi" w:eastAsiaTheme="minorEastAsia" w:hAnsiTheme="minorHAnsi" w:cstheme="minorBidi"/>
          <w:noProof/>
        </w:rPr>
      </w:pPr>
      <w:hyperlink w:anchor="_Toc508701290" w:history="1">
        <w:r w:rsidR="001503EA" w:rsidRPr="0038295A">
          <w:rPr>
            <w:rStyle w:val="Hyperlink"/>
            <w:noProof/>
          </w:rPr>
          <w:t>12.</w:t>
        </w:r>
        <w:r w:rsidR="001503EA">
          <w:rPr>
            <w:rFonts w:asciiTheme="minorHAnsi" w:eastAsiaTheme="minorEastAsia" w:hAnsiTheme="minorHAnsi" w:cstheme="minorBidi"/>
            <w:noProof/>
          </w:rPr>
          <w:tab/>
        </w:r>
        <w:r w:rsidR="001503EA" w:rsidRPr="0038295A">
          <w:rPr>
            <w:rStyle w:val="Hyperlink"/>
            <w:noProof/>
          </w:rPr>
          <w:t>Abnahme</w:t>
        </w:r>
        <w:r w:rsidR="001503EA">
          <w:rPr>
            <w:rStyle w:val="Hyperlink"/>
            <w:noProof/>
          </w:rPr>
          <w:t>…………………………………………………………………………………….</w:t>
        </w:r>
        <w:r w:rsidR="001503EA" w:rsidRPr="0038295A">
          <w:rPr>
            <w:rStyle w:val="Hyperlink"/>
            <w:noProof/>
          </w:rPr>
          <w:t xml:space="preserve">  .</w:t>
        </w:r>
        <w:r w:rsidR="001503EA">
          <w:rPr>
            <w:noProof/>
            <w:webHidden/>
          </w:rPr>
          <w:tab/>
        </w:r>
        <w:r w:rsidR="001503EA">
          <w:rPr>
            <w:noProof/>
            <w:webHidden/>
          </w:rPr>
          <w:fldChar w:fldCharType="begin"/>
        </w:r>
        <w:r w:rsidR="001503EA">
          <w:rPr>
            <w:noProof/>
            <w:webHidden/>
          </w:rPr>
          <w:instrText xml:space="preserve"> PAGEREF _Toc508701290 \h </w:instrText>
        </w:r>
        <w:r w:rsidR="001503EA">
          <w:rPr>
            <w:noProof/>
            <w:webHidden/>
          </w:rPr>
        </w:r>
        <w:r w:rsidR="001503EA">
          <w:rPr>
            <w:noProof/>
            <w:webHidden/>
          </w:rPr>
          <w:fldChar w:fldCharType="separate"/>
        </w:r>
        <w:r w:rsidR="006F0AE0">
          <w:rPr>
            <w:noProof/>
            <w:webHidden/>
          </w:rPr>
          <w:t>12</w:t>
        </w:r>
        <w:r w:rsidR="001503EA">
          <w:rPr>
            <w:noProof/>
            <w:webHidden/>
          </w:rPr>
          <w:fldChar w:fldCharType="end"/>
        </w:r>
      </w:hyperlink>
    </w:p>
    <w:p w14:paraId="6CBB729C" w14:textId="6BDB3B36" w:rsidR="001503EA" w:rsidRDefault="00AC6C0A">
      <w:pPr>
        <w:pStyle w:val="Verzeichnis1"/>
        <w:rPr>
          <w:rFonts w:asciiTheme="minorHAnsi" w:eastAsiaTheme="minorEastAsia" w:hAnsiTheme="minorHAnsi" w:cstheme="minorBidi"/>
          <w:noProof/>
        </w:rPr>
      </w:pPr>
      <w:hyperlink w:anchor="_Toc508701291" w:history="1">
        <w:r w:rsidR="001503EA" w:rsidRPr="0038295A">
          <w:rPr>
            <w:rStyle w:val="Hyperlink"/>
            <w:noProof/>
          </w:rPr>
          <w:t>13.</w:t>
        </w:r>
        <w:r w:rsidR="001503EA">
          <w:rPr>
            <w:rFonts w:asciiTheme="minorHAnsi" w:eastAsiaTheme="minorEastAsia" w:hAnsiTheme="minorHAnsi" w:cstheme="minorBidi"/>
            <w:noProof/>
          </w:rPr>
          <w:tab/>
        </w:r>
        <w:r w:rsidR="001503EA" w:rsidRPr="0038295A">
          <w:rPr>
            <w:rStyle w:val="Hyperlink"/>
            <w:noProof/>
          </w:rPr>
          <w:t>Vergütung der Leistungen der Deutschen Windtechnik</w:t>
        </w:r>
        <w:r w:rsidR="001503EA">
          <w:rPr>
            <w:noProof/>
            <w:webHidden/>
          </w:rPr>
          <w:tab/>
        </w:r>
        <w:r w:rsidR="001503EA">
          <w:rPr>
            <w:noProof/>
            <w:webHidden/>
          </w:rPr>
          <w:fldChar w:fldCharType="begin"/>
        </w:r>
        <w:r w:rsidR="001503EA">
          <w:rPr>
            <w:noProof/>
            <w:webHidden/>
          </w:rPr>
          <w:instrText xml:space="preserve"> PAGEREF _Toc508701291 \h </w:instrText>
        </w:r>
        <w:r w:rsidR="001503EA">
          <w:rPr>
            <w:noProof/>
            <w:webHidden/>
          </w:rPr>
        </w:r>
        <w:r w:rsidR="001503EA">
          <w:rPr>
            <w:noProof/>
            <w:webHidden/>
          </w:rPr>
          <w:fldChar w:fldCharType="separate"/>
        </w:r>
        <w:r w:rsidR="006F0AE0">
          <w:rPr>
            <w:noProof/>
            <w:webHidden/>
          </w:rPr>
          <w:t>12</w:t>
        </w:r>
        <w:r w:rsidR="001503EA">
          <w:rPr>
            <w:noProof/>
            <w:webHidden/>
          </w:rPr>
          <w:fldChar w:fldCharType="end"/>
        </w:r>
      </w:hyperlink>
    </w:p>
    <w:p w14:paraId="6E28A974" w14:textId="1E132487" w:rsidR="001503EA" w:rsidRDefault="00AC6C0A">
      <w:pPr>
        <w:pStyle w:val="Verzeichnis1"/>
        <w:rPr>
          <w:rFonts w:asciiTheme="minorHAnsi" w:eastAsiaTheme="minorEastAsia" w:hAnsiTheme="minorHAnsi" w:cstheme="minorBidi"/>
          <w:noProof/>
        </w:rPr>
      </w:pPr>
      <w:hyperlink w:anchor="_Toc508701292" w:history="1">
        <w:r w:rsidR="001503EA" w:rsidRPr="0038295A">
          <w:rPr>
            <w:rStyle w:val="Hyperlink"/>
            <w:noProof/>
          </w:rPr>
          <w:t>14.</w:t>
        </w:r>
        <w:r w:rsidR="001503EA">
          <w:rPr>
            <w:rFonts w:asciiTheme="minorHAnsi" w:eastAsiaTheme="minorEastAsia" w:hAnsiTheme="minorHAnsi" w:cstheme="minorBidi"/>
            <w:noProof/>
          </w:rPr>
          <w:tab/>
        </w:r>
        <w:r w:rsidR="001503EA" w:rsidRPr="0038295A">
          <w:rPr>
            <w:rStyle w:val="Hyperlink"/>
            <w:noProof/>
          </w:rPr>
          <w:t>Abrechnungs- und Zahlungsmodalitäten</w:t>
        </w:r>
        <w:r w:rsidR="001503EA">
          <w:rPr>
            <w:noProof/>
            <w:webHidden/>
          </w:rPr>
          <w:tab/>
        </w:r>
        <w:r w:rsidR="001503EA">
          <w:rPr>
            <w:noProof/>
            <w:webHidden/>
          </w:rPr>
          <w:fldChar w:fldCharType="begin"/>
        </w:r>
        <w:r w:rsidR="001503EA">
          <w:rPr>
            <w:noProof/>
            <w:webHidden/>
          </w:rPr>
          <w:instrText xml:space="preserve"> PAGEREF _Toc508701292 \h </w:instrText>
        </w:r>
        <w:r w:rsidR="001503EA">
          <w:rPr>
            <w:noProof/>
            <w:webHidden/>
          </w:rPr>
        </w:r>
        <w:r w:rsidR="001503EA">
          <w:rPr>
            <w:noProof/>
            <w:webHidden/>
          </w:rPr>
          <w:fldChar w:fldCharType="separate"/>
        </w:r>
        <w:r w:rsidR="006F0AE0">
          <w:rPr>
            <w:noProof/>
            <w:webHidden/>
          </w:rPr>
          <w:t>13</w:t>
        </w:r>
        <w:r w:rsidR="001503EA">
          <w:rPr>
            <w:noProof/>
            <w:webHidden/>
          </w:rPr>
          <w:fldChar w:fldCharType="end"/>
        </w:r>
      </w:hyperlink>
    </w:p>
    <w:p w14:paraId="28F9BECE" w14:textId="74BB91D6" w:rsidR="001503EA" w:rsidRDefault="00AC6C0A">
      <w:pPr>
        <w:pStyle w:val="Verzeichnis1"/>
        <w:rPr>
          <w:rFonts w:asciiTheme="minorHAnsi" w:eastAsiaTheme="minorEastAsia" w:hAnsiTheme="minorHAnsi" w:cstheme="minorBidi"/>
          <w:noProof/>
        </w:rPr>
      </w:pPr>
      <w:hyperlink w:anchor="_Toc508701293" w:history="1">
        <w:r w:rsidR="001503EA" w:rsidRPr="0038295A">
          <w:rPr>
            <w:rStyle w:val="Hyperlink"/>
            <w:noProof/>
          </w:rPr>
          <w:t>15.</w:t>
        </w:r>
        <w:r w:rsidR="001503EA">
          <w:rPr>
            <w:rFonts w:asciiTheme="minorHAnsi" w:eastAsiaTheme="minorEastAsia" w:hAnsiTheme="minorHAnsi" w:cstheme="minorBidi"/>
            <w:noProof/>
          </w:rPr>
          <w:tab/>
        </w:r>
        <w:r w:rsidR="001503EA" w:rsidRPr="0038295A">
          <w:rPr>
            <w:rStyle w:val="Hyperlink"/>
            <w:noProof/>
          </w:rPr>
          <w:t>Mängelansprüche, Gefahrtragung und Haftung</w:t>
        </w:r>
        <w:r w:rsidR="001503EA">
          <w:rPr>
            <w:noProof/>
            <w:webHidden/>
          </w:rPr>
          <w:tab/>
        </w:r>
        <w:r w:rsidR="001503EA">
          <w:rPr>
            <w:noProof/>
            <w:webHidden/>
          </w:rPr>
          <w:fldChar w:fldCharType="begin"/>
        </w:r>
        <w:r w:rsidR="001503EA">
          <w:rPr>
            <w:noProof/>
            <w:webHidden/>
          </w:rPr>
          <w:instrText xml:space="preserve"> PAGEREF _Toc508701293 \h </w:instrText>
        </w:r>
        <w:r w:rsidR="001503EA">
          <w:rPr>
            <w:noProof/>
            <w:webHidden/>
          </w:rPr>
        </w:r>
        <w:r w:rsidR="001503EA">
          <w:rPr>
            <w:noProof/>
            <w:webHidden/>
          </w:rPr>
          <w:fldChar w:fldCharType="separate"/>
        </w:r>
        <w:r w:rsidR="006F0AE0">
          <w:rPr>
            <w:noProof/>
            <w:webHidden/>
          </w:rPr>
          <w:t>14</w:t>
        </w:r>
        <w:r w:rsidR="001503EA">
          <w:rPr>
            <w:noProof/>
            <w:webHidden/>
          </w:rPr>
          <w:fldChar w:fldCharType="end"/>
        </w:r>
      </w:hyperlink>
    </w:p>
    <w:p w14:paraId="10199B76" w14:textId="7CACECF8" w:rsidR="001503EA" w:rsidRDefault="00AC6C0A">
      <w:pPr>
        <w:pStyle w:val="Verzeichnis1"/>
        <w:rPr>
          <w:rFonts w:asciiTheme="minorHAnsi" w:eastAsiaTheme="minorEastAsia" w:hAnsiTheme="minorHAnsi" w:cstheme="minorBidi"/>
          <w:noProof/>
        </w:rPr>
      </w:pPr>
      <w:hyperlink w:anchor="_Toc508701294" w:history="1">
        <w:r w:rsidR="001503EA" w:rsidRPr="0038295A">
          <w:rPr>
            <w:rStyle w:val="Hyperlink"/>
            <w:noProof/>
          </w:rPr>
          <w:t>16.</w:t>
        </w:r>
        <w:r w:rsidR="001503EA">
          <w:rPr>
            <w:rFonts w:asciiTheme="minorHAnsi" w:eastAsiaTheme="minorEastAsia" w:hAnsiTheme="minorHAnsi" w:cstheme="minorBidi"/>
            <w:noProof/>
          </w:rPr>
          <w:tab/>
        </w:r>
        <w:r w:rsidR="001503EA" w:rsidRPr="0038295A">
          <w:rPr>
            <w:rStyle w:val="Hyperlink"/>
            <w:noProof/>
          </w:rPr>
          <w:t>Versicherungen</w:t>
        </w:r>
        <w:r w:rsidR="001503EA">
          <w:rPr>
            <w:noProof/>
            <w:webHidden/>
          </w:rPr>
          <w:tab/>
        </w:r>
        <w:r w:rsidR="001503EA">
          <w:rPr>
            <w:noProof/>
            <w:webHidden/>
          </w:rPr>
          <w:fldChar w:fldCharType="begin"/>
        </w:r>
        <w:r w:rsidR="001503EA">
          <w:rPr>
            <w:noProof/>
            <w:webHidden/>
          </w:rPr>
          <w:instrText xml:space="preserve"> PAGEREF _Toc508701294 \h </w:instrText>
        </w:r>
        <w:r w:rsidR="001503EA">
          <w:rPr>
            <w:noProof/>
            <w:webHidden/>
          </w:rPr>
        </w:r>
        <w:r w:rsidR="001503EA">
          <w:rPr>
            <w:noProof/>
            <w:webHidden/>
          </w:rPr>
          <w:fldChar w:fldCharType="separate"/>
        </w:r>
        <w:r w:rsidR="006F0AE0">
          <w:rPr>
            <w:noProof/>
            <w:webHidden/>
          </w:rPr>
          <w:t>15</w:t>
        </w:r>
        <w:r w:rsidR="001503EA">
          <w:rPr>
            <w:noProof/>
            <w:webHidden/>
          </w:rPr>
          <w:fldChar w:fldCharType="end"/>
        </w:r>
      </w:hyperlink>
    </w:p>
    <w:p w14:paraId="416DC14E" w14:textId="0FB16D64" w:rsidR="001503EA" w:rsidRDefault="00AC6C0A">
      <w:pPr>
        <w:pStyle w:val="Verzeichnis1"/>
        <w:rPr>
          <w:rFonts w:asciiTheme="minorHAnsi" w:eastAsiaTheme="minorEastAsia" w:hAnsiTheme="minorHAnsi" w:cstheme="minorBidi"/>
          <w:noProof/>
        </w:rPr>
      </w:pPr>
      <w:hyperlink w:anchor="_Toc508701295" w:history="1">
        <w:r w:rsidR="001503EA" w:rsidRPr="0038295A">
          <w:rPr>
            <w:rStyle w:val="Hyperlink"/>
            <w:noProof/>
          </w:rPr>
          <w:t>17.</w:t>
        </w:r>
        <w:r w:rsidR="001503EA">
          <w:rPr>
            <w:rFonts w:asciiTheme="minorHAnsi" w:eastAsiaTheme="minorEastAsia" w:hAnsiTheme="minorHAnsi" w:cstheme="minorBidi"/>
            <w:noProof/>
          </w:rPr>
          <w:tab/>
        </w:r>
        <w:r w:rsidR="001503EA" w:rsidRPr="0038295A">
          <w:rPr>
            <w:rStyle w:val="Hyperlink"/>
            <w:noProof/>
          </w:rPr>
          <w:t>Rechtsnachfolge</w:t>
        </w:r>
        <w:r w:rsidR="001503EA">
          <w:rPr>
            <w:noProof/>
            <w:webHidden/>
          </w:rPr>
          <w:tab/>
        </w:r>
        <w:r w:rsidR="001503EA">
          <w:rPr>
            <w:noProof/>
            <w:webHidden/>
          </w:rPr>
          <w:fldChar w:fldCharType="begin"/>
        </w:r>
        <w:r w:rsidR="001503EA">
          <w:rPr>
            <w:noProof/>
            <w:webHidden/>
          </w:rPr>
          <w:instrText xml:space="preserve"> PAGEREF _Toc508701295 \h </w:instrText>
        </w:r>
        <w:r w:rsidR="001503EA">
          <w:rPr>
            <w:noProof/>
            <w:webHidden/>
          </w:rPr>
        </w:r>
        <w:r w:rsidR="001503EA">
          <w:rPr>
            <w:noProof/>
            <w:webHidden/>
          </w:rPr>
          <w:fldChar w:fldCharType="separate"/>
        </w:r>
        <w:r w:rsidR="006F0AE0">
          <w:rPr>
            <w:noProof/>
            <w:webHidden/>
          </w:rPr>
          <w:t>15</w:t>
        </w:r>
        <w:r w:rsidR="001503EA">
          <w:rPr>
            <w:noProof/>
            <w:webHidden/>
          </w:rPr>
          <w:fldChar w:fldCharType="end"/>
        </w:r>
      </w:hyperlink>
    </w:p>
    <w:p w14:paraId="2A9D9319" w14:textId="3690CF41" w:rsidR="001503EA" w:rsidRDefault="00AC6C0A">
      <w:pPr>
        <w:pStyle w:val="Verzeichnis1"/>
        <w:rPr>
          <w:rFonts w:asciiTheme="minorHAnsi" w:eastAsiaTheme="minorEastAsia" w:hAnsiTheme="minorHAnsi" w:cstheme="minorBidi"/>
          <w:noProof/>
        </w:rPr>
      </w:pPr>
      <w:hyperlink w:anchor="_Toc508701296" w:history="1">
        <w:r w:rsidR="001503EA" w:rsidRPr="0038295A">
          <w:rPr>
            <w:rStyle w:val="Hyperlink"/>
            <w:noProof/>
          </w:rPr>
          <w:t>18.</w:t>
        </w:r>
        <w:r w:rsidR="001503EA">
          <w:rPr>
            <w:rFonts w:asciiTheme="minorHAnsi" w:eastAsiaTheme="minorEastAsia" w:hAnsiTheme="minorHAnsi" w:cstheme="minorBidi"/>
            <w:noProof/>
          </w:rPr>
          <w:tab/>
        </w:r>
        <w:r w:rsidR="001503EA" w:rsidRPr="0038295A">
          <w:rPr>
            <w:rStyle w:val="Hyperlink"/>
            <w:noProof/>
          </w:rPr>
          <w:t>Vertragsdauer; Kündigung</w:t>
        </w:r>
        <w:r w:rsidR="001503EA">
          <w:rPr>
            <w:noProof/>
            <w:webHidden/>
          </w:rPr>
          <w:tab/>
        </w:r>
        <w:r w:rsidR="001503EA">
          <w:rPr>
            <w:noProof/>
            <w:webHidden/>
          </w:rPr>
          <w:fldChar w:fldCharType="begin"/>
        </w:r>
        <w:r w:rsidR="001503EA">
          <w:rPr>
            <w:noProof/>
            <w:webHidden/>
          </w:rPr>
          <w:instrText xml:space="preserve"> PAGEREF _Toc508701296 \h </w:instrText>
        </w:r>
        <w:r w:rsidR="001503EA">
          <w:rPr>
            <w:noProof/>
            <w:webHidden/>
          </w:rPr>
        </w:r>
        <w:r w:rsidR="001503EA">
          <w:rPr>
            <w:noProof/>
            <w:webHidden/>
          </w:rPr>
          <w:fldChar w:fldCharType="separate"/>
        </w:r>
        <w:r w:rsidR="006F0AE0">
          <w:rPr>
            <w:noProof/>
            <w:webHidden/>
          </w:rPr>
          <w:t>16</w:t>
        </w:r>
        <w:r w:rsidR="001503EA">
          <w:rPr>
            <w:noProof/>
            <w:webHidden/>
          </w:rPr>
          <w:fldChar w:fldCharType="end"/>
        </w:r>
      </w:hyperlink>
    </w:p>
    <w:p w14:paraId="7A20DDAD" w14:textId="7CA7884D" w:rsidR="001503EA" w:rsidRDefault="00AC6C0A">
      <w:pPr>
        <w:pStyle w:val="Verzeichnis1"/>
        <w:rPr>
          <w:rFonts w:asciiTheme="minorHAnsi" w:eastAsiaTheme="minorEastAsia" w:hAnsiTheme="minorHAnsi" w:cstheme="minorBidi"/>
          <w:noProof/>
        </w:rPr>
      </w:pPr>
      <w:hyperlink w:anchor="_Toc508701297" w:history="1">
        <w:r w:rsidR="001503EA" w:rsidRPr="0038295A">
          <w:rPr>
            <w:rStyle w:val="Hyperlink"/>
            <w:noProof/>
          </w:rPr>
          <w:t>19.</w:t>
        </w:r>
        <w:r w:rsidR="001503EA">
          <w:rPr>
            <w:rFonts w:asciiTheme="minorHAnsi" w:eastAsiaTheme="minorEastAsia" w:hAnsiTheme="minorHAnsi" w:cstheme="minorBidi"/>
            <w:noProof/>
          </w:rPr>
          <w:tab/>
        </w:r>
        <w:r w:rsidR="001503EA" w:rsidRPr="0038295A">
          <w:rPr>
            <w:rStyle w:val="Hyperlink"/>
            <w:noProof/>
          </w:rPr>
          <w:t>Schlussbestimmungen</w:t>
        </w:r>
        <w:r w:rsidR="001503EA">
          <w:rPr>
            <w:noProof/>
            <w:webHidden/>
          </w:rPr>
          <w:tab/>
        </w:r>
        <w:r w:rsidR="001503EA">
          <w:rPr>
            <w:noProof/>
            <w:webHidden/>
          </w:rPr>
          <w:fldChar w:fldCharType="begin"/>
        </w:r>
        <w:r w:rsidR="001503EA">
          <w:rPr>
            <w:noProof/>
            <w:webHidden/>
          </w:rPr>
          <w:instrText xml:space="preserve"> PAGEREF _Toc508701297 \h </w:instrText>
        </w:r>
        <w:r w:rsidR="001503EA">
          <w:rPr>
            <w:noProof/>
            <w:webHidden/>
          </w:rPr>
        </w:r>
        <w:r w:rsidR="001503EA">
          <w:rPr>
            <w:noProof/>
            <w:webHidden/>
          </w:rPr>
          <w:fldChar w:fldCharType="separate"/>
        </w:r>
        <w:r w:rsidR="006F0AE0">
          <w:rPr>
            <w:noProof/>
            <w:webHidden/>
          </w:rPr>
          <w:t>17</w:t>
        </w:r>
        <w:r w:rsidR="001503EA">
          <w:rPr>
            <w:noProof/>
            <w:webHidden/>
          </w:rPr>
          <w:fldChar w:fldCharType="end"/>
        </w:r>
      </w:hyperlink>
    </w:p>
    <w:p w14:paraId="1B6C8991" w14:textId="0C6C0686" w:rsidR="00153431" w:rsidRPr="00707762" w:rsidRDefault="00416A02" w:rsidP="005A757A">
      <w:pPr>
        <w:pStyle w:val="berschrift1"/>
        <w:numPr>
          <w:ilvl w:val="0"/>
          <w:numId w:val="1"/>
        </w:numPr>
      </w:pPr>
      <w:r w:rsidRPr="00EE5015">
        <w:lastRenderedPageBreak/>
        <w:fldChar w:fldCharType="end"/>
      </w:r>
      <w:r w:rsidR="005A757A">
        <w:t xml:space="preserve"> </w:t>
      </w:r>
      <w:bookmarkStart w:id="0" w:name="_Ref270934392"/>
      <w:bookmarkStart w:id="1" w:name="_Ref270937603"/>
      <w:bookmarkStart w:id="2" w:name="_Toc508701277"/>
      <w:r w:rsidR="00153431" w:rsidRPr="00707762">
        <w:t>Vertragsgegenstand</w:t>
      </w:r>
      <w:bookmarkEnd w:id="0"/>
      <w:bookmarkEnd w:id="1"/>
      <w:bookmarkEnd w:id="2"/>
      <w:r w:rsidR="00153431" w:rsidRPr="00707762">
        <w:br/>
      </w:r>
    </w:p>
    <w:p w14:paraId="2DE640CA" w14:textId="1CC1BB6B" w:rsidR="00153431" w:rsidRDefault="0085640D" w:rsidP="0020429E">
      <w:pPr>
        <w:pStyle w:val="Standa"/>
        <w:numPr>
          <w:ilvl w:val="1"/>
          <w:numId w:val="1"/>
        </w:numPr>
        <w:tabs>
          <w:tab w:val="left" w:pos="3402"/>
          <w:tab w:val="left" w:pos="3686"/>
        </w:tabs>
      </w:pPr>
      <w:r>
        <w:t>Der Auftraggeber</w:t>
      </w:r>
      <w:r w:rsidR="00153431" w:rsidRPr="00036FB0">
        <w:t xml:space="preserve"> betreibt am Standort</w:t>
      </w:r>
      <w:r w:rsidR="00153431">
        <w:br/>
      </w:r>
      <w:r w:rsidR="00153431">
        <w:br/>
      </w:r>
      <w:r w:rsidR="00153431" w:rsidRPr="003F6378">
        <w:t>Land:</w:t>
      </w:r>
      <w:r w:rsidR="00153431" w:rsidRPr="003F6378">
        <w:tab/>
      </w:r>
      <w:r w:rsidR="00072252" w:rsidRPr="003F6378">
        <w:t>Deutschland</w:t>
      </w:r>
      <w:r w:rsidR="00153431" w:rsidRPr="003F6378">
        <w:br/>
        <w:t>Region:</w:t>
      </w:r>
      <w:r w:rsidR="00153431" w:rsidRPr="003F6378">
        <w:tab/>
      </w:r>
      <w:r w:rsidR="00711970" w:rsidRPr="00307135">
        <w:t>Baden-Württemberg</w:t>
      </w:r>
      <w:r w:rsidR="00153431" w:rsidRPr="003F6378">
        <w:br/>
        <w:t>Gemeinde:</w:t>
      </w:r>
      <w:r w:rsidR="00153431" w:rsidRPr="003F6378">
        <w:tab/>
      </w:r>
      <w:r w:rsidR="00A625A7" w:rsidRPr="00307135">
        <w:t>734</w:t>
      </w:r>
      <w:r w:rsidR="00E0735B" w:rsidRPr="00307135">
        <w:t>50</w:t>
      </w:r>
      <w:r w:rsidR="00A625A7" w:rsidRPr="00307135">
        <w:t xml:space="preserve"> </w:t>
      </w:r>
      <w:proofErr w:type="spellStart"/>
      <w:r w:rsidR="00E0735B" w:rsidRPr="00307135">
        <w:t>Weilermerkingen</w:t>
      </w:r>
      <w:proofErr w:type="spellEnd"/>
      <w:r w:rsidR="00153431" w:rsidRPr="003F6378">
        <w:br/>
        <w:t>Parkbezeichnung:</w:t>
      </w:r>
      <w:r w:rsidR="00153431" w:rsidRPr="003F6378">
        <w:tab/>
      </w:r>
      <w:r w:rsidR="000438A6">
        <w:t xml:space="preserve">Ulm </w:t>
      </w:r>
      <w:proofErr w:type="spellStart"/>
      <w:r w:rsidR="00E0735B" w:rsidRPr="00307135">
        <w:t>Weilermerkingen</w:t>
      </w:r>
      <w:proofErr w:type="spellEnd"/>
      <w:r w:rsidR="0027716B" w:rsidRPr="0027716B">
        <w:br/>
      </w:r>
      <w:r w:rsidR="00153431" w:rsidRPr="00072252">
        <w:br/>
      </w:r>
      <w:r w:rsidR="00A625A7" w:rsidRPr="00307135">
        <w:t>drei</w:t>
      </w:r>
      <w:r w:rsidR="00314B92" w:rsidRPr="00072252">
        <w:t xml:space="preserve"> </w:t>
      </w:r>
      <w:r w:rsidR="00153431" w:rsidRPr="00072252">
        <w:t>Windenergieanlage</w:t>
      </w:r>
      <w:r w:rsidR="0044742A">
        <w:t>n</w:t>
      </w:r>
      <w:r w:rsidR="00153431" w:rsidRPr="00072252">
        <w:t xml:space="preserve"> vom Typ</w:t>
      </w:r>
      <w:r w:rsidR="00352915">
        <w:t xml:space="preserve"> </w:t>
      </w:r>
      <w:r w:rsidR="00711970" w:rsidRPr="00307135">
        <w:t>MM92</w:t>
      </w:r>
      <w:r w:rsidR="0027716B" w:rsidRPr="0027716B">
        <w:t xml:space="preserve">, </w:t>
      </w:r>
      <w:r w:rsidR="0044742A" w:rsidRPr="00307135">
        <w:t>100</w:t>
      </w:r>
      <w:r w:rsidR="00935095" w:rsidRPr="00072252">
        <w:t xml:space="preserve"> m Nabenhöhe</w:t>
      </w:r>
      <w:r w:rsidR="00321AFF" w:rsidRPr="00072252">
        <w:t>,</w:t>
      </w:r>
      <w:r w:rsidR="00935095" w:rsidRPr="00072252">
        <w:t xml:space="preserve"> </w:t>
      </w:r>
      <w:r w:rsidR="00153431" w:rsidRPr="00072252">
        <w:t>(nachfolgend bezeichnet als „</w:t>
      </w:r>
      <w:r w:rsidR="00153431" w:rsidRPr="00072252">
        <w:rPr>
          <w:b/>
        </w:rPr>
        <w:t>W</w:t>
      </w:r>
      <w:r w:rsidR="00C73AC5" w:rsidRPr="00072252">
        <w:rPr>
          <w:b/>
        </w:rPr>
        <w:t>EA</w:t>
      </w:r>
      <w:r w:rsidR="00153431" w:rsidRPr="00072252">
        <w:t>“); die W</w:t>
      </w:r>
      <w:r w:rsidR="00C73AC5" w:rsidRPr="00072252">
        <w:t>EA</w:t>
      </w:r>
      <w:r w:rsidR="00153431" w:rsidRPr="00072252">
        <w:t xml:space="preserve"> sind in </w:t>
      </w:r>
      <w:r w:rsidR="00153431" w:rsidRPr="00072252">
        <w:rPr>
          <w:b/>
        </w:rPr>
        <w:t>Anlage</w:t>
      </w:r>
      <w:r w:rsidR="00153431" w:rsidRPr="00036FB0">
        <w:rPr>
          <w:b/>
        </w:rPr>
        <w:t xml:space="preserve"> 1</w:t>
      </w:r>
      <w:r w:rsidR="00153431" w:rsidRPr="00036FB0">
        <w:t xml:space="preserve"> näher mit Lage, Seriennummern und </w:t>
      </w:r>
      <w:proofErr w:type="spellStart"/>
      <w:r w:rsidR="00153431" w:rsidRPr="00036FB0">
        <w:t>Inbetriebnahmedatum</w:t>
      </w:r>
      <w:proofErr w:type="spellEnd"/>
      <w:r w:rsidR="00153431" w:rsidRPr="00036FB0">
        <w:t xml:space="preserve"> bezeichnet.</w:t>
      </w:r>
    </w:p>
    <w:p w14:paraId="7550594D" w14:textId="77777777" w:rsidR="000F23BE" w:rsidRDefault="000F23BE" w:rsidP="000F23BE">
      <w:pPr>
        <w:pStyle w:val="Standa"/>
        <w:tabs>
          <w:tab w:val="left" w:pos="3402"/>
          <w:tab w:val="left" w:pos="3686"/>
        </w:tabs>
        <w:ind w:left="1134"/>
      </w:pPr>
    </w:p>
    <w:p w14:paraId="267EC999" w14:textId="29BE6D11" w:rsidR="000F23BE" w:rsidRDefault="00153431" w:rsidP="004A62DB">
      <w:pPr>
        <w:pStyle w:val="Standa"/>
        <w:numPr>
          <w:ilvl w:val="1"/>
          <w:numId w:val="1"/>
        </w:numPr>
        <w:jc w:val="both"/>
      </w:pPr>
      <w:r w:rsidRPr="00036FB0">
        <w:t xml:space="preserve">Die Deutsche Windtechnik übernimmt für die </w:t>
      </w:r>
      <w:r w:rsidRPr="00072252">
        <w:t>W</w:t>
      </w:r>
      <w:r w:rsidR="00C73AC5" w:rsidRPr="00072252">
        <w:t>EA</w:t>
      </w:r>
      <w:r w:rsidRPr="00072252">
        <w:t xml:space="preserve"> ab </w:t>
      </w:r>
      <w:r w:rsidR="0027716B" w:rsidRPr="0027716B">
        <w:t xml:space="preserve">dem </w:t>
      </w:r>
      <w:r w:rsidR="00316999" w:rsidRPr="00A1238A">
        <w:t>01.0</w:t>
      </w:r>
      <w:r w:rsidR="00912BE6" w:rsidRPr="00A1238A">
        <w:t>9</w:t>
      </w:r>
      <w:r w:rsidR="00316999" w:rsidRPr="00A1238A">
        <w:t>.2018</w:t>
      </w:r>
      <w:r w:rsidR="00352915">
        <w:t xml:space="preserve"> </w:t>
      </w:r>
      <w:r w:rsidRPr="002E6D2F">
        <w:t xml:space="preserve">die Inspektion und Wartung gemäß Nr. </w:t>
      </w:r>
      <w:r w:rsidR="000D292D">
        <w:t>3</w:t>
      </w:r>
      <w:r w:rsidRPr="002E6D2F">
        <w:t xml:space="preserve">, die Instandsetzung und Reparatur bei nicht von außen kommenden  – also insbesondere nicht durch </w:t>
      </w:r>
      <w:r w:rsidR="00FA6D4F">
        <w:t>h</w:t>
      </w:r>
      <w:r w:rsidRPr="002E6D2F">
        <w:t>öhere Gewalt oder Dritte verursachte – Schäden gemäß</w:t>
      </w:r>
      <w:r w:rsidRPr="00036FB0">
        <w:t xml:space="preserve"> Nr. </w:t>
      </w:r>
      <w:r w:rsidR="000D292D">
        <w:t>4</w:t>
      </w:r>
      <w:r w:rsidR="00623264">
        <w:t xml:space="preserve">, </w:t>
      </w:r>
      <w:r w:rsidRPr="00036FB0">
        <w:t xml:space="preserve">die Fernüberwachung und Entstörung gemäß Nr. </w:t>
      </w:r>
      <w:r w:rsidR="000D292D">
        <w:t>5</w:t>
      </w:r>
      <w:r w:rsidR="0094303C">
        <w:t>,</w:t>
      </w:r>
      <w:r w:rsidR="000D292D" w:rsidRPr="00036FB0">
        <w:t xml:space="preserve"> </w:t>
      </w:r>
      <w:r w:rsidR="0094303C">
        <w:t>weiter</w:t>
      </w:r>
      <w:r w:rsidR="00E87570" w:rsidRPr="00E87570">
        <w:t xml:space="preserve"> </w:t>
      </w:r>
      <w:r w:rsidR="00623264" w:rsidRPr="00E87570">
        <w:t xml:space="preserve">die Sicherheitsüberprüfung wie PSA, Kran, </w:t>
      </w:r>
      <w:proofErr w:type="spellStart"/>
      <w:r w:rsidR="0094303C">
        <w:t>Befahranlage</w:t>
      </w:r>
      <w:proofErr w:type="spellEnd"/>
      <w:r w:rsidR="0094303C">
        <w:t xml:space="preserve"> inklusive ihrer Wartung</w:t>
      </w:r>
      <w:r w:rsidR="00CD0271">
        <w:t xml:space="preserve"> und ihrer Prüfung durch </w:t>
      </w:r>
      <w:r w:rsidR="00F917D4">
        <w:t xml:space="preserve">eine </w:t>
      </w:r>
      <w:r w:rsidR="00CD0271">
        <w:t>ZÜS</w:t>
      </w:r>
      <w:r w:rsidR="0094303C">
        <w:t xml:space="preserve">, sowie den Austausch und die Instandsetzung von </w:t>
      </w:r>
      <w:proofErr w:type="spellStart"/>
      <w:r w:rsidR="0094303C">
        <w:t>Sicherheitsheitsausrüstung</w:t>
      </w:r>
      <w:proofErr w:type="spellEnd"/>
      <w:r w:rsidR="005A757A">
        <w:t>, die</w:t>
      </w:r>
      <w:r w:rsidR="0094303C">
        <w:t xml:space="preserve"> DGUV V3</w:t>
      </w:r>
      <w:r w:rsidR="003F6378">
        <w:t xml:space="preserve"> auf Niederspannungsebene im Intervall von vier Jahren </w:t>
      </w:r>
      <w:r w:rsidRPr="00E87570">
        <w:t>und garantiert eine hohe technische Verfügbarkeit</w:t>
      </w:r>
      <w:r w:rsidRPr="00036FB0">
        <w:t xml:space="preserve"> nach Maßgabe der Nr. </w:t>
      </w:r>
      <w:r w:rsidR="000D292D">
        <w:t>6</w:t>
      </w:r>
      <w:r w:rsidRPr="00036FB0">
        <w:t>. Die Deutsche Windtechnik hat ihre Arbeiten gem</w:t>
      </w:r>
      <w:r w:rsidR="0085640D">
        <w:t xml:space="preserve">äß Nr. </w:t>
      </w:r>
      <w:r w:rsidR="00E91949">
        <w:t>8</w:t>
      </w:r>
      <w:r w:rsidR="000D292D">
        <w:t xml:space="preserve"> </w:t>
      </w:r>
      <w:r w:rsidR="0085640D">
        <w:t>zu dokumentieren und den Auftraggeber e</w:t>
      </w:r>
      <w:r w:rsidRPr="00036FB0">
        <w:t>ntsprechend zu informieren.</w:t>
      </w:r>
      <w:bookmarkStart w:id="3" w:name="_Ref270934397"/>
      <w:r w:rsidR="007B662F">
        <w:t xml:space="preserve"> </w:t>
      </w:r>
      <w:r w:rsidR="0063031B">
        <w:t xml:space="preserve">Der Leistungsumfang wird ferner in </w:t>
      </w:r>
      <w:r w:rsidR="0063031B" w:rsidRPr="005D181E">
        <w:rPr>
          <w:b/>
        </w:rPr>
        <w:t>Anlage 3</w:t>
      </w:r>
      <w:r w:rsidR="0063031B">
        <w:t xml:space="preserve"> in Form einer Übersicht dargestellt. Mit den o.g. Leistungen in Zusammenhang stehende Termine sind in </w:t>
      </w:r>
      <w:r w:rsidR="0063031B" w:rsidRPr="00DA323B">
        <w:rPr>
          <w:b/>
        </w:rPr>
        <w:t xml:space="preserve">Anlage 4 </w:t>
      </w:r>
      <w:r w:rsidR="0063031B">
        <w:t>thematisch gegliedert und aufgeführt.</w:t>
      </w:r>
    </w:p>
    <w:p w14:paraId="6908B857" w14:textId="77777777" w:rsidR="009D3029" w:rsidRDefault="009D3029" w:rsidP="009D3029">
      <w:pPr>
        <w:pStyle w:val="Standa"/>
        <w:ind w:left="1134"/>
        <w:jc w:val="both"/>
      </w:pPr>
    </w:p>
    <w:p w14:paraId="0E94BF92" w14:textId="77777777" w:rsidR="00C73AC5" w:rsidRDefault="00153431" w:rsidP="007B07CF">
      <w:pPr>
        <w:pStyle w:val="Standa"/>
        <w:numPr>
          <w:ilvl w:val="1"/>
          <w:numId w:val="1"/>
        </w:numPr>
        <w:jc w:val="both"/>
      </w:pPr>
      <w:r w:rsidRPr="00036FB0">
        <w:t>Nicht geschuldet sind Inspektions-, Wartungs-, Instandsetzungs- und Reparaturmaßnahmen an den Anlagen und Teilen außerhalb der jeweiligen W</w:t>
      </w:r>
      <w:r w:rsidR="00C73AC5">
        <w:t xml:space="preserve">EA </w:t>
      </w:r>
      <w:r w:rsidRPr="00036FB0">
        <w:t>selbst. Insbeson</w:t>
      </w:r>
      <w:r w:rsidR="00C73AC5">
        <w:t>dere betrifft dieser Ausschluss</w:t>
      </w:r>
    </w:p>
    <w:p w14:paraId="7B85EEF8" w14:textId="77777777" w:rsidR="00071AAD" w:rsidRDefault="00071AAD" w:rsidP="00C73AC5">
      <w:pPr>
        <w:pStyle w:val="Standa"/>
        <w:ind w:left="1134"/>
      </w:pPr>
    </w:p>
    <w:p w14:paraId="5C2DA35E" w14:textId="0FD65BDD" w:rsidR="00C73AC5" w:rsidRDefault="00153431" w:rsidP="007704DE">
      <w:pPr>
        <w:pStyle w:val="Standa"/>
        <w:ind w:left="1560" w:hanging="426"/>
        <w:jc w:val="both"/>
      </w:pPr>
      <w:r w:rsidRPr="00036FB0">
        <w:t xml:space="preserve">a) </w:t>
      </w:r>
      <w:r w:rsidR="007704DE">
        <w:t xml:space="preserve"> </w:t>
      </w:r>
      <w:r w:rsidRPr="00036FB0">
        <w:t xml:space="preserve">das </w:t>
      </w:r>
      <w:bookmarkEnd w:id="3"/>
      <w:r w:rsidRPr="00036FB0">
        <w:t>Fundament (auch nicht Oberkante/Beschichtung und Schrauben im Fundament); insoweit wird die Deutsche Windtechnik lediglich eine Sichtprüfung auf Risse und sonstige Auffälligkeiten durchführen und d</w:t>
      </w:r>
      <w:r w:rsidR="0085640D">
        <w:t>en</w:t>
      </w:r>
      <w:r w:rsidRPr="00036FB0">
        <w:t xml:space="preserve"> </w:t>
      </w:r>
      <w:r w:rsidR="0085640D">
        <w:t>Auftraggeber</w:t>
      </w:r>
      <w:r w:rsidR="00C73AC5">
        <w:t xml:space="preserve"> über solche informieren; und</w:t>
      </w:r>
    </w:p>
    <w:p w14:paraId="5DE12FFA" w14:textId="77777777" w:rsidR="00071AAD" w:rsidRDefault="00071AAD" w:rsidP="00C73AC5">
      <w:pPr>
        <w:pStyle w:val="Standa"/>
        <w:ind w:left="1134"/>
      </w:pPr>
    </w:p>
    <w:p w14:paraId="22FA7A11" w14:textId="791D80A2" w:rsidR="00153431" w:rsidRDefault="00153431" w:rsidP="007704DE">
      <w:pPr>
        <w:pStyle w:val="Standa"/>
        <w:ind w:left="1560" w:hanging="426"/>
        <w:jc w:val="both"/>
      </w:pPr>
      <w:r w:rsidRPr="00036FB0">
        <w:lastRenderedPageBreak/>
        <w:t xml:space="preserve">b) </w:t>
      </w:r>
      <w:r w:rsidR="007704DE">
        <w:t xml:space="preserve"> </w:t>
      </w:r>
      <w:r w:rsidRPr="00036FB0">
        <w:t xml:space="preserve">die Netzanbindung ab Eingang (netzseitig) der 20kV-SF6-Schaltanlage im </w:t>
      </w:r>
      <w:proofErr w:type="spellStart"/>
      <w:r w:rsidRPr="00036FB0">
        <w:t>Turmfuß</w:t>
      </w:r>
      <w:proofErr w:type="spellEnd"/>
      <w:r w:rsidRPr="00036FB0">
        <w:t xml:space="preserve"> (der Transformator selbst ist jedoch Gegenstand von Inspektionen, Wartungen, Instandsetzungen und Reparaturen</w:t>
      </w:r>
      <w:r w:rsidR="00AF6C5F">
        <w:t>)</w:t>
      </w:r>
      <w:r w:rsidR="00BE56F3">
        <w:t>.</w:t>
      </w:r>
      <w:r w:rsidRPr="00036FB0">
        <w:t xml:space="preserve"> </w:t>
      </w:r>
      <w:bookmarkStart w:id="4" w:name="_Ref270934644"/>
      <w:bookmarkStart w:id="5" w:name="_Ref270934680"/>
      <w:bookmarkStart w:id="6" w:name="_Ref270939133"/>
      <w:bookmarkStart w:id="7" w:name="_Ref270939224"/>
    </w:p>
    <w:p w14:paraId="16CD998F" w14:textId="77777777" w:rsidR="003833AD" w:rsidRDefault="003833AD" w:rsidP="007704DE">
      <w:pPr>
        <w:pStyle w:val="Standa"/>
        <w:ind w:left="1560" w:hanging="426"/>
        <w:jc w:val="both"/>
      </w:pPr>
    </w:p>
    <w:p w14:paraId="4C543600" w14:textId="77777777" w:rsidR="00E11842" w:rsidRDefault="00153431" w:rsidP="007B07CF">
      <w:pPr>
        <w:pStyle w:val="Standa"/>
        <w:numPr>
          <w:ilvl w:val="1"/>
          <w:numId w:val="1"/>
        </w:numPr>
        <w:jc w:val="both"/>
      </w:pPr>
      <w:r w:rsidRPr="00036FB0">
        <w:t>Nicht zum Aufgabenbereich der Deutschen Windtechnik gehören ferner</w:t>
      </w:r>
    </w:p>
    <w:p w14:paraId="55A8797D" w14:textId="77777777" w:rsidR="00153431" w:rsidRDefault="00153431" w:rsidP="007B07CF">
      <w:pPr>
        <w:pStyle w:val="Standa"/>
        <w:ind w:left="1134"/>
        <w:jc w:val="both"/>
      </w:pPr>
      <w:r w:rsidRPr="00036FB0">
        <w:t xml:space="preserve"> </w:t>
      </w:r>
    </w:p>
    <w:p w14:paraId="3B4981EF" w14:textId="61651BB6" w:rsidR="00153431" w:rsidRDefault="00153431" w:rsidP="001923A7">
      <w:pPr>
        <w:pStyle w:val="Standa"/>
        <w:numPr>
          <w:ilvl w:val="0"/>
          <w:numId w:val="22"/>
        </w:numPr>
        <w:jc w:val="both"/>
      </w:pPr>
      <w:r w:rsidRPr="00036FB0">
        <w:t xml:space="preserve">wiederkehrende Prüfungen nach </w:t>
      </w:r>
      <w:r w:rsidRPr="003F6378">
        <w:t>§ 1</w:t>
      </w:r>
      <w:r w:rsidR="0020429E" w:rsidRPr="003F6378">
        <w:t>6</w:t>
      </w:r>
      <w:r>
        <w:t xml:space="preserve"> Betriebssicherheitsverordnung</w:t>
      </w:r>
      <w:r w:rsidR="00CD0271">
        <w:t xml:space="preserve"> mit Ausnahme der Prüfung der </w:t>
      </w:r>
      <w:proofErr w:type="spellStart"/>
      <w:r w:rsidR="00CD0271">
        <w:t>Befahranlage</w:t>
      </w:r>
      <w:proofErr w:type="spellEnd"/>
      <w:r w:rsidR="00CD0271">
        <w:t>(n) durch ZÜS</w:t>
      </w:r>
      <w:r>
        <w:t>;</w:t>
      </w:r>
    </w:p>
    <w:p w14:paraId="0E0A7948" w14:textId="3CBA8A70" w:rsidR="001923A7" w:rsidRDefault="00184D5F" w:rsidP="001923A7">
      <w:pPr>
        <w:pStyle w:val="Standa"/>
        <w:numPr>
          <w:ilvl w:val="0"/>
          <w:numId w:val="22"/>
        </w:numPr>
        <w:jc w:val="both"/>
      </w:pPr>
      <w:r>
        <w:t xml:space="preserve">Leistungen, </w:t>
      </w:r>
      <w:r w:rsidR="00A67F2D">
        <w:t>die di</w:t>
      </w:r>
      <w:r w:rsidR="001923A7">
        <w:t xml:space="preserve">e </w:t>
      </w:r>
      <w:r w:rsidR="00A67F2D">
        <w:t>Arbeitssicherh</w:t>
      </w:r>
      <w:r w:rsidR="001923A7">
        <w:t>eit</w:t>
      </w:r>
      <w:r w:rsidR="00940BE6">
        <w:t xml:space="preserve"> gemäß gesetzlicher Anforderungen,</w:t>
      </w:r>
      <w:r w:rsidR="00C90F32">
        <w:t xml:space="preserve"> </w:t>
      </w:r>
      <w:r w:rsidR="001923A7">
        <w:t>in oder an der WEA betreffen, z.B. Arbeitsmittel, Zugang zu der WEA;</w:t>
      </w:r>
      <w:r w:rsidR="002B384A">
        <w:t xml:space="preserve"> insbesondere </w:t>
      </w:r>
      <w:r w:rsidR="007A352F">
        <w:t>G</w:t>
      </w:r>
      <w:r w:rsidR="00B449C9">
        <w:t>rundüberholungen nach Her</w:t>
      </w:r>
      <w:r w:rsidR="00C752A2">
        <w:t xml:space="preserve">stellervorgaben der </w:t>
      </w:r>
      <w:r w:rsidR="002B384A">
        <w:t xml:space="preserve">Winden </w:t>
      </w:r>
      <w:r w:rsidR="007704DE">
        <w:t>vom Kran</w:t>
      </w:r>
      <w:r w:rsidR="00AF5370">
        <w:t>, Fahrstuhl</w:t>
      </w:r>
    </w:p>
    <w:p w14:paraId="42DB6F43" w14:textId="2063383B" w:rsidR="00153431" w:rsidRDefault="00153431" w:rsidP="001923A7">
      <w:pPr>
        <w:pStyle w:val="Standa"/>
        <w:numPr>
          <w:ilvl w:val="0"/>
          <w:numId w:val="22"/>
        </w:numPr>
        <w:jc w:val="both"/>
      </w:pPr>
      <w:r>
        <w:t>Reinigung von Rotorblättern, Turm und anderen Komponenten;</w:t>
      </w:r>
      <w:r w:rsidR="00E91949">
        <w:t xml:space="preserve"> Ausnahme von dieser Ausnahme sind Verunreinigungen durch von innen kommende, von diesem Vertrag umfasste Schäden;</w:t>
      </w:r>
    </w:p>
    <w:p w14:paraId="77482857" w14:textId="3E13028B" w:rsidR="00153431" w:rsidRDefault="00153431" w:rsidP="001923A7">
      <w:pPr>
        <w:pStyle w:val="Standa"/>
        <w:numPr>
          <w:ilvl w:val="0"/>
          <w:numId w:val="22"/>
        </w:numPr>
        <w:jc w:val="both"/>
      </w:pPr>
      <w:r>
        <w:t>jegliche Schönheitsreparaturen, insbesondere an Turm und Rotorblättern;</w:t>
      </w:r>
      <w:r w:rsidR="00072E75">
        <w:t xml:space="preserve"> Ausnahmen </w:t>
      </w:r>
      <w:r w:rsidR="00E91949">
        <w:t xml:space="preserve">von dieser Ausnahme </w:t>
      </w:r>
      <w:r w:rsidR="00072E75">
        <w:t xml:space="preserve">sind </w:t>
      </w:r>
      <w:r w:rsidR="00E91949">
        <w:t xml:space="preserve">alle Arbeiten, bei denen es sich um solche gemäß Nr. 1.2 handelt, </w:t>
      </w:r>
      <w:r w:rsidR="00072E75">
        <w:t xml:space="preserve">z.B. </w:t>
      </w:r>
      <w:r w:rsidR="00E91949">
        <w:t xml:space="preserve">Ortung und Beseitigung von </w:t>
      </w:r>
      <w:r w:rsidR="00072E75">
        <w:t>Leckagen bei von innen kommenden Schäden</w:t>
      </w:r>
      <w:r w:rsidR="00E91949">
        <w:t>, mit denen die Verbesserung des optischen Zustands der WEA zwingend einhergeht;</w:t>
      </w:r>
    </w:p>
    <w:p w14:paraId="26408AFE" w14:textId="77777777" w:rsidR="00153431" w:rsidRDefault="00153431" w:rsidP="001923A7">
      <w:pPr>
        <w:pStyle w:val="Standa"/>
        <w:numPr>
          <w:ilvl w:val="0"/>
          <w:numId w:val="22"/>
        </w:numPr>
        <w:jc w:val="both"/>
      </w:pPr>
      <w:r>
        <w:t>jegliche Arbeiten an nachträglich installierten Bauteilen (z.B. CM-Systeme).</w:t>
      </w:r>
    </w:p>
    <w:p w14:paraId="1520EFA5" w14:textId="77777777" w:rsidR="00E11842" w:rsidRDefault="00E11842" w:rsidP="00E11842">
      <w:pPr>
        <w:pStyle w:val="Standa"/>
        <w:ind w:left="1494"/>
      </w:pPr>
    </w:p>
    <w:p w14:paraId="2B96375A" w14:textId="7A7ABBFE" w:rsidR="00153431" w:rsidRDefault="00153431" w:rsidP="007B07CF">
      <w:pPr>
        <w:pStyle w:val="Standa"/>
        <w:numPr>
          <w:ilvl w:val="1"/>
          <w:numId w:val="1"/>
        </w:numPr>
        <w:jc w:val="both"/>
      </w:pPr>
      <w:r w:rsidRPr="00036FB0">
        <w:t>Verbesserungen der W</w:t>
      </w:r>
      <w:r w:rsidR="00C73AC5">
        <w:t>EA</w:t>
      </w:r>
      <w:r w:rsidRPr="00036FB0">
        <w:t xml:space="preserve"> gehören nicht zum Aufgabenbereich der Deutschen Windtechnik. Die Deutsche Windtechnik prüft ständig Verbesserungen und wird die aus ihrer Sicht sinnvollen Umrüstungen, Nachrüstungen und sonstigen Verbesserungen de</w:t>
      </w:r>
      <w:r w:rsidR="0085640D">
        <w:t>m</w:t>
      </w:r>
      <w:r w:rsidRPr="00036FB0">
        <w:t xml:space="preserve"> </w:t>
      </w:r>
      <w:r w:rsidR="0085640D">
        <w:t>Auftraggeber</w:t>
      </w:r>
      <w:r w:rsidRPr="00036FB0">
        <w:t xml:space="preserve"> vorschlagen.</w:t>
      </w:r>
    </w:p>
    <w:p w14:paraId="43723EED" w14:textId="77777777" w:rsidR="00E72954" w:rsidRDefault="00E72954" w:rsidP="00D35B6A">
      <w:pPr>
        <w:pStyle w:val="Standa"/>
        <w:ind w:left="1134"/>
        <w:jc w:val="both"/>
      </w:pPr>
      <w:bookmarkStart w:id="8" w:name="_Hlk521947615"/>
    </w:p>
    <w:p w14:paraId="1704977E" w14:textId="77777777" w:rsidR="00D35B6A" w:rsidRPr="004965F2" w:rsidRDefault="00D35B6A" w:rsidP="00D35B6A">
      <w:pPr>
        <w:pStyle w:val="berschrift1"/>
        <w:numPr>
          <w:ilvl w:val="0"/>
          <w:numId w:val="1"/>
        </w:numPr>
      </w:pPr>
      <w:bookmarkStart w:id="9" w:name="_Toc508701278"/>
      <w:r w:rsidRPr="004965F2">
        <w:t>Technischer Bericht über Zustand der WEA</w:t>
      </w:r>
      <w:bookmarkEnd w:id="9"/>
    </w:p>
    <w:p w14:paraId="10E201E1" w14:textId="77777777" w:rsidR="00307135" w:rsidRDefault="00307135" w:rsidP="00307135">
      <w:pPr>
        <w:ind w:left="567"/>
        <w:rPr>
          <w:rFonts w:ascii="Arial" w:hAnsi="Arial"/>
          <w:sz w:val="22"/>
        </w:rPr>
      </w:pPr>
    </w:p>
    <w:p w14:paraId="26348D06" w14:textId="52CC0339" w:rsidR="00D35B6A" w:rsidRDefault="00307135" w:rsidP="001B3242">
      <w:pPr>
        <w:pStyle w:val="Standa"/>
        <w:numPr>
          <w:ilvl w:val="0"/>
          <w:numId w:val="42"/>
        </w:numPr>
        <w:ind w:left="1134"/>
        <w:jc w:val="both"/>
      </w:pPr>
      <w:r w:rsidRPr="00AF554C">
        <w:t>Der Zustand der Anlagen ist aus den Gutachten (B/3836/MM92/90046/</w:t>
      </w:r>
      <w:proofErr w:type="spellStart"/>
      <w:r w:rsidRPr="00AF554C">
        <w:t>Weilermerkingen</w:t>
      </w:r>
      <w:proofErr w:type="spellEnd"/>
      <w:r w:rsidRPr="00AF554C">
        <w:t>/2014/R0, B/3836/MM92/90048/</w:t>
      </w:r>
      <w:proofErr w:type="spellStart"/>
      <w:r w:rsidRPr="00AF554C">
        <w:t>Weilermerkingen</w:t>
      </w:r>
      <w:proofErr w:type="spellEnd"/>
      <w:r w:rsidRPr="00AF554C">
        <w:t>/2014/R0, B/3836/MM92/90049/</w:t>
      </w:r>
      <w:proofErr w:type="spellStart"/>
      <w:r w:rsidRPr="00AF554C">
        <w:t>Weilermerkingen</w:t>
      </w:r>
      <w:proofErr w:type="spellEnd"/>
      <w:r w:rsidRPr="00AF554C">
        <w:t>/2014/R0, R_171023/2, R_171107/2 sowie R_171024/2</w:t>
      </w:r>
      <w:r w:rsidR="004965F2" w:rsidRPr="00AF554C">
        <w:t>)</w:t>
      </w:r>
      <w:r w:rsidRPr="00AF554C">
        <w:t xml:space="preserve"> bekannt.</w:t>
      </w:r>
    </w:p>
    <w:p w14:paraId="56887499" w14:textId="4BEDF802" w:rsidR="00C01174" w:rsidRDefault="00C01174" w:rsidP="00C01174">
      <w:pPr>
        <w:pStyle w:val="Standa"/>
        <w:ind w:left="1134" w:hanging="567"/>
        <w:jc w:val="both"/>
      </w:pPr>
    </w:p>
    <w:p w14:paraId="0D5BE402" w14:textId="5E001AA4" w:rsidR="001B3242" w:rsidRDefault="00C01174" w:rsidP="001B3242">
      <w:pPr>
        <w:pStyle w:val="Standa"/>
        <w:numPr>
          <w:ilvl w:val="0"/>
          <w:numId w:val="43"/>
        </w:numPr>
        <w:ind w:left="1134"/>
        <w:jc w:val="both"/>
      </w:pPr>
      <w:r>
        <w:t xml:space="preserve">Der Auftraggeber hat bzgl. der Schäden </w:t>
      </w:r>
      <w:r w:rsidR="00703C91">
        <w:t xml:space="preserve">durch den Blitzeinschlag </w:t>
      </w:r>
      <w:r>
        <w:t>an de</w:t>
      </w:r>
      <w:r w:rsidR="001B3242">
        <w:t>r WEA</w:t>
      </w:r>
      <w:r w:rsidR="00703C91">
        <w:t xml:space="preserve"> </w:t>
      </w:r>
      <w:r w:rsidR="00A353AB">
        <w:fldChar w:fldCharType="begin">
          <w:ffData>
            <w:name w:val=""/>
            <w:enabled/>
            <w:calcOnExit w:val="0"/>
            <w:textInput>
              <w:default w:val="RE90049"/>
            </w:textInput>
          </w:ffData>
        </w:fldChar>
      </w:r>
      <w:r w:rsidR="00A353AB">
        <w:instrText xml:space="preserve"> FORMTEXT </w:instrText>
      </w:r>
      <w:r w:rsidR="00A353AB">
        <w:fldChar w:fldCharType="separate"/>
      </w:r>
      <w:r w:rsidR="00A353AB">
        <w:rPr>
          <w:noProof/>
        </w:rPr>
        <w:t>RE90049</w:t>
      </w:r>
      <w:r w:rsidR="00A353AB">
        <w:fldChar w:fldCharType="end"/>
      </w:r>
      <w:r>
        <w:t xml:space="preserve"> den Auftragnehmer mit der Beseitigung dieser Schäden beauftragt </w:t>
      </w:r>
      <w:r>
        <w:lastRenderedPageBreak/>
        <w:t>(</w:t>
      </w:r>
      <w:r w:rsidR="00603310">
        <w:rPr>
          <w:b/>
        </w:rPr>
        <w:t xml:space="preserve">siehe Anlage 10; </w:t>
      </w:r>
      <w:r>
        <w:t>Angebots</w:t>
      </w:r>
      <w:r w:rsidR="00A353AB">
        <w:t>-Nr.</w:t>
      </w:r>
      <w:r>
        <w:t xml:space="preserve">: </w:t>
      </w:r>
      <w:r w:rsidR="00703C91" w:rsidRPr="00703C91">
        <w:fldChar w:fldCharType="begin">
          <w:ffData>
            <w:name w:val="Text30"/>
            <w:enabled/>
            <w:calcOnExit w:val="0"/>
            <w:textInput>
              <w:default w:val="18100731"/>
            </w:textInput>
          </w:ffData>
        </w:fldChar>
      </w:r>
      <w:bookmarkStart w:id="10" w:name="Text30"/>
      <w:r w:rsidR="00703C91" w:rsidRPr="00703C91">
        <w:instrText xml:space="preserve"> FORMTEXT </w:instrText>
      </w:r>
      <w:r w:rsidR="00703C91" w:rsidRPr="00703C91">
        <w:fldChar w:fldCharType="separate"/>
      </w:r>
      <w:r w:rsidR="00703C91" w:rsidRPr="00703C91">
        <w:t>18100731</w:t>
      </w:r>
      <w:r w:rsidR="00703C91" w:rsidRPr="00703C91">
        <w:fldChar w:fldCharType="end"/>
      </w:r>
      <w:bookmarkEnd w:id="10"/>
      <w:r w:rsidR="00A03FFC" w:rsidRPr="00703C91">
        <w:t xml:space="preserve">, </w:t>
      </w:r>
      <w:r w:rsidR="00703C91" w:rsidRPr="00703C91">
        <w:fldChar w:fldCharType="begin">
          <w:ffData>
            <w:name w:val=""/>
            <w:enabled/>
            <w:calcOnExit w:val="0"/>
            <w:textInput>
              <w:default w:val="18100734"/>
            </w:textInput>
          </w:ffData>
        </w:fldChar>
      </w:r>
      <w:r w:rsidR="00703C91" w:rsidRPr="00703C91">
        <w:instrText xml:space="preserve"> FORMTEXT </w:instrText>
      </w:r>
      <w:r w:rsidR="00703C91" w:rsidRPr="00703C91">
        <w:fldChar w:fldCharType="separate"/>
      </w:r>
      <w:r w:rsidR="00703C91" w:rsidRPr="00703C91">
        <w:t>18100734</w:t>
      </w:r>
      <w:r w:rsidR="00703C91" w:rsidRPr="00703C91">
        <w:fldChar w:fldCharType="end"/>
      </w:r>
      <w:r w:rsidR="00A353AB">
        <w:t xml:space="preserve"> und Auftragsbestätigung</w:t>
      </w:r>
      <w:r w:rsidR="004207AE">
        <w:t>s</w:t>
      </w:r>
      <w:r w:rsidR="00A353AB">
        <w:t xml:space="preserve">-Nr.: </w:t>
      </w:r>
      <w:r w:rsidR="00A353AB">
        <w:fldChar w:fldCharType="begin">
          <w:ffData>
            <w:name w:val=""/>
            <w:enabled/>
            <w:calcOnExit w:val="0"/>
            <w:textInput>
              <w:default w:val="18155000"/>
            </w:textInput>
          </w:ffData>
        </w:fldChar>
      </w:r>
      <w:r w:rsidR="00A353AB">
        <w:instrText xml:space="preserve"> FORMTEXT </w:instrText>
      </w:r>
      <w:r w:rsidR="00A353AB">
        <w:fldChar w:fldCharType="separate"/>
      </w:r>
      <w:r w:rsidR="00A353AB">
        <w:rPr>
          <w:noProof/>
        </w:rPr>
        <w:t>18155000</w:t>
      </w:r>
      <w:r w:rsidR="00A353AB">
        <w:fldChar w:fldCharType="end"/>
      </w:r>
      <w:r w:rsidR="00A353AB">
        <w:t xml:space="preserve">, </w:t>
      </w:r>
      <w:r w:rsidR="00A353AB">
        <w:fldChar w:fldCharType="begin">
          <w:ffData>
            <w:name w:val=""/>
            <w:enabled/>
            <w:calcOnExit w:val="0"/>
            <w:textInput>
              <w:default w:val="18155001"/>
            </w:textInput>
          </w:ffData>
        </w:fldChar>
      </w:r>
      <w:r w:rsidR="00A353AB">
        <w:instrText xml:space="preserve"> FORMTEXT </w:instrText>
      </w:r>
      <w:r w:rsidR="00A353AB">
        <w:fldChar w:fldCharType="separate"/>
      </w:r>
      <w:r w:rsidR="00A353AB">
        <w:rPr>
          <w:noProof/>
        </w:rPr>
        <w:t>18155001</w:t>
      </w:r>
      <w:r w:rsidR="00A353AB">
        <w:fldChar w:fldCharType="end"/>
      </w:r>
      <w:r>
        <w:t>). Diese Beauftragung</w:t>
      </w:r>
      <w:r w:rsidR="001B3242">
        <w:t>en</w:t>
      </w:r>
      <w:r>
        <w:t xml:space="preserve"> </w:t>
      </w:r>
      <w:r w:rsidR="001B3242">
        <w:t>sind</w:t>
      </w:r>
      <w:r>
        <w:t xml:space="preserve"> unabhängig von diesem Servicevertrag</w:t>
      </w:r>
      <w:r w:rsidR="00134A69">
        <w:t xml:space="preserve"> und nicht von der Instandsetzungspflicht nach diesem Vertrag umfasst, sondern eigenständige Instandsetzungsvertr</w:t>
      </w:r>
      <w:r w:rsidR="00960A6F">
        <w:t>äge</w:t>
      </w:r>
      <w:r w:rsidR="00134A69">
        <w:t>.</w:t>
      </w:r>
      <w:r w:rsidR="001B3242">
        <w:t xml:space="preserve"> </w:t>
      </w:r>
    </w:p>
    <w:p w14:paraId="246B2184" w14:textId="77777777" w:rsidR="001B3242" w:rsidRDefault="001B3242" w:rsidP="001B3242">
      <w:pPr>
        <w:pStyle w:val="Standa"/>
        <w:ind w:left="1134"/>
        <w:jc w:val="both"/>
      </w:pPr>
    </w:p>
    <w:p w14:paraId="03504A2F" w14:textId="466F3066" w:rsidR="00C01174" w:rsidRDefault="001B3242" w:rsidP="001B3242">
      <w:pPr>
        <w:pStyle w:val="Standa"/>
        <w:numPr>
          <w:ilvl w:val="0"/>
          <w:numId w:val="44"/>
        </w:numPr>
        <w:ind w:left="1134"/>
        <w:jc w:val="both"/>
      </w:pPr>
      <w:r>
        <w:t xml:space="preserve">Werden </w:t>
      </w:r>
      <w:ins w:id="11" w:author="Büsing (OKB)" w:date="2018-08-27T13:52:00Z">
        <w:r w:rsidR="00DE36B0">
          <w:t>bis zum 31.</w:t>
        </w:r>
      </w:ins>
      <w:ins w:id="12" w:author="Büsing (OKB)" w:date="2018-08-27T13:53:00Z">
        <w:r w:rsidR="00DE36B0">
          <w:t>10</w:t>
        </w:r>
      </w:ins>
      <w:ins w:id="13" w:author="Büsing (OKB)" w:date="2018-08-27T13:52:00Z">
        <w:r w:rsidR="00DE36B0">
          <w:t xml:space="preserve">.2018 </w:t>
        </w:r>
      </w:ins>
      <w:r>
        <w:t xml:space="preserve">weitere Schäden und Folgeschäden aufgrund des Blitzeinschlages festgestellt </w:t>
      </w:r>
      <w:ins w:id="14" w:author="Büsing (OKB)" w:date="2018-08-27T13:54:00Z">
        <w:r w:rsidR="00DE36B0">
          <w:t xml:space="preserve">und angezeigt, </w:t>
        </w:r>
      </w:ins>
      <w:r>
        <w:t xml:space="preserve">sind auch diese von der Instandsetzungs- und Reparaturpflicht aus diesem Vollwartungsvertrag nicht umfasst. </w:t>
      </w:r>
    </w:p>
    <w:p w14:paraId="5C192A23" w14:textId="4C725F46" w:rsidR="001B3242" w:rsidRDefault="001B3242" w:rsidP="001B3242">
      <w:pPr>
        <w:pStyle w:val="Standa"/>
        <w:jc w:val="both"/>
      </w:pPr>
    </w:p>
    <w:p w14:paraId="5ABDE31C" w14:textId="7B632C1F" w:rsidR="001B3242" w:rsidRDefault="001B3242" w:rsidP="00DD0BAA">
      <w:pPr>
        <w:pStyle w:val="Standa"/>
        <w:numPr>
          <w:ilvl w:val="0"/>
          <w:numId w:val="45"/>
        </w:numPr>
        <w:ind w:left="1134"/>
        <w:jc w:val="both"/>
      </w:pPr>
      <w:r>
        <w:t xml:space="preserve">Während der Zeit der Instandsetzungen der WEA bzgl. der festgestellten Mängel gilt die WEA als verfügbar </w:t>
      </w:r>
      <w:proofErr w:type="spellStart"/>
      <w:r>
        <w:t>i.S.d</w:t>
      </w:r>
      <w:proofErr w:type="spellEnd"/>
      <w:r>
        <w:t>. Ziffer 6 dieses Vertrages.</w:t>
      </w:r>
    </w:p>
    <w:p w14:paraId="1854748E" w14:textId="7B082786" w:rsidR="00DD0BAA" w:rsidRDefault="00DD0BAA" w:rsidP="00DD0BAA">
      <w:pPr>
        <w:pStyle w:val="Standa"/>
        <w:ind w:left="567"/>
        <w:jc w:val="both"/>
      </w:pPr>
    </w:p>
    <w:p w14:paraId="02E14BE0" w14:textId="41FC834D" w:rsidR="00DD0BAA" w:rsidRDefault="00DD0BAA" w:rsidP="00DD0BAA">
      <w:pPr>
        <w:pStyle w:val="Standa"/>
        <w:numPr>
          <w:ilvl w:val="0"/>
          <w:numId w:val="48"/>
        </w:numPr>
        <w:ind w:left="1134" w:hanging="567"/>
        <w:jc w:val="both"/>
      </w:pPr>
      <w:bookmarkStart w:id="15" w:name="_Hlk522030148"/>
      <w:r>
        <w:t xml:space="preserve">Die Deutsche Windtechnik zeigt dem Auftraggeber die Wiederinbetriebnahme der WEA nach der Instandsetzung gem. Ziffer 2.2 schriftlich an. Diese Anzeige erfolgt bis spätestens zum 31.10.2018. Mit der Anzeige der Wiederinbetriebnahme wird die WEA vollumfängliche in den Leistungsumfang des Vertrages aufgenommen. </w:t>
      </w:r>
      <w:r w:rsidR="004F62F0">
        <w:t xml:space="preserve">Sollten </w:t>
      </w:r>
      <w:r w:rsidR="004C0DA2">
        <w:t xml:space="preserve">weitere </w:t>
      </w:r>
      <w:r w:rsidR="004F62F0">
        <w:t xml:space="preserve">Schäden i.S.v. Ziffer 2.3 </w:t>
      </w:r>
      <w:r w:rsidR="009E5948">
        <w:t xml:space="preserve">festgestellt werden, müssen diese Schäden spätestens mit der Anzeige der Wiederinbetriebnahme </w:t>
      </w:r>
      <w:r w:rsidR="004C0DA2">
        <w:t xml:space="preserve">schriftlich oder in Textform dem Auftraggeber </w:t>
      </w:r>
      <w:r w:rsidR="009E5948">
        <w:t>angezeigt werden und sind bis zur</w:t>
      </w:r>
      <w:r w:rsidR="004C0DA2">
        <w:t>,</w:t>
      </w:r>
      <w:r w:rsidR="009E5948">
        <w:t xml:space="preserve"> </w:t>
      </w:r>
      <w:r w:rsidR="004C0DA2">
        <w:t>von der Deutschen Windtechnik anerkannten</w:t>
      </w:r>
      <w:r w:rsidR="00603310">
        <w:t xml:space="preserve"> oder durchgeführten</w:t>
      </w:r>
      <w:r w:rsidR="004C0DA2">
        <w:t xml:space="preserve">, </w:t>
      </w:r>
      <w:r w:rsidR="009E5948">
        <w:t>Behebung dieser Schäden</w:t>
      </w:r>
      <w:r w:rsidR="004C0DA2">
        <w:t xml:space="preserve"> </w:t>
      </w:r>
      <w:r w:rsidR="009E5948">
        <w:t xml:space="preserve">nicht im Leistungsumfang dieses Vertrages enthalten. </w:t>
      </w:r>
    </w:p>
    <w:bookmarkEnd w:id="15"/>
    <w:p w14:paraId="3CD64A31" w14:textId="63C8479F" w:rsidR="00C702B1" w:rsidRDefault="00491A88" w:rsidP="00134A69">
      <w:pPr>
        <w:pStyle w:val="Standa"/>
        <w:ind w:left="567" w:right="-2"/>
      </w:pPr>
      <w:r>
        <w:t xml:space="preserve">  </w:t>
      </w:r>
    </w:p>
    <w:p w14:paraId="293BBF7D" w14:textId="77777777" w:rsidR="00153431" w:rsidRPr="00E74C36" w:rsidRDefault="00153431" w:rsidP="00DA5B7A">
      <w:pPr>
        <w:pStyle w:val="berschrift1"/>
        <w:numPr>
          <w:ilvl w:val="0"/>
          <w:numId w:val="1"/>
        </w:numPr>
      </w:pPr>
      <w:bookmarkStart w:id="16" w:name="_Ref271114310"/>
      <w:bookmarkStart w:id="17" w:name="_Toc508701279"/>
      <w:bookmarkEnd w:id="4"/>
      <w:bookmarkEnd w:id="5"/>
      <w:bookmarkEnd w:id="6"/>
      <w:bookmarkEnd w:id="7"/>
      <w:bookmarkEnd w:id="8"/>
      <w:r w:rsidRPr="00E74C36">
        <w:t>Inspektion und Wartung</w:t>
      </w:r>
      <w:bookmarkStart w:id="18" w:name="_GoBack"/>
      <w:bookmarkEnd w:id="16"/>
      <w:bookmarkEnd w:id="17"/>
      <w:bookmarkEnd w:id="18"/>
      <w:r>
        <w:br/>
      </w:r>
    </w:p>
    <w:p w14:paraId="742DF22D" w14:textId="37EEE80D" w:rsidR="00153431" w:rsidRDefault="00153431" w:rsidP="005105BA">
      <w:pPr>
        <w:pStyle w:val="Standa"/>
        <w:numPr>
          <w:ilvl w:val="1"/>
          <w:numId w:val="3"/>
        </w:numPr>
        <w:jc w:val="both"/>
      </w:pPr>
      <w:r w:rsidRPr="005105BA">
        <w:t>Die Deutsche Windtechnik wird die W</w:t>
      </w:r>
      <w:r w:rsidR="00C73AC5" w:rsidRPr="005105BA">
        <w:t>EA</w:t>
      </w:r>
      <w:r w:rsidRPr="005105BA">
        <w:t xml:space="preserve"> in</w:t>
      </w:r>
      <w:r w:rsidR="00844D54">
        <w:t xml:space="preserve"> gemäß </w:t>
      </w:r>
      <w:r w:rsidR="00844D54" w:rsidRPr="00DA323B">
        <w:rPr>
          <w:b/>
        </w:rPr>
        <w:t>Anlage 4</w:t>
      </w:r>
      <w:r w:rsidRPr="005105BA">
        <w:t xml:space="preserve"> regelmäßigen Intervallen </w:t>
      </w:r>
      <w:r w:rsidR="00732BA0" w:rsidRPr="002C30A4">
        <w:rPr>
          <w:rStyle w:val="Hervorhebung"/>
          <w:i w:val="0"/>
        </w:rPr>
        <w:t>inspizieren und warten, mindesten</w:t>
      </w:r>
      <w:r w:rsidR="005F0A5A">
        <w:rPr>
          <w:rStyle w:val="Hervorhebung"/>
          <w:i w:val="0"/>
        </w:rPr>
        <w:t>s</w:t>
      </w:r>
      <w:r w:rsidR="00732BA0" w:rsidRPr="002C30A4">
        <w:rPr>
          <w:rStyle w:val="Hervorhebung"/>
          <w:i w:val="0"/>
        </w:rPr>
        <w:t xml:space="preserve"> nach Maßgabe des Wartungspflichtenhefts des Herstellers der WEA</w:t>
      </w:r>
      <w:r w:rsidRPr="005105BA">
        <w:t xml:space="preserve"> (</w:t>
      </w:r>
      <w:r w:rsidR="00C73AC5" w:rsidRPr="005105BA">
        <w:rPr>
          <w:rFonts w:cs="Arial"/>
        </w:rPr>
        <w:t xml:space="preserve">+ / - </w:t>
      </w:r>
      <w:r w:rsidRPr="005105BA">
        <w:t>30 Tage)</w:t>
      </w:r>
      <w:r w:rsidR="00964379" w:rsidRPr="005105BA">
        <w:t>.</w:t>
      </w:r>
      <w:r w:rsidR="00CC22F1" w:rsidRPr="005105BA">
        <w:t xml:space="preserve"> Die Deutsche Windtechnik wird sich 5 Tage vor planmäßigen Arbeiten entsprechend anmelden</w:t>
      </w:r>
      <w:r w:rsidR="00CC22F1">
        <w:t>.</w:t>
      </w:r>
    </w:p>
    <w:p w14:paraId="21B0AB66" w14:textId="77777777" w:rsidR="00CC155E" w:rsidRDefault="00CC155E" w:rsidP="00153431">
      <w:pPr>
        <w:pStyle w:val="Standa"/>
        <w:ind w:left="567"/>
      </w:pPr>
    </w:p>
    <w:p w14:paraId="440D0DE6" w14:textId="7076B6EA" w:rsidR="00727855" w:rsidRDefault="00153431" w:rsidP="001C3A2B">
      <w:pPr>
        <w:pStyle w:val="Standa"/>
        <w:numPr>
          <w:ilvl w:val="1"/>
          <w:numId w:val="3"/>
        </w:numPr>
        <w:jc w:val="both"/>
      </w:pPr>
      <w:r w:rsidRPr="00036FB0">
        <w:t>Im</w:t>
      </w:r>
      <w:r w:rsidR="00C73AC5">
        <w:t xml:space="preserve"> Rahmen der Inspektion hat die </w:t>
      </w:r>
      <w:r w:rsidRPr="00036FB0">
        <w:t>Deutsche Windtechnik den Ist-Zustand der W</w:t>
      </w:r>
      <w:r w:rsidR="00C73AC5">
        <w:t>EA</w:t>
      </w:r>
      <w:r w:rsidRPr="00036FB0">
        <w:t xml:space="preserve"> festzustellen und zu beurteilen. Sie versucht, die Ursachen einer Abnutzung festzustellen und die notwendigen Konsequenzen für eine künftige Nutzung abzuleiten.</w:t>
      </w:r>
    </w:p>
    <w:p w14:paraId="42B18E4F" w14:textId="77777777" w:rsidR="00727855" w:rsidRDefault="00727855" w:rsidP="00727855">
      <w:pPr>
        <w:pStyle w:val="Standa"/>
        <w:ind w:left="1134"/>
        <w:jc w:val="both"/>
      </w:pPr>
    </w:p>
    <w:p w14:paraId="78E6C322" w14:textId="526283EA" w:rsidR="00153431" w:rsidRDefault="00153431" w:rsidP="007B07CF">
      <w:pPr>
        <w:pStyle w:val="Standa"/>
        <w:numPr>
          <w:ilvl w:val="1"/>
          <w:numId w:val="3"/>
        </w:numPr>
        <w:jc w:val="both"/>
      </w:pPr>
      <w:r w:rsidRPr="00036FB0">
        <w:lastRenderedPageBreak/>
        <w:t>Die Wartung der W</w:t>
      </w:r>
      <w:r w:rsidR="00C73AC5">
        <w:t>EA</w:t>
      </w:r>
      <w:r w:rsidRPr="00036FB0">
        <w:t xml:space="preserve"> umfasst die Überprüfung und Einstellung der Anlagen, den notwendigen turnusmäßigen oder in regelmäßigen Abständen durchzuführenden Austausch von Anlagenteilen, Fetten und Ölen sowie alle weiteren Maßnahmen, die zum funktionsfähigen Erhalt des Zustandes der W</w:t>
      </w:r>
      <w:r w:rsidR="00C73AC5">
        <w:t>EA</w:t>
      </w:r>
      <w:r w:rsidRPr="00036FB0">
        <w:t xml:space="preserve"> notwendig sind</w:t>
      </w:r>
      <w:r w:rsidR="00D436B7">
        <w:t xml:space="preserve">, sowie alle 2 Jahre </w:t>
      </w:r>
      <w:r w:rsidR="00A76482">
        <w:t>eine Erdungsmessung</w:t>
      </w:r>
      <w:r w:rsidR="00B306CC">
        <w:t xml:space="preserve"> gemäß </w:t>
      </w:r>
      <w:r w:rsidR="00B306CC" w:rsidRPr="00DA323B">
        <w:rPr>
          <w:b/>
        </w:rPr>
        <w:t>Anlage 4</w:t>
      </w:r>
      <w:r w:rsidR="00A76482">
        <w:t xml:space="preserve"> (Blitzschutzmessung bis zum </w:t>
      </w:r>
      <w:proofErr w:type="spellStart"/>
      <w:r w:rsidR="00A76482">
        <w:t>Turmfuss</w:t>
      </w:r>
      <w:proofErr w:type="spellEnd"/>
      <w:r w:rsidR="00A76482">
        <w:t>)</w:t>
      </w:r>
      <w:r w:rsidR="00D436B7">
        <w:t>.</w:t>
      </w:r>
    </w:p>
    <w:p w14:paraId="47D8E690" w14:textId="77777777" w:rsidR="00A0709C" w:rsidRDefault="00A0709C" w:rsidP="00A0709C">
      <w:pPr>
        <w:pStyle w:val="Standa"/>
        <w:ind w:left="1134"/>
        <w:jc w:val="both"/>
      </w:pPr>
    </w:p>
    <w:p w14:paraId="6711FBDA" w14:textId="10E4DA20" w:rsidR="00153431" w:rsidRDefault="00153431" w:rsidP="007B07CF">
      <w:pPr>
        <w:pStyle w:val="Standa"/>
        <w:numPr>
          <w:ilvl w:val="1"/>
          <w:numId w:val="3"/>
        </w:numPr>
        <w:jc w:val="both"/>
      </w:pPr>
      <w:r w:rsidRPr="00036FB0">
        <w:t>Die Deutsche Windtechnik wird die Inspektion und Wartung in Übereinstimmung mit dem Wartungspflichtenheft des Herstellers der W</w:t>
      </w:r>
      <w:r w:rsidR="00C73AC5">
        <w:t>EA</w:t>
      </w:r>
      <w:r w:rsidR="00DB46FA">
        <w:t xml:space="preserve"> gemäß </w:t>
      </w:r>
      <w:r w:rsidR="00DB46FA" w:rsidRPr="00DB46FA">
        <w:rPr>
          <w:b/>
        </w:rPr>
        <w:t>Anlage 8</w:t>
      </w:r>
      <w:r w:rsidRPr="00036FB0">
        <w:t xml:space="preserve"> durchführen.</w:t>
      </w:r>
      <w:bookmarkStart w:id="19" w:name="_Ref271114352"/>
    </w:p>
    <w:p w14:paraId="3690B0CD" w14:textId="77777777" w:rsidR="00E72954" w:rsidRDefault="00E72954" w:rsidP="00E72954">
      <w:pPr>
        <w:pStyle w:val="Standa"/>
        <w:jc w:val="both"/>
      </w:pPr>
    </w:p>
    <w:p w14:paraId="351BAAEF" w14:textId="77777777" w:rsidR="00153431" w:rsidRDefault="00153431" w:rsidP="00DA5B7A">
      <w:pPr>
        <w:pStyle w:val="berschrift1"/>
        <w:numPr>
          <w:ilvl w:val="0"/>
          <w:numId w:val="1"/>
        </w:numPr>
      </w:pPr>
      <w:bookmarkStart w:id="20" w:name="_Toc508701280"/>
      <w:r w:rsidRPr="00B70A7D">
        <w:t>Instandsetzung und Reparatur</w:t>
      </w:r>
      <w:bookmarkStart w:id="21" w:name="_Ref270937608"/>
      <w:bookmarkEnd w:id="19"/>
      <w:bookmarkEnd w:id="20"/>
      <w:r w:rsidRPr="00B70A7D">
        <w:br/>
      </w:r>
    </w:p>
    <w:p w14:paraId="01795F8E" w14:textId="77777777" w:rsidR="00153431" w:rsidRDefault="00153431" w:rsidP="007B07CF">
      <w:pPr>
        <w:pStyle w:val="Standa"/>
        <w:numPr>
          <w:ilvl w:val="1"/>
          <w:numId w:val="4"/>
        </w:numPr>
        <w:jc w:val="both"/>
      </w:pPr>
      <w:r w:rsidRPr="00036FB0">
        <w:t>Maßnahmen der Instandsetzung u</w:t>
      </w:r>
      <w:r w:rsidR="00C73AC5">
        <w:t>nd Reparatur dienen dazu, die WEA</w:t>
      </w:r>
      <w:r w:rsidRPr="00036FB0">
        <w:t xml:space="preserve"> in den funktionsfähigen Zustand zurückzuführen. Hierzu gehören insbesondere auch</w:t>
      </w:r>
      <w:bookmarkStart w:id="22" w:name="_Ref270937611"/>
      <w:bookmarkEnd w:id="21"/>
      <w:r>
        <w:br/>
      </w:r>
    </w:p>
    <w:p w14:paraId="28537E10" w14:textId="76916E59" w:rsidR="00153431" w:rsidRDefault="00153431" w:rsidP="007B07CF">
      <w:pPr>
        <w:pStyle w:val="Standa"/>
        <w:numPr>
          <w:ilvl w:val="2"/>
          <w:numId w:val="4"/>
        </w:numPr>
        <w:jc w:val="both"/>
      </w:pPr>
      <w:r w:rsidRPr="00036FB0">
        <w:t>die Behebung von Schäden</w:t>
      </w:r>
      <w:bookmarkEnd w:id="22"/>
      <w:r w:rsidR="00751559">
        <w:t>,</w:t>
      </w:r>
    </w:p>
    <w:p w14:paraId="2617FD7D" w14:textId="77777777" w:rsidR="00153431" w:rsidRPr="00CB411F" w:rsidRDefault="00153431" w:rsidP="00153431">
      <w:pPr>
        <w:pStyle w:val="Standa"/>
      </w:pPr>
    </w:p>
    <w:p w14:paraId="016462F1" w14:textId="77777777" w:rsidR="00153431" w:rsidRDefault="00153431" w:rsidP="007B07CF">
      <w:pPr>
        <w:pStyle w:val="Standa"/>
        <w:numPr>
          <w:ilvl w:val="2"/>
          <w:numId w:val="4"/>
        </w:numPr>
        <w:jc w:val="both"/>
      </w:pPr>
      <w:r w:rsidRPr="00036FB0">
        <w:t>die Vorhaltung, Lieferung und der Einbau von erforderlichen Ersatz- und Verschleißteilen,</w:t>
      </w:r>
      <w:r>
        <w:br/>
      </w:r>
    </w:p>
    <w:p w14:paraId="03346E11" w14:textId="77777777" w:rsidR="00153431" w:rsidRDefault="00153431" w:rsidP="007B07CF">
      <w:pPr>
        <w:pStyle w:val="Standa"/>
        <w:numPr>
          <w:ilvl w:val="2"/>
          <w:numId w:val="4"/>
        </w:numPr>
        <w:jc w:val="both"/>
      </w:pPr>
      <w:r w:rsidRPr="00036FB0">
        <w:t xml:space="preserve">die Auffüllung oder der Wechsel von Betriebsstoffen </w:t>
      </w:r>
      <w:r>
        <w:t xml:space="preserve">(Hauptgetriebe je nach Zustand der </w:t>
      </w:r>
      <w:proofErr w:type="spellStart"/>
      <w:r>
        <w:t>Ölprobe</w:t>
      </w:r>
      <w:proofErr w:type="spellEnd"/>
      <w:r>
        <w:t>).</w:t>
      </w:r>
    </w:p>
    <w:p w14:paraId="0D6F27FB" w14:textId="77777777" w:rsidR="00E11842" w:rsidRDefault="00E11842" w:rsidP="00153431">
      <w:pPr>
        <w:pStyle w:val="Standa"/>
        <w:ind w:left="567"/>
      </w:pPr>
    </w:p>
    <w:p w14:paraId="7C5D8C70" w14:textId="77777777" w:rsidR="00153431" w:rsidRDefault="00153431" w:rsidP="007B07CF">
      <w:pPr>
        <w:pStyle w:val="Standa"/>
        <w:ind w:left="1134"/>
        <w:jc w:val="both"/>
      </w:pPr>
      <w:r>
        <w:t>Die unter Nr. 1.3 bis 1.5 beschriebenen</w:t>
      </w:r>
      <w:r w:rsidR="00C73AC5">
        <w:t xml:space="preserve"> Ausschlüsse bleiben unberührt.</w:t>
      </w:r>
    </w:p>
    <w:p w14:paraId="0114D9E7" w14:textId="77777777" w:rsidR="00723E08" w:rsidRDefault="00723E08" w:rsidP="007B07CF">
      <w:pPr>
        <w:pStyle w:val="Standa"/>
        <w:ind w:left="1134"/>
        <w:jc w:val="both"/>
      </w:pPr>
    </w:p>
    <w:p w14:paraId="09C798DB" w14:textId="31871732" w:rsidR="00E11842" w:rsidRDefault="00153431" w:rsidP="007B07CF">
      <w:pPr>
        <w:pStyle w:val="Standa"/>
        <w:numPr>
          <w:ilvl w:val="1"/>
          <w:numId w:val="4"/>
        </w:numPr>
        <w:jc w:val="both"/>
      </w:pPr>
      <w:bookmarkStart w:id="23" w:name="_Ref468197205"/>
      <w:r>
        <w:t>Schäden an den Anlagen, die durch von außen kommende Einwirkung verursacht w</w:t>
      </w:r>
      <w:r w:rsidR="00E11842">
        <w:t>erden, also insbesondere durch h</w:t>
      </w:r>
      <w:r>
        <w:t>öhere Gewalt (bspw. Sturm, Hagel, Überschwemmung, Erosion, Blitz</w:t>
      </w:r>
      <w:r w:rsidR="00723E08">
        <w:t xml:space="preserve"> (sofern ein solcher Schaden nicht auf eine mangelhaft gewartete Blitzschutzvorrichtung zurückzuführen ist)</w:t>
      </w:r>
      <w:r>
        <w:t xml:space="preserve">, Vandalismus, Krieg, Kernenergie und ionisierende Strahlung), sind nicht von </w:t>
      </w:r>
      <w:r w:rsidR="00184D5F">
        <w:t xml:space="preserve">der </w:t>
      </w:r>
      <w:r>
        <w:t>Instandsetzungs- und Reparaturpflicht der Deutschen Windtechnik umfasst. Die Kosten entsprechender Reparaturen</w:t>
      </w:r>
      <w:r w:rsidR="00184D5F">
        <w:t xml:space="preserve"> und Instandsetzungen </w:t>
      </w:r>
      <w:r>
        <w:t xml:space="preserve">sind insbesondere nicht in der Vergütung gemäß Nr. </w:t>
      </w:r>
      <w:r w:rsidR="000D292D">
        <w:fldChar w:fldCharType="begin"/>
      </w:r>
      <w:r w:rsidR="000D292D">
        <w:instrText xml:space="preserve"> REF _Ref468197135 \r \h </w:instrText>
      </w:r>
      <w:r w:rsidR="000D292D">
        <w:fldChar w:fldCharType="separate"/>
      </w:r>
      <w:r w:rsidR="006F0AE0">
        <w:t>13.1</w:t>
      </w:r>
      <w:r w:rsidR="000D292D">
        <w:fldChar w:fldCharType="end"/>
      </w:r>
      <w:r w:rsidR="000D292D">
        <w:t xml:space="preserve"> </w:t>
      </w:r>
      <w:r w:rsidR="00184D5F">
        <w:t>enthalten und gesondert zu beauftragen.</w:t>
      </w:r>
      <w:bookmarkEnd w:id="23"/>
    </w:p>
    <w:p w14:paraId="493FBEC2" w14:textId="77777777" w:rsidR="00A0709C" w:rsidRDefault="00A0709C" w:rsidP="00A0709C">
      <w:pPr>
        <w:pStyle w:val="Standa"/>
        <w:jc w:val="both"/>
      </w:pPr>
    </w:p>
    <w:p w14:paraId="427E952F" w14:textId="77777777" w:rsidR="00153431" w:rsidRDefault="00153431" w:rsidP="007B07CF">
      <w:pPr>
        <w:pStyle w:val="Standa"/>
        <w:numPr>
          <w:ilvl w:val="1"/>
          <w:numId w:val="4"/>
        </w:numPr>
        <w:jc w:val="both"/>
      </w:pPr>
      <w:bookmarkStart w:id="24" w:name="_Ref468197242"/>
      <w:r>
        <w:t>D</w:t>
      </w:r>
      <w:r w:rsidRPr="00036FB0">
        <w:t xml:space="preserve">ie Behebung von </w:t>
      </w:r>
      <w:r>
        <w:t>innen kommende</w:t>
      </w:r>
      <w:r w:rsidR="00E95E62">
        <w:t>n</w:t>
      </w:r>
      <w:r>
        <w:t xml:space="preserve"> </w:t>
      </w:r>
      <w:r w:rsidRPr="00036FB0">
        <w:t>Totalschäden</w:t>
      </w:r>
      <w:r w:rsidR="009A6656">
        <w:t xml:space="preserve"> </w:t>
      </w:r>
      <w:r w:rsidR="009A6656" w:rsidRPr="003719A9">
        <w:rPr>
          <w:rStyle w:val="Hervorhebung"/>
          <w:i w:val="0"/>
        </w:rPr>
        <w:t>ist von der Instandsetzungs- und Reparaturpflicht der Deutschen Windt</w:t>
      </w:r>
      <w:r w:rsidR="00416A02" w:rsidRPr="00416A02">
        <w:rPr>
          <w:rStyle w:val="Hervorhebung"/>
          <w:i w:val="0"/>
        </w:rPr>
        <w:t>echnik umfasst</w:t>
      </w:r>
      <w:r w:rsidRPr="00036FB0">
        <w:t xml:space="preserve">, wobei </w:t>
      </w:r>
      <w:r>
        <w:t xml:space="preserve">von </w:t>
      </w:r>
      <w:r w:rsidR="00E11842">
        <w:t xml:space="preserve">der </w:t>
      </w:r>
      <w:r>
        <w:lastRenderedPageBreak/>
        <w:t>D</w:t>
      </w:r>
      <w:r w:rsidR="00CC155E">
        <w:t>eutsche</w:t>
      </w:r>
      <w:r w:rsidR="00C73AC5">
        <w:t>n</w:t>
      </w:r>
      <w:r w:rsidR="00CC155E">
        <w:t xml:space="preserve"> Windtechnik</w:t>
      </w:r>
      <w:r>
        <w:t xml:space="preserve"> nach Rücksprache mit de</w:t>
      </w:r>
      <w:r w:rsidR="0085640D">
        <w:t>m</w:t>
      </w:r>
      <w:r>
        <w:t xml:space="preserve"> </w:t>
      </w:r>
      <w:r w:rsidR="0085640D">
        <w:t>Auftraggeber</w:t>
      </w:r>
      <w:r>
        <w:t xml:space="preserve"> zu entscheiden ist</w:t>
      </w:r>
      <w:r w:rsidRPr="00036FB0">
        <w:t>, ob die betreffende</w:t>
      </w:r>
      <w:r w:rsidR="00C73AC5">
        <w:t>(n)</w:t>
      </w:r>
      <w:r w:rsidRPr="00036FB0">
        <w:t xml:space="preserve"> W</w:t>
      </w:r>
      <w:r w:rsidR="00C73AC5">
        <w:t xml:space="preserve">EA </w:t>
      </w:r>
      <w:r w:rsidRPr="00036FB0">
        <w:t>durch eine neue, gleichwertige gebrauchte oder runderneuerte W</w:t>
      </w:r>
      <w:r w:rsidR="002F34FF">
        <w:t>EA</w:t>
      </w:r>
      <w:r w:rsidRPr="00036FB0">
        <w:t xml:space="preserve"> ersetzt </w:t>
      </w:r>
      <w:r>
        <w:t xml:space="preserve">wird </w:t>
      </w:r>
      <w:r w:rsidRPr="00036FB0">
        <w:t xml:space="preserve">oder </w:t>
      </w:r>
      <w:r>
        <w:t>der</w:t>
      </w:r>
      <w:r w:rsidRPr="00036FB0">
        <w:t xml:space="preserve"> Zeitwert</w:t>
      </w:r>
      <w:r w:rsidR="00DB5B5A">
        <w:t xml:space="preserve"> </w:t>
      </w:r>
      <w:r w:rsidRPr="00036FB0">
        <w:t>der betroffenen W</w:t>
      </w:r>
      <w:r w:rsidR="002F34FF">
        <w:t>EA</w:t>
      </w:r>
      <w:r w:rsidRPr="00036FB0">
        <w:t xml:space="preserve"> </w:t>
      </w:r>
      <w:r>
        <w:t xml:space="preserve">an </w:t>
      </w:r>
      <w:r w:rsidR="0085640D">
        <w:t>den Auftraggeber</w:t>
      </w:r>
      <w:r>
        <w:t xml:space="preserve"> ge</w:t>
      </w:r>
      <w:r w:rsidRPr="00036FB0">
        <w:t>zahlt</w:t>
      </w:r>
      <w:r>
        <w:t xml:space="preserve"> wird. Dabei sind die wirtschaftlichen Interessen von </w:t>
      </w:r>
      <w:r w:rsidR="0085640D">
        <w:t>dem Auftraggeber</w:t>
      </w:r>
      <w:r>
        <w:t xml:space="preserve"> angemessen zu berücksichtigen. Weitere Ersatzzahlungen sind ausgeschlossen.</w:t>
      </w:r>
      <w:bookmarkEnd w:id="24"/>
    </w:p>
    <w:p w14:paraId="0D2E11AE" w14:textId="77777777" w:rsidR="00A03A67" w:rsidRDefault="00A03A67" w:rsidP="00153431">
      <w:pPr>
        <w:pStyle w:val="Standa"/>
        <w:ind w:left="567" w:firstLine="567"/>
      </w:pPr>
    </w:p>
    <w:p w14:paraId="3B68FF60" w14:textId="64204864" w:rsidR="00153431" w:rsidRDefault="00153431" w:rsidP="007B07CF">
      <w:pPr>
        <w:pStyle w:val="Standa"/>
        <w:numPr>
          <w:ilvl w:val="1"/>
          <w:numId w:val="4"/>
        </w:numPr>
        <w:jc w:val="both"/>
      </w:pPr>
      <w:r w:rsidRPr="00036FB0">
        <w:t>Maßnahmen der Instandsetzung und Reparatur wird die Deutsche Windtechnik vornehmen, sobald sich der Instandsetzungs- oder Reparaturbedarf im Rahmen einer Inspektion</w:t>
      </w:r>
      <w:r>
        <w:t xml:space="preserve">, </w:t>
      </w:r>
      <w:r w:rsidR="00E875D7">
        <w:t>Wartung</w:t>
      </w:r>
      <w:r w:rsidR="00E875D7" w:rsidRPr="00036FB0">
        <w:t>,</w:t>
      </w:r>
      <w:r w:rsidR="00F0240B">
        <w:t xml:space="preserve"> Gutachterbegehung </w:t>
      </w:r>
      <w:r w:rsidR="00872253">
        <w:t>(sofern</w:t>
      </w:r>
      <w:r w:rsidR="00F0240B">
        <w:t xml:space="preserve"> </w:t>
      </w:r>
      <w:r w:rsidR="00F241AA">
        <w:t>Vertragskonform)</w:t>
      </w:r>
      <w:r w:rsidR="00F0240B">
        <w:t xml:space="preserve"> </w:t>
      </w:r>
      <w:r w:rsidRPr="00036FB0">
        <w:t xml:space="preserve">oder der Fernüberwachung </w:t>
      </w:r>
      <w:r w:rsidR="00D903F0">
        <w:t xml:space="preserve">oder infolge sonstiger Erkenntnisquellen der Deutschen Windtechnik </w:t>
      </w:r>
      <w:r w:rsidRPr="00036FB0">
        <w:t>gezeigt hat.</w:t>
      </w:r>
    </w:p>
    <w:p w14:paraId="4619E46F" w14:textId="77777777" w:rsidR="007B07CF" w:rsidRDefault="007B07CF" w:rsidP="007B07CF">
      <w:pPr>
        <w:pStyle w:val="Standa"/>
        <w:ind w:left="1134"/>
      </w:pPr>
    </w:p>
    <w:p w14:paraId="6A5D5901" w14:textId="497A9F3B" w:rsidR="00153431" w:rsidRDefault="00153431" w:rsidP="007B07CF">
      <w:pPr>
        <w:pStyle w:val="Standa"/>
        <w:numPr>
          <w:ilvl w:val="1"/>
          <w:numId w:val="4"/>
        </w:numPr>
        <w:jc w:val="both"/>
      </w:pPr>
      <w:r w:rsidRPr="00036FB0">
        <w:t xml:space="preserve">Die Deutsche Windtechnik wird nach eigenem Ermessen auch vorbeugende Instandsetzungsmaßnahmen und Reparaturen </w:t>
      </w:r>
      <w:r w:rsidR="009F533C">
        <w:t xml:space="preserve">typenprüfungsgerecht </w:t>
      </w:r>
      <w:r w:rsidRPr="00036FB0">
        <w:t>vornehmen, die geboten sind, um die Funktionsfähigkeit der W</w:t>
      </w:r>
      <w:r w:rsidR="002F34FF">
        <w:t>EA</w:t>
      </w:r>
      <w:r w:rsidRPr="00036FB0">
        <w:t xml:space="preserve"> während der Vertragslaufzeit aufrechtzuerhalten.</w:t>
      </w:r>
      <w:bookmarkStart w:id="25" w:name="_Ref271114378"/>
    </w:p>
    <w:p w14:paraId="1A2C5DAC" w14:textId="77777777" w:rsidR="00153431" w:rsidRDefault="00153431" w:rsidP="00153431">
      <w:pPr>
        <w:pStyle w:val="Standa"/>
        <w:ind w:left="1134"/>
      </w:pPr>
    </w:p>
    <w:p w14:paraId="33124EF3" w14:textId="7809337F" w:rsidR="00153431" w:rsidRDefault="00153431" w:rsidP="007B07CF">
      <w:pPr>
        <w:pStyle w:val="Standa"/>
        <w:numPr>
          <w:ilvl w:val="1"/>
          <w:numId w:val="4"/>
        </w:numPr>
        <w:jc w:val="both"/>
      </w:pPr>
      <w:r w:rsidRPr="00E0680F">
        <w:t>Die im Zuge von Leistungen von der Deutschen Windtechnik unter diesem Vertrag ausgebauten Teile der W</w:t>
      </w:r>
      <w:r w:rsidR="002F34FF">
        <w:t>EA</w:t>
      </w:r>
      <w:r w:rsidR="00580539">
        <w:t xml:space="preserve"> </w:t>
      </w:r>
      <w:r w:rsidR="009F533C">
        <w:t xml:space="preserve">gehen </w:t>
      </w:r>
      <w:r w:rsidR="00580539">
        <w:t>unter der Bedingung des Einbaus entsprechend erforderlicher Ersatzteile</w:t>
      </w:r>
      <w:r w:rsidRPr="00E0680F">
        <w:t xml:space="preserve"> mit ihrem Ausbau in das Eigentum von der Deutschen Windtechnik über.</w:t>
      </w:r>
    </w:p>
    <w:p w14:paraId="606B9458" w14:textId="77777777" w:rsidR="00153431" w:rsidRDefault="00153431" w:rsidP="00153431">
      <w:pPr>
        <w:pStyle w:val="Standa"/>
        <w:ind w:left="567"/>
      </w:pPr>
    </w:p>
    <w:p w14:paraId="1A26EC88" w14:textId="77777777" w:rsidR="002F191D" w:rsidRDefault="00153431" w:rsidP="00DA5B7A">
      <w:pPr>
        <w:pStyle w:val="berschrift1"/>
        <w:numPr>
          <w:ilvl w:val="0"/>
          <w:numId w:val="1"/>
        </w:numPr>
        <w:rPr>
          <w:b w:val="0"/>
        </w:rPr>
      </w:pPr>
      <w:bookmarkStart w:id="26" w:name="_Toc508701281"/>
      <w:r w:rsidRPr="00036FB0">
        <w:t>Fernüberwachung und Entstörungsdienst</w:t>
      </w:r>
      <w:bookmarkEnd w:id="25"/>
      <w:bookmarkEnd w:id="26"/>
      <w:r>
        <w:br/>
      </w:r>
    </w:p>
    <w:p w14:paraId="624CDAD8" w14:textId="77777777" w:rsidR="00153431" w:rsidRDefault="00153431" w:rsidP="002F191D">
      <w:pPr>
        <w:pStyle w:val="berschrift1"/>
        <w:numPr>
          <w:ilvl w:val="0"/>
          <w:numId w:val="0"/>
        </w:numPr>
        <w:ind w:left="567"/>
        <w:jc w:val="both"/>
        <w:rPr>
          <w:b w:val="0"/>
        </w:rPr>
      </w:pPr>
      <w:bookmarkStart w:id="27" w:name="_Toc467665866"/>
      <w:bookmarkStart w:id="28" w:name="_Toc468196668"/>
      <w:bookmarkStart w:id="29" w:name="_Toc508701282"/>
      <w:r w:rsidRPr="004921F2">
        <w:rPr>
          <w:b w:val="0"/>
        </w:rPr>
        <w:t>Die Deutsche Windtechnik wird im Rahmen dieses Vertrages einen Bereitschaftsdienst und eine Betriebsüberwachung (Datenfernüberwachung) im nachfolgenden Umfang einrichten und unterhalten:</w:t>
      </w:r>
      <w:bookmarkEnd w:id="27"/>
      <w:bookmarkEnd w:id="28"/>
      <w:bookmarkEnd w:id="29"/>
    </w:p>
    <w:p w14:paraId="39748E93" w14:textId="77777777" w:rsidR="007B07CF" w:rsidRPr="007B07CF" w:rsidRDefault="007B07CF" w:rsidP="007B07CF"/>
    <w:p w14:paraId="478E6BC7" w14:textId="77777777" w:rsidR="00153431" w:rsidRDefault="00153431" w:rsidP="00153431">
      <w:pPr>
        <w:pStyle w:val="Standa"/>
        <w:numPr>
          <w:ilvl w:val="1"/>
          <w:numId w:val="5"/>
        </w:numPr>
      </w:pPr>
      <w:r w:rsidRPr="00036FB0">
        <w:t>Betriebsüberwachung von Montag bis Sonntag und täglich 24 Stunden:</w:t>
      </w:r>
      <w:r>
        <w:br/>
      </w:r>
    </w:p>
    <w:p w14:paraId="3DC98AFC" w14:textId="77777777" w:rsidR="00153431" w:rsidRDefault="00153431" w:rsidP="007B07CF">
      <w:pPr>
        <w:pStyle w:val="Standa"/>
        <w:numPr>
          <w:ilvl w:val="2"/>
          <w:numId w:val="5"/>
        </w:numPr>
        <w:jc w:val="both"/>
      </w:pPr>
      <w:r w:rsidRPr="00036FB0">
        <w:t>Fernüberwachung der Windenergieanlagen (DFÜ);</w:t>
      </w:r>
    </w:p>
    <w:p w14:paraId="77E5A947" w14:textId="77777777" w:rsidR="007B07CF" w:rsidRDefault="007B07CF" w:rsidP="007B07CF">
      <w:pPr>
        <w:pStyle w:val="Standa"/>
        <w:ind w:left="1701"/>
        <w:jc w:val="both"/>
      </w:pPr>
    </w:p>
    <w:p w14:paraId="409C10CA" w14:textId="50149776" w:rsidR="00153431" w:rsidRDefault="00153431" w:rsidP="007B07CF">
      <w:pPr>
        <w:pStyle w:val="Standa"/>
        <w:numPr>
          <w:ilvl w:val="2"/>
          <w:numId w:val="5"/>
        </w:numPr>
        <w:jc w:val="both"/>
      </w:pPr>
      <w:r w:rsidRPr="00036FB0">
        <w:t>Information de</w:t>
      </w:r>
      <w:r w:rsidR="0085640D">
        <w:t>s</w:t>
      </w:r>
      <w:r w:rsidRPr="00036FB0">
        <w:t xml:space="preserve"> </w:t>
      </w:r>
      <w:r w:rsidR="0085640D">
        <w:t xml:space="preserve">Auftraggebers </w:t>
      </w:r>
      <w:r w:rsidR="00CC155E">
        <w:t>oder eines von ihm</w:t>
      </w:r>
      <w:r w:rsidRPr="00036FB0">
        <w:t xml:space="preserve"> beauftragten Dritten über festgestellte Fehler/Störungen sowie die Beantwortung von Fragen in Bezug auf den Betrieb, die Steuerung, Fehler und sonstige für den Betrieb erforderliche Daten;</w:t>
      </w:r>
    </w:p>
    <w:p w14:paraId="3E3CE2EF" w14:textId="77777777" w:rsidR="007B07CF" w:rsidRDefault="007B07CF" w:rsidP="007B07CF">
      <w:pPr>
        <w:pStyle w:val="Standa"/>
        <w:ind w:left="1701"/>
        <w:jc w:val="both"/>
      </w:pPr>
    </w:p>
    <w:p w14:paraId="40DAC497" w14:textId="5B3C55F3" w:rsidR="00153431" w:rsidRDefault="00153431" w:rsidP="007B07CF">
      <w:pPr>
        <w:pStyle w:val="Standa"/>
        <w:numPr>
          <w:ilvl w:val="2"/>
          <w:numId w:val="5"/>
        </w:numPr>
        <w:jc w:val="both"/>
      </w:pPr>
      <w:r w:rsidRPr="00036FB0">
        <w:t>Bearbeitung der durch das Fernüberwachungssystem ausgelösten Alarme bzw. abgegebenen Fehlermeldungen durch eine Fehleranalyse von fern und – sofern möglich – eine ferngesteuerte Instandsetzung mittels Fernsteuerung</w:t>
      </w:r>
      <w:r w:rsidR="00F0593A">
        <w:t xml:space="preserve"> nicht später als drei Stunden nach Störungseingang</w:t>
      </w:r>
      <w:r w:rsidRPr="00036FB0">
        <w:t>;</w:t>
      </w:r>
    </w:p>
    <w:p w14:paraId="34BA397F" w14:textId="77777777" w:rsidR="001C3A2B" w:rsidRDefault="001C3A2B" w:rsidP="001C3A2B">
      <w:pPr>
        <w:pStyle w:val="Standa"/>
        <w:jc w:val="both"/>
      </w:pPr>
    </w:p>
    <w:p w14:paraId="635A0E75" w14:textId="41036A4D" w:rsidR="00153431" w:rsidRDefault="009F533C" w:rsidP="007B07CF">
      <w:pPr>
        <w:pStyle w:val="Standa"/>
        <w:numPr>
          <w:ilvl w:val="2"/>
          <w:numId w:val="5"/>
        </w:numPr>
        <w:jc w:val="both"/>
      </w:pPr>
      <w:r>
        <w:t>d</w:t>
      </w:r>
      <w:r w:rsidR="00153431" w:rsidRPr="00036FB0">
        <w:t>ie Daten aus der Betriebsüberwachung sind zu speichern und de</w:t>
      </w:r>
      <w:r w:rsidR="0085640D">
        <w:t>m</w:t>
      </w:r>
      <w:r w:rsidR="00153431" w:rsidRPr="00036FB0">
        <w:t xml:space="preserve"> </w:t>
      </w:r>
      <w:r w:rsidR="0085640D">
        <w:t>Auftraggeber</w:t>
      </w:r>
      <w:r w:rsidR="00153431" w:rsidRPr="00036FB0">
        <w:t xml:space="preserve"> oder einem von ih</w:t>
      </w:r>
      <w:r w:rsidR="00CC155E">
        <w:t>m</w:t>
      </w:r>
      <w:r w:rsidR="00153431" w:rsidRPr="00036FB0">
        <w:t xml:space="preserve"> benannten Dritten auf Anfrage in dem der Deutschen Windtechnik vorliegende</w:t>
      </w:r>
      <w:r w:rsidR="00DD6F4B">
        <w:t>m</w:t>
      </w:r>
      <w:r w:rsidR="00153431" w:rsidRPr="00036FB0">
        <w:t xml:space="preserve"> Format </w:t>
      </w:r>
      <w:r>
        <w:t xml:space="preserve">(Excel oder PDF) </w:t>
      </w:r>
      <w:r w:rsidR="00153431" w:rsidRPr="00036FB0">
        <w:t>zur Verfügung zu stellen.</w:t>
      </w:r>
    </w:p>
    <w:p w14:paraId="6BAE6C1E" w14:textId="77777777" w:rsidR="00153431" w:rsidRDefault="00153431" w:rsidP="007B07CF">
      <w:pPr>
        <w:pStyle w:val="Standa"/>
        <w:numPr>
          <w:ilvl w:val="1"/>
          <w:numId w:val="5"/>
        </w:numPr>
        <w:jc w:val="both"/>
      </w:pPr>
      <w:r w:rsidRPr="00036FB0">
        <w:t>Die Deutsche Windtechnik meldet sich vor und nach dem Besuch der W</w:t>
      </w:r>
      <w:r w:rsidR="002F34FF">
        <w:t>EA</w:t>
      </w:r>
      <w:r w:rsidRPr="00036FB0">
        <w:t xml:space="preserve"> per Telefon bei de</w:t>
      </w:r>
      <w:r w:rsidR="0085640D">
        <w:t>m</w:t>
      </w:r>
      <w:r w:rsidRPr="00036FB0">
        <w:t xml:space="preserve"> </w:t>
      </w:r>
      <w:r w:rsidR="0085640D">
        <w:t>Auftraggeber</w:t>
      </w:r>
      <w:r w:rsidRPr="00036FB0">
        <w:t xml:space="preserve"> oder dem von ih</w:t>
      </w:r>
      <w:r w:rsidR="00184D5F">
        <w:t>m</w:t>
      </w:r>
      <w:r w:rsidRPr="00036FB0">
        <w:t xml:space="preserve"> benannten Dritten an bzw. ab.</w:t>
      </w:r>
      <w:bookmarkStart w:id="30" w:name="_Ref270521872"/>
    </w:p>
    <w:p w14:paraId="1D769B7C" w14:textId="77777777" w:rsidR="00BA53C2" w:rsidRDefault="00BA53C2" w:rsidP="00153431">
      <w:pPr>
        <w:pStyle w:val="Standa"/>
      </w:pPr>
    </w:p>
    <w:p w14:paraId="6A379CC4" w14:textId="77777777" w:rsidR="00153431" w:rsidRDefault="00153431" w:rsidP="00DA5B7A">
      <w:pPr>
        <w:pStyle w:val="berschrift1"/>
        <w:numPr>
          <w:ilvl w:val="0"/>
          <w:numId w:val="1"/>
        </w:numPr>
      </w:pPr>
      <w:bookmarkStart w:id="31" w:name="_Toc508701283"/>
      <w:r w:rsidRPr="00036FB0">
        <w:t>Verfügbarkeitsgarantie</w:t>
      </w:r>
      <w:bookmarkEnd w:id="30"/>
      <w:bookmarkEnd w:id="31"/>
      <w:r>
        <w:br/>
      </w:r>
    </w:p>
    <w:p w14:paraId="7285F84C" w14:textId="589C2CE9" w:rsidR="000635FA" w:rsidRDefault="000635FA" w:rsidP="000635FA">
      <w:pPr>
        <w:pStyle w:val="Standa"/>
        <w:numPr>
          <w:ilvl w:val="1"/>
          <w:numId w:val="23"/>
        </w:numPr>
        <w:jc w:val="both"/>
      </w:pPr>
      <w:bookmarkStart w:id="32" w:name="_Ref468197310"/>
      <w:r>
        <w:t xml:space="preserve">Die Deutsche Windtechnik steht dafür ein, dass die in diesem Vertrag genannten WEA </w:t>
      </w:r>
      <w:r w:rsidR="002F4235">
        <w:t xml:space="preserve">jeweils </w:t>
      </w:r>
      <w:r>
        <w:t xml:space="preserve">eine durchschnittliche technische Verfügbarkeit von </w:t>
      </w:r>
      <w:r w:rsidR="00DA5B7A">
        <w:t>mindestens 97</w:t>
      </w:r>
      <w:r>
        <w:t>%</w:t>
      </w:r>
      <w:r w:rsidR="00570FDF">
        <w:t xml:space="preserve"> </w:t>
      </w:r>
      <w:r>
        <w:t xml:space="preserve">pro Vertragsjahr erreichen </w:t>
      </w:r>
      <w:r w:rsidRPr="007B662F">
        <w:t xml:space="preserve">minus </w:t>
      </w:r>
      <w:r w:rsidR="005F0A5A">
        <w:t xml:space="preserve">50 </w:t>
      </w:r>
      <w:r>
        <w:t>Stunden vertragsjährlich je WEA für Wartungsarbeiten</w:t>
      </w:r>
      <w:r w:rsidR="00872253">
        <w:t xml:space="preserve"> (Halb - und Jahreswartung</w:t>
      </w:r>
      <w:r w:rsidR="005F0A5A">
        <w:t xml:space="preserve">) sowie weitere insgesamt 25 Stunden </w:t>
      </w:r>
      <w:r w:rsidR="00E72954">
        <w:t>für Sicherheitsüberprüfung</w:t>
      </w:r>
      <w:r w:rsidR="005F0A5A">
        <w:t xml:space="preserve">, Getriebeendoskopie, ZÜS und Wartung der </w:t>
      </w:r>
      <w:proofErr w:type="spellStart"/>
      <w:r w:rsidR="005F0A5A">
        <w:t>Befahranlage</w:t>
      </w:r>
      <w:proofErr w:type="spellEnd"/>
      <w:r w:rsidR="005F0A5A">
        <w:t>, DGUV V3 und</w:t>
      </w:r>
      <w:r w:rsidR="00872253">
        <w:t xml:space="preserve"> Rotorblattwartung)</w:t>
      </w:r>
      <w:r>
        <w:t>.</w:t>
      </w:r>
      <w:bookmarkEnd w:id="32"/>
    </w:p>
    <w:p w14:paraId="1893676F" w14:textId="77777777" w:rsidR="00542B57" w:rsidRDefault="00542B57" w:rsidP="007B07CF">
      <w:pPr>
        <w:pStyle w:val="Standa"/>
        <w:ind w:left="1134"/>
        <w:jc w:val="both"/>
      </w:pPr>
    </w:p>
    <w:p w14:paraId="69F3CF7C" w14:textId="77777777" w:rsidR="00153431" w:rsidRDefault="00153431" w:rsidP="007B07CF">
      <w:pPr>
        <w:pStyle w:val="Standa"/>
        <w:numPr>
          <w:ilvl w:val="1"/>
          <w:numId w:val="6"/>
        </w:numPr>
        <w:jc w:val="both"/>
      </w:pPr>
      <w:bookmarkStart w:id="33" w:name="_Ref468197479"/>
      <w:r>
        <w:t>T</w:t>
      </w:r>
      <w:r w:rsidRPr="00036FB0">
        <w:t>echnisch verfügbar i</w:t>
      </w:r>
      <w:r w:rsidR="00DE4FC7">
        <w:t>m vorgenannten Sinne ist eine WEA</w:t>
      </w:r>
      <w:r w:rsidRPr="00036FB0">
        <w:t xml:space="preserve">, wenn sie im Betrieb ist oder sich in funktionsfähiger Betriebsbereitschaft befindet (also auch dann, wenn sie Strom produzieren könnte, aber tatsächlich nicht produziert, etwa weil das Netz nicht verfügbar ist oder die Anlage im Rahmen des </w:t>
      </w:r>
      <w:r>
        <w:t>Einspeise</w:t>
      </w:r>
      <w:r w:rsidR="00DE4FC7">
        <w:t xml:space="preserve"> M</w:t>
      </w:r>
      <w:r>
        <w:t>anagements</w:t>
      </w:r>
      <w:r w:rsidRPr="00036FB0">
        <w:t xml:space="preserve"> nach §</w:t>
      </w:r>
      <w:r>
        <w:t xml:space="preserve"> 11</w:t>
      </w:r>
      <w:r w:rsidRPr="00036FB0">
        <w:t xml:space="preserve"> EEG abgeschaltet wird). Eine W</w:t>
      </w:r>
      <w:r w:rsidR="00DE4FC7">
        <w:t>EA</w:t>
      </w:r>
      <w:r w:rsidRPr="00036FB0">
        <w:t xml:space="preserve"> gilt auch als technisch verfügbar,</w:t>
      </w:r>
      <w:bookmarkEnd w:id="33"/>
    </w:p>
    <w:p w14:paraId="496BB0CC" w14:textId="77777777" w:rsidR="00153431" w:rsidRDefault="00153431" w:rsidP="00153431">
      <w:pPr>
        <w:pStyle w:val="Standa"/>
        <w:ind w:left="1134"/>
      </w:pPr>
    </w:p>
    <w:p w14:paraId="436A5967" w14:textId="41EFE0F8" w:rsidR="00153431" w:rsidRDefault="00153431" w:rsidP="0020429E">
      <w:pPr>
        <w:pStyle w:val="Standa"/>
        <w:numPr>
          <w:ilvl w:val="2"/>
          <w:numId w:val="6"/>
        </w:numPr>
        <w:tabs>
          <w:tab w:val="clear" w:pos="2411"/>
          <w:tab w:val="num" w:pos="1701"/>
        </w:tabs>
        <w:ind w:left="1701"/>
        <w:jc w:val="both"/>
      </w:pPr>
      <w:r w:rsidRPr="00036FB0">
        <w:t>soweit die Nichtverfügbarkeit von de</w:t>
      </w:r>
      <w:r w:rsidR="0085640D">
        <w:t>m</w:t>
      </w:r>
      <w:r w:rsidRPr="00036FB0">
        <w:t xml:space="preserve"> </w:t>
      </w:r>
      <w:r w:rsidR="0085640D">
        <w:t>Auftraggeber</w:t>
      </w:r>
      <w:r w:rsidRPr="00036FB0">
        <w:t xml:space="preserve"> veranlasst ist (z.B. aufgrund einer Anlagenbegehung, einer Verletzung von Mitwirkungspflichten nach Nr. </w:t>
      </w:r>
      <w:r w:rsidR="000D292D">
        <w:fldChar w:fldCharType="begin"/>
      </w:r>
      <w:r w:rsidR="000D292D">
        <w:instrText xml:space="preserve"> REF _Ref468197181 \r \h </w:instrText>
      </w:r>
      <w:r w:rsidR="000D292D">
        <w:fldChar w:fldCharType="separate"/>
      </w:r>
      <w:r w:rsidR="006F0AE0">
        <w:t>11</w:t>
      </w:r>
      <w:r w:rsidR="000D292D">
        <w:fldChar w:fldCharType="end"/>
      </w:r>
      <w:r w:rsidR="00A041CF">
        <w:t>1</w:t>
      </w:r>
      <w:r w:rsidR="005105BA" w:rsidRPr="00036FB0">
        <w:t xml:space="preserve"> </w:t>
      </w:r>
      <w:r w:rsidRPr="00036FB0">
        <w:t>oder der Durchführung von Verbesserungsmaßnahmen/Upgrades);</w:t>
      </w:r>
    </w:p>
    <w:p w14:paraId="61F48F58" w14:textId="77777777" w:rsidR="00E11842" w:rsidRDefault="00E11842" w:rsidP="00E11842">
      <w:pPr>
        <w:pStyle w:val="Standa"/>
        <w:ind w:left="2411"/>
      </w:pPr>
    </w:p>
    <w:p w14:paraId="7E2C1561" w14:textId="77777777" w:rsidR="00153431" w:rsidRDefault="00153431" w:rsidP="0020429E">
      <w:pPr>
        <w:pStyle w:val="Standa"/>
        <w:numPr>
          <w:ilvl w:val="2"/>
          <w:numId w:val="6"/>
        </w:numPr>
        <w:tabs>
          <w:tab w:val="clear" w:pos="2411"/>
          <w:tab w:val="num" w:pos="1701"/>
        </w:tabs>
        <w:ind w:left="1701"/>
        <w:jc w:val="both"/>
      </w:pPr>
      <w:r w:rsidRPr="00036FB0">
        <w:t>soweit die Nichtverfügbarkeit auf einem Mangel oder Schaden beruht, der außerh</w:t>
      </w:r>
      <w:r w:rsidR="00DE4FC7">
        <w:t>alb der Anlage selbst liegt (z.</w:t>
      </w:r>
      <w:r w:rsidRPr="00036FB0">
        <w:t>B. Fundament oder Netzanbindung ab</w:t>
      </w:r>
      <w:r w:rsidR="00DE4FC7">
        <w:t xml:space="preserve"> Niederspannungsanschluss der WEA)</w:t>
      </w:r>
      <w:r w:rsidRPr="00036FB0">
        <w:t>;</w:t>
      </w:r>
    </w:p>
    <w:p w14:paraId="7C3D3873" w14:textId="77777777" w:rsidR="005105BA" w:rsidRDefault="005105BA" w:rsidP="002C30A4">
      <w:pPr>
        <w:pStyle w:val="Listenabsatz"/>
      </w:pPr>
    </w:p>
    <w:p w14:paraId="53AB8AB0" w14:textId="66EEF4B5" w:rsidR="00153431" w:rsidRDefault="00153431" w:rsidP="0020429E">
      <w:pPr>
        <w:pStyle w:val="Standa"/>
        <w:numPr>
          <w:ilvl w:val="2"/>
          <w:numId w:val="6"/>
        </w:numPr>
        <w:tabs>
          <w:tab w:val="clear" w:pos="2411"/>
          <w:tab w:val="num" w:pos="1701"/>
        </w:tabs>
        <w:ind w:left="1701"/>
        <w:jc w:val="both"/>
      </w:pPr>
      <w:r w:rsidRPr="00F2419E">
        <w:t xml:space="preserve">soweit die Nichtverfügbarkeit auf </w:t>
      </w:r>
      <w:r>
        <w:t xml:space="preserve">einer von außen kommenden Einwirkung, insbesondere höherer Gewalt i.S.v. Nr. </w:t>
      </w:r>
      <w:r w:rsidR="000D292D">
        <w:fldChar w:fldCharType="begin"/>
      </w:r>
      <w:r w:rsidR="000D292D">
        <w:instrText xml:space="preserve"> REF _Ref468197205 \r \h </w:instrText>
      </w:r>
      <w:r w:rsidR="000D292D">
        <w:fldChar w:fldCharType="separate"/>
      </w:r>
      <w:r w:rsidR="006F0AE0">
        <w:t>4.2</w:t>
      </w:r>
      <w:r w:rsidR="000D292D">
        <w:fldChar w:fldCharType="end"/>
      </w:r>
      <w:r>
        <w:t xml:space="preserve">, </w:t>
      </w:r>
      <w:r w:rsidRPr="00F2419E">
        <w:t>beruht</w:t>
      </w:r>
      <w:r>
        <w:t xml:space="preserve"> und von der Deutschen Windtechnik nicht zu vertreten ist</w:t>
      </w:r>
      <w:r w:rsidRPr="00F2419E">
        <w:t>;</w:t>
      </w:r>
    </w:p>
    <w:p w14:paraId="76F465F7" w14:textId="77777777" w:rsidR="00153431" w:rsidRDefault="00153431" w:rsidP="00153431">
      <w:pPr>
        <w:pStyle w:val="Standa"/>
        <w:ind w:left="2411"/>
      </w:pPr>
    </w:p>
    <w:p w14:paraId="18F8A161" w14:textId="35347EC5" w:rsidR="00153431" w:rsidRDefault="00153431" w:rsidP="0020429E">
      <w:pPr>
        <w:pStyle w:val="Standa"/>
        <w:numPr>
          <w:ilvl w:val="2"/>
          <w:numId w:val="6"/>
        </w:numPr>
        <w:tabs>
          <w:tab w:val="clear" w:pos="2411"/>
          <w:tab w:val="num" w:pos="1701"/>
        </w:tabs>
        <w:ind w:left="1701"/>
        <w:jc w:val="both"/>
      </w:pPr>
      <w:r>
        <w:t xml:space="preserve">die Verfügbarkeitsgarantie wird bei Totalschäden gem. </w:t>
      </w:r>
      <w:r w:rsidR="000D292D">
        <w:t xml:space="preserve">Nr. </w:t>
      </w:r>
      <w:r w:rsidR="000D292D">
        <w:fldChar w:fldCharType="begin"/>
      </w:r>
      <w:r w:rsidR="000D292D">
        <w:instrText xml:space="preserve"> REF _Ref468197242 \r \h </w:instrText>
      </w:r>
      <w:r w:rsidR="000D292D">
        <w:fldChar w:fldCharType="separate"/>
      </w:r>
      <w:r w:rsidR="006F0AE0">
        <w:t>4.3</w:t>
      </w:r>
      <w:r w:rsidR="000D292D">
        <w:fldChar w:fldCharType="end"/>
      </w:r>
      <w:r>
        <w:t xml:space="preserve"> auf 6 Monate begrenzt</w:t>
      </w:r>
      <w:r w:rsidR="00A041CF">
        <w:t>;</w:t>
      </w:r>
    </w:p>
    <w:p w14:paraId="1553C867" w14:textId="77777777" w:rsidR="00A03A67" w:rsidRDefault="00A03A67" w:rsidP="007B07CF">
      <w:pPr>
        <w:pStyle w:val="Standa"/>
        <w:ind w:left="2411"/>
      </w:pPr>
    </w:p>
    <w:p w14:paraId="4A3BD9CE" w14:textId="11FAE796" w:rsidR="00153431" w:rsidRDefault="00153431" w:rsidP="0020429E">
      <w:pPr>
        <w:pStyle w:val="Standa"/>
        <w:numPr>
          <w:ilvl w:val="2"/>
          <w:numId w:val="6"/>
        </w:numPr>
        <w:tabs>
          <w:tab w:val="clear" w:pos="2411"/>
          <w:tab w:val="num" w:pos="1701"/>
        </w:tabs>
        <w:ind w:left="1701"/>
        <w:jc w:val="both"/>
      </w:pPr>
      <w:r w:rsidRPr="00036FB0">
        <w:t>während einer Eigenabschaltung der W</w:t>
      </w:r>
      <w:r w:rsidR="00DE4FC7">
        <w:t>EA</w:t>
      </w:r>
      <w:r w:rsidRPr="00036FB0">
        <w:t xml:space="preserve"> wegen behördlicher oder anlagenspezifischer Anforderungen (z.B. wegen Schwachwinds, </w:t>
      </w:r>
      <w:proofErr w:type="spellStart"/>
      <w:r w:rsidRPr="00036FB0">
        <w:t>Eiswurf</w:t>
      </w:r>
      <w:r w:rsidR="00A041CF">
        <w:t>s</w:t>
      </w:r>
      <w:proofErr w:type="spellEnd"/>
      <w:r>
        <w:t xml:space="preserve"> bzw. Eisansatz</w:t>
      </w:r>
      <w:r w:rsidR="00A041CF">
        <w:t>es</w:t>
      </w:r>
      <w:r>
        <w:t xml:space="preserve"> an Rotorblättern oder Gittermast,</w:t>
      </w:r>
      <w:r w:rsidRPr="00036FB0">
        <w:t xml:space="preserve"> oder bei Abschaltung wegen Erreichens d</w:t>
      </w:r>
      <w:r w:rsidR="007B07CF">
        <w:t>er Abschaltwindgeschwindigkeit (</w:t>
      </w:r>
      <w:r w:rsidRPr="00036FB0">
        <w:t>„Cut Off Wind“);</w:t>
      </w:r>
    </w:p>
    <w:p w14:paraId="751F8B20" w14:textId="77777777" w:rsidR="00153431" w:rsidRDefault="00153431" w:rsidP="00153431">
      <w:pPr>
        <w:pStyle w:val="Standa"/>
      </w:pPr>
    </w:p>
    <w:p w14:paraId="56293BEA" w14:textId="055ECC97" w:rsidR="00542B57" w:rsidRDefault="0036503E" w:rsidP="0020429E">
      <w:pPr>
        <w:pStyle w:val="Standa"/>
        <w:numPr>
          <w:ilvl w:val="2"/>
          <w:numId w:val="6"/>
        </w:numPr>
        <w:tabs>
          <w:tab w:val="clear" w:pos="2411"/>
          <w:tab w:val="num" w:pos="1701"/>
        </w:tabs>
        <w:ind w:left="1701"/>
        <w:jc w:val="both"/>
      </w:pPr>
      <w:r>
        <w:t xml:space="preserve">während und solange Zeiträume bestehen, in denen die Deutsche Windtechnik einen Schaden beheben könnte, dieses dem Betreiber angezeigt hat und aufgrund von Witterungsverhältnissen (z.B. </w:t>
      </w:r>
      <w:r w:rsidR="00203F61" w:rsidRPr="00BA53C2">
        <w:rPr>
          <w:color w:val="000000"/>
          <w:shd w:val="clear" w:color="auto" w:fill="FFFFFF"/>
        </w:rPr>
        <w:t>unpassierbare Straßen aufgrund von extremen</w:t>
      </w:r>
      <w:r w:rsidR="00E72954">
        <w:rPr>
          <w:color w:val="000000"/>
          <w:shd w:val="clear" w:color="auto" w:fill="FFFFFF"/>
        </w:rPr>
        <w:t xml:space="preserve"> </w:t>
      </w:r>
      <w:r w:rsidR="00203F61" w:rsidRPr="00BA53C2">
        <w:rPr>
          <w:color w:val="000000"/>
          <w:shd w:val="clear" w:color="auto" w:fill="FFFFFF"/>
        </w:rPr>
        <w:t>Witterungsverhältnissen</w:t>
      </w:r>
      <w:r>
        <w:t>), Gewichtsbeschränkungen auf öffentlichen Straßen oder andere</w:t>
      </w:r>
      <w:r w:rsidR="00184D5F">
        <w:t>r</w:t>
      </w:r>
      <w:r>
        <w:t xml:space="preserve"> behördliche</w:t>
      </w:r>
      <w:r w:rsidR="00184D5F">
        <w:t>r</w:t>
      </w:r>
      <w:r>
        <w:t xml:space="preserve"> Auflagen dazu </w:t>
      </w:r>
      <w:r w:rsidR="00184D5F">
        <w:t>aber</w:t>
      </w:r>
      <w:r w:rsidR="005F0A5A">
        <w:t xml:space="preserve"> nachweislich</w:t>
      </w:r>
      <w:r w:rsidR="00184D5F">
        <w:t xml:space="preserve"> </w:t>
      </w:r>
      <w:r>
        <w:t>nicht in der Lage ist.</w:t>
      </w:r>
      <w:r>
        <w:br/>
      </w:r>
    </w:p>
    <w:p w14:paraId="06EC726D" w14:textId="4E3688AD" w:rsidR="001E6F0F" w:rsidRDefault="00153431" w:rsidP="007B07CF">
      <w:pPr>
        <w:pStyle w:val="Standa"/>
        <w:ind w:left="1701"/>
        <w:jc w:val="both"/>
      </w:pPr>
      <w:r w:rsidRPr="00036FB0">
        <w:t xml:space="preserve">Keine Ausnahme bilden geplante </w:t>
      </w:r>
      <w:proofErr w:type="spellStart"/>
      <w:r w:rsidRPr="00036FB0">
        <w:t>Stillstandszeiten</w:t>
      </w:r>
      <w:proofErr w:type="spellEnd"/>
      <w:r w:rsidRPr="00036FB0">
        <w:t xml:space="preserve"> für Wartungsarbeiten und </w:t>
      </w:r>
      <w:proofErr w:type="spellStart"/>
      <w:r w:rsidRPr="00036FB0">
        <w:t>Stillstandszeiten</w:t>
      </w:r>
      <w:proofErr w:type="spellEnd"/>
      <w:r w:rsidRPr="00036FB0">
        <w:t xml:space="preserve"> während der Beschaffung von Ersatzteilen</w:t>
      </w:r>
      <w:r>
        <w:t xml:space="preserve"> für unter die Reparatur- und Instandhaltungspflicht fallende Reparaturen, d.</w:t>
      </w:r>
      <w:r w:rsidRPr="00036FB0">
        <w:t>h. die W</w:t>
      </w:r>
      <w:r w:rsidR="00DE4FC7">
        <w:t>EA</w:t>
      </w:r>
      <w:r w:rsidRPr="00036FB0">
        <w:t xml:space="preserve"> </w:t>
      </w:r>
      <w:r w:rsidR="00DE4FC7">
        <w:t>gilt/</w:t>
      </w:r>
      <w:r w:rsidRPr="00036FB0">
        <w:t xml:space="preserve">gelten während solcher </w:t>
      </w:r>
      <w:proofErr w:type="spellStart"/>
      <w:r w:rsidRPr="00036FB0">
        <w:t>Stillstandszeiten</w:t>
      </w:r>
      <w:proofErr w:type="spellEnd"/>
      <w:r w:rsidRPr="00036FB0">
        <w:t xml:space="preserve"> </w:t>
      </w:r>
      <w:r>
        <w:t xml:space="preserve">nicht </w:t>
      </w:r>
      <w:r w:rsidRPr="00036FB0">
        <w:t>als verfügbar.</w:t>
      </w:r>
      <w:bookmarkStart w:id="34" w:name="_Ref270614859"/>
      <w:r w:rsidR="00184D5F">
        <w:t xml:space="preserve"> Die Regelung der Ziffer </w:t>
      </w:r>
      <w:r w:rsidR="000D292D">
        <w:fldChar w:fldCharType="begin"/>
      </w:r>
      <w:r w:rsidR="000D292D">
        <w:instrText xml:space="preserve"> REF _Ref468197310 \r \h </w:instrText>
      </w:r>
      <w:r w:rsidR="000D292D">
        <w:fldChar w:fldCharType="separate"/>
      </w:r>
      <w:r w:rsidR="006F0AE0">
        <w:t>6.1</w:t>
      </w:r>
      <w:r w:rsidR="000D292D">
        <w:fldChar w:fldCharType="end"/>
      </w:r>
      <w:r w:rsidR="00184D5F">
        <w:t xml:space="preserve"> bleibt hiervon unberührt.</w:t>
      </w:r>
      <w:r>
        <w:br/>
      </w:r>
    </w:p>
    <w:p w14:paraId="37EE8116" w14:textId="77777777" w:rsidR="002504E0" w:rsidRDefault="00DE4FC7" w:rsidP="002F191D">
      <w:pPr>
        <w:pStyle w:val="Standa"/>
        <w:ind w:left="1701"/>
        <w:jc w:val="both"/>
      </w:pPr>
      <w:r>
        <w:t>Erreich</w:t>
      </w:r>
      <w:r w:rsidR="007B07CF">
        <w:t>t(</w:t>
      </w:r>
      <w:r>
        <w:t>en</w:t>
      </w:r>
      <w:r w:rsidR="007B07CF">
        <w:t>)</w:t>
      </w:r>
      <w:r>
        <w:t xml:space="preserve"> die WEA</w:t>
      </w:r>
      <w:r w:rsidR="00153431" w:rsidRPr="00036FB0">
        <w:t xml:space="preserve"> in dem jeweiligen Betrachtungszeitraum von 365 Tagen nicht die garantierte Verfügbarkeit, so hat die Deutsche Windtechnik de</w:t>
      </w:r>
      <w:r w:rsidR="0085640D">
        <w:t>m</w:t>
      </w:r>
      <w:r w:rsidR="00153431" w:rsidRPr="00036FB0">
        <w:t xml:space="preserve"> </w:t>
      </w:r>
      <w:r w:rsidR="0085640D">
        <w:t>Auftraggeber</w:t>
      </w:r>
      <w:r w:rsidR="00153431" w:rsidRPr="00036FB0">
        <w:t xml:space="preserve"> eine Entschädigung zu zahlen, die sich wie folgt berechnet:</w:t>
      </w:r>
      <w:bookmarkEnd w:id="34"/>
    </w:p>
    <w:p w14:paraId="53DAF964" w14:textId="77777777" w:rsidR="0036503E" w:rsidRDefault="0036503E" w:rsidP="002F191D">
      <w:pPr>
        <w:pStyle w:val="Standa"/>
        <w:ind w:left="1701"/>
        <w:jc w:val="both"/>
      </w:pPr>
    </w:p>
    <w:bookmarkStart w:id="35" w:name="_MON_1410937210"/>
    <w:bookmarkEnd w:id="35"/>
    <w:p w14:paraId="129E4759" w14:textId="77777777" w:rsidR="00492D0D" w:rsidRDefault="00876D4E" w:rsidP="00492D0D">
      <w:pPr>
        <w:spacing w:line="360" w:lineRule="auto"/>
        <w:rPr>
          <w:rFonts w:ascii="Helvetica" w:eastAsia="MS Mincho" w:hAnsi="Helvetica"/>
          <w:lang w:eastAsia="ja-JP"/>
        </w:rPr>
      </w:pPr>
      <w:r w:rsidRPr="007A671D">
        <w:rPr>
          <w:rFonts w:ascii="Helvetica" w:eastAsia="MS Mincho" w:hAnsi="Helvetica"/>
          <w:lang w:eastAsia="ja-JP"/>
        </w:rPr>
        <w:object w:dxaOrig="9066" w:dyaOrig="738" w14:anchorId="46CAF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15pt;height:36pt" o:ole="">
            <v:imagedata r:id="rId9" o:title=""/>
          </v:shape>
          <o:OLEObject Type="Embed" ProgID="Word.Document.12" ShapeID="_x0000_i1025" DrawAspect="Content" ObjectID="_1596883275" r:id="rId10">
            <o:FieldCodes>\s</o:FieldCodes>
          </o:OLEObject>
        </w:object>
      </w:r>
    </w:p>
    <w:p w14:paraId="5D23E8E3" w14:textId="77777777" w:rsidR="00825714" w:rsidRPr="00492D0D" w:rsidRDefault="00825714" w:rsidP="00492D0D">
      <w:pPr>
        <w:spacing w:line="360" w:lineRule="auto"/>
        <w:rPr>
          <w:rFonts w:ascii="Helvetica" w:eastAsia="MS Mincho" w:hAnsi="Helvetica"/>
          <w:lang w:eastAsia="ja-JP"/>
        </w:rPr>
      </w:pPr>
    </w:p>
    <w:p w14:paraId="45AA3836" w14:textId="77777777" w:rsidR="00DE4FC7" w:rsidRDefault="00153431" w:rsidP="00153431">
      <w:pPr>
        <w:tabs>
          <w:tab w:val="left" w:pos="2127"/>
        </w:tabs>
        <w:spacing w:line="280" w:lineRule="atLeast"/>
        <w:ind w:left="1134"/>
        <w:rPr>
          <w:rFonts w:ascii="Arial" w:hAnsi="Arial" w:cs="Arial"/>
          <w:sz w:val="22"/>
          <w:szCs w:val="22"/>
        </w:rPr>
      </w:pPr>
      <w:r w:rsidRPr="00DE2E7B">
        <w:rPr>
          <w:rFonts w:ascii="Arial" w:hAnsi="Arial" w:cs="Arial"/>
          <w:sz w:val="22"/>
          <w:szCs w:val="22"/>
        </w:rPr>
        <w:t xml:space="preserve">E  </w:t>
      </w:r>
      <w:r w:rsidRPr="00DE2E7B">
        <w:rPr>
          <w:rFonts w:ascii="Arial" w:hAnsi="Arial" w:cs="Arial"/>
          <w:sz w:val="22"/>
          <w:szCs w:val="22"/>
        </w:rPr>
        <w:tab/>
      </w:r>
      <w:r w:rsidR="00DE4FC7">
        <w:rPr>
          <w:rFonts w:ascii="Arial" w:hAnsi="Arial" w:cs="Arial"/>
          <w:sz w:val="22"/>
          <w:szCs w:val="22"/>
        </w:rPr>
        <w:t>z</w:t>
      </w:r>
      <w:r w:rsidRPr="00DE2E7B">
        <w:rPr>
          <w:rFonts w:ascii="Arial" w:hAnsi="Arial" w:cs="Arial"/>
          <w:sz w:val="22"/>
          <w:szCs w:val="22"/>
        </w:rPr>
        <w:t>u zahlende Entschädigung in Euro</w:t>
      </w:r>
      <w:r w:rsidRPr="00DE2E7B">
        <w:rPr>
          <w:rFonts w:ascii="Arial" w:hAnsi="Arial" w:cs="Arial"/>
          <w:sz w:val="22"/>
          <w:szCs w:val="22"/>
        </w:rPr>
        <w:br/>
        <w:t xml:space="preserve">kWh/a </w:t>
      </w:r>
      <w:r w:rsidRPr="00DE2E7B">
        <w:rPr>
          <w:rFonts w:ascii="Arial" w:hAnsi="Arial" w:cs="Arial"/>
          <w:sz w:val="22"/>
          <w:szCs w:val="22"/>
        </w:rPr>
        <w:tab/>
      </w:r>
      <w:r w:rsidR="00DE4FC7">
        <w:rPr>
          <w:rFonts w:ascii="Arial" w:hAnsi="Arial" w:cs="Arial"/>
          <w:sz w:val="22"/>
          <w:szCs w:val="22"/>
        </w:rPr>
        <w:t>d</w:t>
      </w:r>
      <w:r w:rsidRPr="00DE2E7B">
        <w:rPr>
          <w:rFonts w:ascii="Arial" w:hAnsi="Arial" w:cs="Arial"/>
          <w:sz w:val="22"/>
          <w:szCs w:val="22"/>
        </w:rPr>
        <w:t>ie Leistung, die in dem Betrachtungsjahr von de</w:t>
      </w:r>
      <w:r w:rsidR="00DE4FC7">
        <w:rPr>
          <w:rFonts w:ascii="Arial" w:hAnsi="Arial" w:cs="Arial"/>
          <w:sz w:val="22"/>
          <w:szCs w:val="22"/>
        </w:rPr>
        <w:t>r(</w:t>
      </w:r>
      <w:r w:rsidRPr="00DE2E7B">
        <w:rPr>
          <w:rFonts w:ascii="Arial" w:hAnsi="Arial" w:cs="Arial"/>
          <w:sz w:val="22"/>
          <w:szCs w:val="22"/>
        </w:rPr>
        <w:t>n</w:t>
      </w:r>
      <w:r w:rsidR="00DE4FC7">
        <w:rPr>
          <w:rFonts w:ascii="Arial" w:hAnsi="Arial" w:cs="Arial"/>
          <w:sz w:val="22"/>
          <w:szCs w:val="22"/>
        </w:rPr>
        <w:t>)</w:t>
      </w:r>
      <w:r w:rsidRPr="00DE2E7B">
        <w:rPr>
          <w:rFonts w:ascii="Arial" w:hAnsi="Arial" w:cs="Arial"/>
          <w:sz w:val="22"/>
          <w:szCs w:val="22"/>
        </w:rPr>
        <w:t xml:space="preserve"> W</w:t>
      </w:r>
      <w:r w:rsidR="00DE4FC7">
        <w:rPr>
          <w:rFonts w:ascii="Arial" w:hAnsi="Arial" w:cs="Arial"/>
          <w:sz w:val="22"/>
          <w:szCs w:val="22"/>
        </w:rPr>
        <w:t>EA</w:t>
      </w:r>
      <w:r w:rsidRPr="00DE2E7B">
        <w:rPr>
          <w:rFonts w:ascii="Arial" w:hAnsi="Arial" w:cs="Arial"/>
          <w:sz w:val="22"/>
          <w:szCs w:val="22"/>
        </w:rPr>
        <w:t xml:space="preserve"> erreicht und </w:t>
      </w:r>
    </w:p>
    <w:p w14:paraId="2E3B511A" w14:textId="77777777" w:rsidR="00153431" w:rsidRDefault="00DE4FC7" w:rsidP="00153431">
      <w:pPr>
        <w:tabs>
          <w:tab w:val="left" w:pos="2127"/>
        </w:tabs>
        <w:spacing w:line="280" w:lineRule="atLeast"/>
        <w:ind w:left="1134"/>
        <w:rPr>
          <w:rFonts w:ascii="Arial" w:hAnsi="Arial" w:cs="Arial"/>
          <w:sz w:val="22"/>
          <w:szCs w:val="22"/>
        </w:rPr>
      </w:pPr>
      <w:r>
        <w:rPr>
          <w:rFonts w:ascii="Arial" w:hAnsi="Arial" w:cs="Arial"/>
          <w:sz w:val="22"/>
          <w:szCs w:val="22"/>
        </w:rPr>
        <w:lastRenderedPageBreak/>
        <w:t xml:space="preserve">                </w:t>
      </w:r>
      <w:r w:rsidR="00153431" w:rsidRPr="00DE2E7B">
        <w:rPr>
          <w:rFonts w:ascii="Arial" w:hAnsi="Arial" w:cs="Arial"/>
          <w:sz w:val="22"/>
          <w:szCs w:val="22"/>
        </w:rPr>
        <w:t>vom Energieversorgungsunternehmen vergütet wurde</w:t>
      </w:r>
    </w:p>
    <w:p w14:paraId="34A311FC" w14:textId="77777777" w:rsidR="00153431" w:rsidRDefault="00153431" w:rsidP="00153431">
      <w:pPr>
        <w:tabs>
          <w:tab w:val="left" w:pos="2127"/>
        </w:tabs>
        <w:spacing w:line="280" w:lineRule="atLeast"/>
        <w:ind w:left="1134"/>
        <w:rPr>
          <w:rFonts w:ascii="Arial" w:hAnsi="Arial" w:cs="Arial"/>
          <w:sz w:val="22"/>
          <w:szCs w:val="22"/>
        </w:rPr>
      </w:pPr>
      <w:proofErr w:type="spellStart"/>
      <w:r w:rsidRPr="00DE2E7B">
        <w:rPr>
          <w:rFonts w:ascii="Arial" w:hAnsi="Arial" w:cs="Arial"/>
          <w:sz w:val="22"/>
          <w:szCs w:val="22"/>
        </w:rPr>
        <w:t>Vgar</w:t>
      </w:r>
      <w:proofErr w:type="spellEnd"/>
      <w:r w:rsidRPr="00DE2E7B">
        <w:rPr>
          <w:rFonts w:ascii="Arial" w:hAnsi="Arial" w:cs="Arial"/>
          <w:sz w:val="22"/>
          <w:szCs w:val="22"/>
        </w:rPr>
        <w:tab/>
      </w:r>
      <w:r w:rsidR="00DE4FC7">
        <w:rPr>
          <w:rFonts w:ascii="Arial" w:hAnsi="Arial" w:cs="Arial"/>
          <w:sz w:val="22"/>
          <w:szCs w:val="22"/>
        </w:rPr>
        <w:t>g</w:t>
      </w:r>
      <w:r w:rsidRPr="00DE2E7B">
        <w:rPr>
          <w:rFonts w:ascii="Arial" w:hAnsi="Arial" w:cs="Arial"/>
          <w:sz w:val="22"/>
          <w:szCs w:val="22"/>
        </w:rPr>
        <w:t>arantierte Verfügbarkeit in Stunden</w:t>
      </w:r>
    </w:p>
    <w:p w14:paraId="6EF5CB95" w14:textId="77777777" w:rsidR="00153431" w:rsidRDefault="00153431" w:rsidP="00153431">
      <w:pPr>
        <w:tabs>
          <w:tab w:val="left" w:pos="2127"/>
        </w:tabs>
        <w:spacing w:line="280" w:lineRule="atLeast"/>
        <w:ind w:left="1134"/>
        <w:rPr>
          <w:rFonts w:ascii="Arial" w:hAnsi="Arial" w:cs="Arial"/>
          <w:sz w:val="22"/>
          <w:szCs w:val="22"/>
        </w:rPr>
      </w:pPr>
      <w:r w:rsidRPr="00DE2E7B">
        <w:rPr>
          <w:rFonts w:ascii="Arial" w:hAnsi="Arial" w:cs="Arial"/>
          <w:sz w:val="22"/>
          <w:szCs w:val="22"/>
        </w:rPr>
        <w:t>Verr</w:t>
      </w:r>
      <w:r w:rsidRPr="00DE2E7B">
        <w:rPr>
          <w:rFonts w:ascii="Arial" w:hAnsi="Arial" w:cs="Arial"/>
          <w:sz w:val="22"/>
          <w:szCs w:val="22"/>
        </w:rPr>
        <w:tab/>
      </w:r>
      <w:r w:rsidR="00DE4FC7">
        <w:rPr>
          <w:rFonts w:ascii="Arial" w:hAnsi="Arial" w:cs="Arial"/>
          <w:sz w:val="22"/>
          <w:szCs w:val="22"/>
        </w:rPr>
        <w:t>e</w:t>
      </w:r>
      <w:r w:rsidRPr="00DE2E7B">
        <w:rPr>
          <w:rFonts w:ascii="Arial" w:hAnsi="Arial" w:cs="Arial"/>
          <w:sz w:val="22"/>
          <w:szCs w:val="22"/>
        </w:rPr>
        <w:t>rreichte Verfügbarkeit in Stunden</w:t>
      </w:r>
    </w:p>
    <w:p w14:paraId="66900791" w14:textId="77777777" w:rsidR="00153431" w:rsidRDefault="00153431" w:rsidP="00153431">
      <w:pPr>
        <w:tabs>
          <w:tab w:val="left" w:pos="2127"/>
        </w:tabs>
        <w:spacing w:line="280" w:lineRule="atLeast"/>
        <w:ind w:left="1134"/>
        <w:rPr>
          <w:rFonts w:ascii="Arial" w:hAnsi="Arial" w:cs="Arial"/>
          <w:sz w:val="22"/>
          <w:szCs w:val="22"/>
        </w:rPr>
      </w:pPr>
      <w:r w:rsidRPr="00DE2E7B">
        <w:rPr>
          <w:rFonts w:ascii="Arial" w:hAnsi="Arial" w:cs="Arial"/>
          <w:sz w:val="22"/>
          <w:szCs w:val="22"/>
        </w:rPr>
        <w:t>EEG</w:t>
      </w:r>
      <w:r w:rsidRPr="00DE2E7B">
        <w:rPr>
          <w:rFonts w:ascii="Arial" w:hAnsi="Arial" w:cs="Arial"/>
          <w:sz w:val="22"/>
          <w:szCs w:val="22"/>
        </w:rPr>
        <w:tab/>
      </w:r>
      <w:r w:rsidR="00DE4FC7">
        <w:rPr>
          <w:rFonts w:ascii="Arial" w:hAnsi="Arial" w:cs="Arial"/>
          <w:sz w:val="22"/>
          <w:szCs w:val="22"/>
        </w:rPr>
        <w:t>w</w:t>
      </w:r>
      <w:r w:rsidRPr="00DE2E7B">
        <w:rPr>
          <w:rFonts w:ascii="Arial" w:hAnsi="Arial" w:cs="Arial"/>
          <w:sz w:val="22"/>
          <w:szCs w:val="22"/>
        </w:rPr>
        <w:t>indparkspezi</w:t>
      </w:r>
      <w:r w:rsidR="004C72CD">
        <w:rPr>
          <w:rFonts w:ascii="Arial" w:hAnsi="Arial" w:cs="Arial"/>
          <w:sz w:val="22"/>
          <w:szCs w:val="22"/>
        </w:rPr>
        <w:t>fi</w:t>
      </w:r>
      <w:r w:rsidRPr="00DE2E7B">
        <w:rPr>
          <w:rFonts w:ascii="Arial" w:hAnsi="Arial" w:cs="Arial"/>
          <w:sz w:val="22"/>
          <w:szCs w:val="22"/>
        </w:rPr>
        <w:t>sche EEG-Vergütung</w:t>
      </w:r>
    </w:p>
    <w:p w14:paraId="3E7F2A01" w14:textId="77777777" w:rsidR="008417CD" w:rsidRDefault="008417CD" w:rsidP="00153431">
      <w:pPr>
        <w:tabs>
          <w:tab w:val="left" w:pos="2127"/>
        </w:tabs>
        <w:spacing w:line="280" w:lineRule="atLeast"/>
        <w:ind w:left="1134"/>
        <w:rPr>
          <w:rFonts w:ascii="Arial" w:hAnsi="Arial" w:cs="Arial"/>
          <w:sz w:val="22"/>
          <w:szCs w:val="22"/>
        </w:rPr>
      </w:pPr>
    </w:p>
    <w:p w14:paraId="2F7B4A85" w14:textId="2AB4A5AE" w:rsidR="00153431" w:rsidRDefault="00B306CC" w:rsidP="00295C04">
      <w:pPr>
        <w:pStyle w:val="Standa"/>
        <w:tabs>
          <w:tab w:val="left" w:pos="2127"/>
        </w:tabs>
        <w:ind w:left="1134"/>
        <w:jc w:val="both"/>
      </w:pPr>
      <w:bookmarkStart w:id="36" w:name="_Hlk506386340"/>
      <w:r>
        <w:t>Die Verfügbarkeit wird nach Kalenderjahren berechnet, also vom 01.01. bis zum 31.12. eines jeden Jahres</w:t>
      </w:r>
      <w:r w:rsidR="00153431" w:rsidRPr="00036FB0">
        <w:t>. Nach Vollendung dieses Zeitraums schließt sich</w:t>
      </w:r>
      <w:r w:rsidR="00153431">
        <w:t>, wie auch in der Folgezeit,</w:t>
      </w:r>
      <w:r w:rsidR="00153431" w:rsidRPr="00036FB0">
        <w:t xml:space="preserve"> unmittelbar ein</w:t>
      </w:r>
      <w:bookmarkStart w:id="37" w:name="_Ref270521473"/>
      <w:r w:rsidR="002F191D">
        <w:t xml:space="preserve"> neuer Betrachtungszeitraum an.</w:t>
      </w:r>
      <w:r>
        <w:t xml:space="preserve"> Bei Vertragsbeginn und Vertragsende wird der Betrachtungszeitraum anteilig und tagesgenau angepasst.</w:t>
      </w:r>
    </w:p>
    <w:bookmarkEnd w:id="36"/>
    <w:p w14:paraId="27E6A836" w14:textId="77777777" w:rsidR="002F191D" w:rsidRDefault="002F191D" w:rsidP="002F191D">
      <w:pPr>
        <w:pStyle w:val="Standa"/>
        <w:tabs>
          <w:tab w:val="left" w:pos="2127"/>
        </w:tabs>
        <w:jc w:val="both"/>
      </w:pPr>
    </w:p>
    <w:p w14:paraId="56CFD591" w14:textId="1DB31C6F" w:rsidR="00153431" w:rsidRDefault="00153431" w:rsidP="002F191D">
      <w:pPr>
        <w:pStyle w:val="Standa"/>
        <w:numPr>
          <w:ilvl w:val="1"/>
          <w:numId w:val="6"/>
        </w:numPr>
        <w:jc w:val="both"/>
      </w:pPr>
      <w:r w:rsidRPr="00346228">
        <w:t>Die Garantie für die technische Verfügbarkeit der WEA erlischt mit sofortiger Wirkung, sofern</w:t>
      </w:r>
      <w:r>
        <w:t xml:space="preserve"> </w:t>
      </w:r>
      <w:r w:rsidRPr="00346228">
        <w:t xml:space="preserve">die </w:t>
      </w:r>
      <w:r w:rsidR="00DE4FC7">
        <w:t xml:space="preserve">WEA </w:t>
      </w:r>
      <w:r w:rsidRPr="00346228">
        <w:t>innerhalb der Laufzeit der Garantie durch nicht von</w:t>
      </w:r>
      <w:r w:rsidR="00E11842">
        <w:t xml:space="preserve"> der</w:t>
      </w:r>
      <w:r w:rsidRPr="00346228">
        <w:t xml:space="preserve"> </w:t>
      </w:r>
      <w:r w:rsidRPr="00036FB0">
        <w:t>Deutsche</w:t>
      </w:r>
      <w:r w:rsidR="00DE4FC7">
        <w:t>n</w:t>
      </w:r>
      <w:r w:rsidRPr="00036FB0">
        <w:t xml:space="preserve"> Windtechnik</w:t>
      </w:r>
      <w:r w:rsidRPr="00346228">
        <w:t xml:space="preserve"> autorisiertes Personal</w:t>
      </w:r>
      <w:r>
        <w:t xml:space="preserve"> </w:t>
      </w:r>
      <w:r w:rsidRPr="00346228">
        <w:t>gewartet werden oder technische Veränderungen oder sonstige Eingriffe, gleich welcher</w:t>
      </w:r>
      <w:r>
        <w:t xml:space="preserve"> </w:t>
      </w:r>
      <w:r w:rsidRPr="00346228">
        <w:t xml:space="preserve">Art, ohne Zustimmung von </w:t>
      </w:r>
      <w:r>
        <w:t>der Deutschen Windtechnik</w:t>
      </w:r>
      <w:r w:rsidRPr="00346228">
        <w:t xml:space="preserve"> vorgenommen werden</w:t>
      </w:r>
      <w:r w:rsidR="009C7CFB">
        <w:t>.</w:t>
      </w:r>
      <w:r w:rsidR="00A041CF">
        <w:t xml:space="preserve"> Dies gilt nicht, sofern die Deutsche Windtechnik zuvor mit ihren Leistungspflichten gegenüber dem Auftraggeber in Verzug war.</w:t>
      </w:r>
    </w:p>
    <w:p w14:paraId="1749CF5B" w14:textId="05A48412" w:rsidR="00307135" w:rsidRDefault="00307135" w:rsidP="009C7CFB">
      <w:pPr>
        <w:pStyle w:val="Standa"/>
        <w:ind w:left="1134"/>
        <w:jc w:val="both"/>
      </w:pPr>
    </w:p>
    <w:p w14:paraId="7B568C49" w14:textId="1B965AE4" w:rsidR="00A041CF" w:rsidRDefault="00A041CF" w:rsidP="00DA5B7A">
      <w:pPr>
        <w:pStyle w:val="berschrift1"/>
        <w:keepNext w:val="0"/>
        <w:numPr>
          <w:ilvl w:val="0"/>
          <w:numId w:val="1"/>
        </w:numPr>
      </w:pPr>
      <w:bookmarkStart w:id="38" w:name="_Toc508701284"/>
      <w:r>
        <w:t>Elektrotechnische Verantwortung</w:t>
      </w:r>
      <w:bookmarkEnd w:id="38"/>
    </w:p>
    <w:p w14:paraId="7229A787" w14:textId="77777777" w:rsidR="00A041CF" w:rsidRDefault="00A041CF" w:rsidP="00B377C6"/>
    <w:p w14:paraId="36B9AB6C" w14:textId="4C80B232" w:rsidR="00B377C6" w:rsidRPr="00B377C6" w:rsidRDefault="00B377C6" w:rsidP="00B377C6">
      <w:pPr>
        <w:keepLines/>
        <w:numPr>
          <w:ilvl w:val="1"/>
          <w:numId w:val="7"/>
        </w:numPr>
        <w:spacing w:line="360" w:lineRule="atLeast"/>
        <w:jc w:val="both"/>
        <w:rPr>
          <w:rFonts w:ascii="Arial" w:hAnsi="Arial"/>
          <w:sz w:val="22"/>
        </w:rPr>
      </w:pPr>
      <w:r w:rsidRPr="00B377C6">
        <w:rPr>
          <w:rFonts w:ascii="Arial" w:hAnsi="Arial"/>
          <w:sz w:val="22"/>
        </w:rPr>
        <w:t xml:space="preserve">Den Parteien sind die Vorschriften der DIN VDE 0105-100:2015- 10 (nachfolgend „DIN VDE 0105-100“) und die damit einhergehende Elektroverantwortung für Windenergieanlagen bekannt. Der Auftraggeber hat einen Betriebsführungsvertrag mit </w:t>
      </w:r>
      <w:r w:rsidR="005D7B2D">
        <w:rPr>
          <w:rFonts w:ascii="Arial" w:hAnsi="Arial"/>
          <w:sz w:val="22"/>
        </w:rPr>
        <w:t>ERG Germany</w:t>
      </w:r>
      <w:r w:rsidR="00AF6C5F">
        <w:rPr>
          <w:rFonts w:ascii="Arial" w:hAnsi="Arial"/>
          <w:sz w:val="22"/>
        </w:rPr>
        <w:t xml:space="preserve"> GmbH</w:t>
      </w:r>
      <w:r w:rsidRPr="00B377C6">
        <w:rPr>
          <w:rFonts w:ascii="Arial" w:hAnsi="Arial"/>
          <w:sz w:val="22"/>
        </w:rPr>
        <w:t xml:space="preserve"> über die technische Betriebsführung für die WEA geschlossen und im Rahmen dessen die Elektroverantwortung nach DIN VDE 0105-100, insbesondere die Verpflichtung zur Bestellung eines „Anlagenbetreibers“ gemäß DIN VDE 0105-100, auf diese übertragen.</w:t>
      </w:r>
    </w:p>
    <w:p w14:paraId="0BF2180B" w14:textId="77777777" w:rsidR="00B377C6" w:rsidRPr="00B377C6" w:rsidRDefault="00B377C6" w:rsidP="00B377C6">
      <w:pPr>
        <w:keepLines/>
        <w:spacing w:line="360" w:lineRule="atLeast"/>
        <w:ind w:left="1134"/>
        <w:jc w:val="both"/>
        <w:rPr>
          <w:rFonts w:ascii="Arial" w:hAnsi="Arial"/>
          <w:sz w:val="22"/>
        </w:rPr>
      </w:pPr>
    </w:p>
    <w:p w14:paraId="61910E40" w14:textId="77777777" w:rsidR="00B377C6" w:rsidRPr="00B377C6" w:rsidRDefault="00B377C6" w:rsidP="00B377C6">
      <w:pPr>
        <w:keepLines/>
        <w:numPr>
          <w:ilvl w:val="1"/>
          <w:numId w:val="7"/>
        </w:numPr>
        <w:spacing w:line="360" w:lineRule="atLeast"/>
        <w:jc w:val="both"/>
        <w:rPr>
          <w:rFonts w:ascii="Arial" w:hAnsi="Arial"/>
          <w:sz w:val="22"/>
        </w:rPr>
      </w:pPr>
      <w:r w:rsidRPr="00B377C6">
        <w:rPr>
          <w:rFonts w:ascii="Arial" w:hAnsi="Arial"/>
          <w:sz w:val="22"/>
        </w:rPr>
        <w:t>Die Parteien vereinbaren, dass die Deutsche Windtechnik die Anlagen – und Arbeitsverantwortung im Sinne der DIN VDE 0105-100 im Rahmen dieses Vertrages während der Durchführung von Arbeiten übernimmt, d.h. Arbeits- und Anlagenverantwortliche stellt und der Auftragnehmer somit uneingeschränkt verantwortlich für die Einhaltung sämtlicher Vorschriften der DIN VDE 0105-100 ist, sofern diese nicht den Anlagenbetreiber betreffen.</w:t>
      </w:r>
    </w:p>
    <w:p w14:paraId="720742B0" w14:textId="77777777" w:rsidR="00A041CF" w:rsidRDefault="00A041CF" w:rsidP="00B377C6">
      <w:pPr>
        <w:pStyle w:val="berschrift1"/>
        <w:keepNext w:val="0"/>
        <w:numPr>
          <w:ilvl w:val="0"/>
          <w:numId w:val="0"/>
        </w:numPr>
        <w:ind w:left="567"/>
      </w:pPr>
    </w:p>
    <w:p w14:paraId="1BD5A91D" w14:textId="77777777" w:rsidR="00153431" w:rsidRDefault="00153431" w:rsidP="00DA5B7A">
      <w:pPr>
        <w:pStyle w:val="berschrift1"/>
        <w:keepNext w:val="0"/>
        <w:numPr>
          <w:ilvl w:val="0"/>
          <w:numId w:val="1"/>
        </w:numPr>
      </w:pPr>
      <w:bookmarkStart w:id="39" w:name="_Toc508701285"/>
      <w:r w:rsidRPr="00036FB0">
        <w:lastRenderedPageBreak/>
        <w:t>Dokumentations- und sonstige Berichtspflichten der Deutschen Windtechnik</w:t>
      </w:r>
      <w:bookmarkEnd w:id="37"/>
      <w:bookmarkEnd w:id="39"/>
      <w:r>
        <w:br/>
      </w:r>
    </w:p>
    <w:p w14:paraId="6EC571E8" w14:textId="63A853A6" w:rsidR="001E6F0F" w:rsidRDefault="00153431" w:rsidP="00B377C6">
      <w:pPr>
        <w:pStyle w:val="Standa"/>
        <w:keepNext/>
        <w:numPr>
          <w:ilvl w:val="1"/>
          <w:numId w:val="31"/>
        </w:numPr>
        <w:ind w:left="1134" w:hanging="567"/>
        <w:jc w:val="both"/>
      </w:pPr>
      <w:r w:rsidRPr="00036FB0">
        <w:t>Die Deutsche Windtechnik erstellt über alle durchgeführten Inspektions-, Wartungs-, Instandsetzungs- und Reparaturmaßnahmen ein aussagefähiges Protokoll (Servicebericht), in dem sie die Dauer, die Art und den Umfang der Arbeiten, die jeweils Ausführenden, den Austausch/Einbau von Ersatzteilen und die verwendeten Betriebsstoffe (insbesondere Öl) nach Art und Menge festhält. Sie wird de</w:t>
      </w:r>
      <w:r w:rsidR="0085640D">
        <w:t>m</w:t>
      </w:r>
      <w:r w:rsidRPr="00036FB0">
        <w:t xml:space="preserve"> </w:t>
      </w:r>
      <w:r w:rsidR="0085640D">
        <w:t>Auftraggeber</w:t>
      </w:r>
      <w:r w:rsidRPr="00036FB0">
        <w:t xml:space="preserve"> den Servicebericht zeitnah, spätestens jedoch drei Wochen nach Durchführung der entsprechenden Leistung zusenden</w:t>
      </w:r>
      <w:r w:rsidR="00B377C6" w:rsidRPr="00B377C6">
        <w:t xml:space="preserve"> </w:t>
      </w:r>
      <w:r w:rsidR="00B377C6">
        <w:t xml:space="preserve">(Muster Monatsbericht s. </w:t>
      </w:r>
      <w:r w:rsidR="00B377C6" w:rsidRPr="00450545">
        <w:rPr>
          <w:b/>
        </w:rPr>
        <w:t>Anlage 9</w:t>
      </w:r>
      <w:r w:rsidR="00B377C6">
        <w:t>)</w:t>
      </w:r>
      <w:r w:rsidRPr="00036FB0">
        <w:t>.</w:t>
      </w:r>
    </w:p>
    <w:p w14:paraId="27AFD036" w14:textId="77777777" w:rsidR="009C7CFB" w:rsidRDefault="009C7CFB" w:rsidP="00892DEF">
      <w:pPr>
        <w:pStyle w:val="Standa"/>
        <w:keepLines/>
        <w:widowControl w:val="0"/>
        <w:ind w:left="1134" w:hanging="567"/>
        <w:jc w:val="both"/>
      </w:pPr>
    </w:p>
    <w:p w14:paraId="1ED37612" w14:textId="23045E9F" w:rsidR="00594AA2" w:rsidRDefault="009C7CFB" w:rsidP="00B377C6">
      <w:pPr>
        <w:pStyle w:val="Standa"/>
        <w:keepLines/>
        <w:numPr>
          <w:ilvl w:val="1"/>
          <w:numId w:val="31"/>
        </w:numPr>
        <w:ind w:left="1134" w:hanging="567"/>
        <w:jc w:val="both"/>
      </w:pPr>
      <w:r>
        <w:t>D</w:t>
      </w:r>
      <w:r w:rsidR="00153431" w:rsidRPr="00036FB0">
        <w:t>ie Deutsche Windtechnik vermerkt die Ergebnisse von durchgeführten Inspektionen (aufgenommener Ist-Zustand und Bewertung des Ist-Zustandes) und Wartungsarbeiten sowie das Ergebnis von Ölanalysen und sonstigen Analysen im Servicebericht. Die Deutsche Windtechnik sendet de</w:t>
      </w:r>
      <w:r w:rsidR="0085640D">
        <w:t>m</w:t>
      </w:r>
      <w:r w:rsidR="00153431" w:rsidRPr="00036FB0">
        <w:t xml:space="preserve"> </w:t>
      </w:r>
      <w:r w:rsidR="0085640D">
        <w:t>Auftraggeber</w:t>
      </w:r>
      <w:r w:rsidR="00153431" w:rsidRPr="00036FB0">
        <w:t xml:space="preserve"> die entsprechenden Analyseberichte zu.</w:t>
      </w:r>
    </w:p>
    <w:p w14:paraId="31654AD6" w14:textId="77777777" w:rsidR="005105BA" w:rsidRDefault="005105BA" w:rsidP="00892DEF">
      <w:pPr>
        <w:pStyle w:val="Listenabsatz"/>
        <w:ind w:left="1134" w:hanging="567"/>
      </w:pPr>
    </w:p>
    <w:p w14:paraId="15F4B35C" w14:textId="77777777" w:rsidR="00071AAD" w:rsidRDefault="00153431" w:rsidP="00B377C6">
      <w:pPr>
        <w:pStyle w:val="Standa"/>
        <w:numPr>
          <w:ilvl w:val="1"/>
          <w:numId w:val="31"/>
        </w:numPr>
        <w:ind w:left="1134" w:hanging="567"/>
        <w:jc w:val="both"/>
      </w:pPr>
      <w:r w:rsidRPr="00036FB0">
        <w:t>Alle ausgeführten Inspektionen, Wartungs- und Instandsetzungsmaßnahmen sowie Reparaturen und die dabei getroffenen Feststellungen werden außerdem in dem zu jeder W</w:t>
      </w:r>
      <w:r w:rsidR="00DE4FC7">
        <w:t>EA</w:t>
      </w:r>
      <w:r w:rsidRPr="00036FB0">
        <w:t xml:space="preserve"> gehörenden Betriebstagebuch (Logbuch) notiert.</w:t>
      </w:r>
    </w:p>
    <w:p w14:paraId="67918C10" w14:textId="77777777" w:rsidR="00BF4811" w:rsidRDefault="00BF4811" w:rsidP="00892DEF">
      <w:pPr>
        <w:pStyle w:val="Standa"/>
        <w:ind w:left="1134" w:hanging="567"/>
      </w:pPr>
    </w:p>
    <w:p w14:paraId="55B73221" w14:textId="77777777" w:rsidR="00153431" w:rsidRDefault="00153431" w:rsidP="00B377C6">
      <w:pPr>
        <w:pStyle w:val="Standa"/>
        <w:numPr>
          <w:ilvl w:val="1"/>
          <w:numId w:val="31"/>
        </w:numPr>
        <w:ind w:left="1134" w:hanging="567"/>
        <w:jc w:val="both"/>
      </w:pPr>
      <w:r w:rsidRPr="00036FB0">
        <w:t>Ausführungstermine für planbare Maßnahmen, bei denen eine W</w:t>
      </w:r>
      <w:r w:rsidR="00DE4FC7">
        <w:t>EA</w:t>
      </w:r>
      <w:r w:rsidRPr="00036FB0">
        <w:t xml:space="preserve"> stillzusetzen ist, g</w:t>
      </w:r>
      <w:r w:rsidR="0085640D">
        <w:t>ibt die Deutsche Windtechnik dem</w:t>
      </w:r>
      <w:r w:rsidRPr="00036FB0">
        <w:t xml:space="preserve"> </w:t>
      </w:r>
      <w:r w:rsidR="0085640D">
        <w:t xml:space="preserve">Auftraggeber </w:t>
      </w:r>
      <w:r w:rsidRPr="00036FB0">
        <w:t>vor Ausführung der Maßnahme bekannt. Die Bekanntgabe erfolgt spätestens fünf Werktage vor Beginn der Arbeiten, es sei denn ein kurzfristigeres Handeln ist erforderlich.</w:t>
      </w:r>
    </w:p>
    <w:p w14:paraId="700B008A" w14:textId="3434A758" w:rsidR="002C30A4" w:rsidRDefault="002C30A4" w:rsidP="00892DEF">
      <w:pPr>
        <w:pStyle w:val="Standa"/>
        <w:ind w:left="1134" w:hanging="567"/>
      </w:pPr>
    </w:p>
    <w:p w14:paraId="7120A531" w14:textId="77777777" w:rsidR="00153431" w:rsidRDefault="00153431" w:rsidP="00B377C6">
      <w:pPr>
        <w:pStyle w:val="Standa"/>
        <w:numPr>
          <w:ilvl w:val="1"/>
          <w:numId w:val="31"/>
        </w:numPr>
        <w:ind w:left="1134" w:hanging="567"/>
      </w:pPr>
      <w:bookmarkStart w:id="40" w:name="_Toc128448370"/>
      <w:bookmarkStart w:id="41" w:name="_Toc128449587"/>
      <w:bookmarkStart w:id="42" w:name="_Toc128449747"/>
      <w:bookmarkStart w:id="43" w:name="_Toc128449823"/>
      <w:bookmarkStart w:id="44" w:name="_Toc128449910"/>
      <w:bookmarkStart w:id="45" w:name="_Toc128450487"/>
      <w:bookmarkStart w:id="46" w:name="_Toc128450635"/>
      <w:bookmarkStart w:id="47" w:name="_Toc131234745"/>
      <w:r>
        <w:t>Koordination</w:t>
      </w:r>
      <w:bookmarkEnd w:id="40"/>
      <w:bookmarkEnd w:id="41"/>
      <w:bookmarkEnd w:id="42"/>
      <w:bookmarkEnd w:id="43"/>
      <w:bookmarkEnd w:id="44"/>
      <w:bookmarkEnd w:id="45"/>
      <w:bookmarkEnd w:id="46"/>
      <w:bookmarkEnd w:id="47"/>
    </w:p>
    <w:p w14:paraId="7FD93CDE" w14:textId="77777777" w:rsidR="00A4195A" w:rsidRDefault="00A4195A" w:rsidP="00892DEF">
      <w:pPr>
        <w:pStyle w:val="Standa"/>
        <w:ind w:left="1134" w:hanging="567"/>
      </w:pPr>
    </w:p>
    <w:p w14:paraId="0C6E3AC5" w14:textId="77777777" w:rsidR="00153431" w:rsidRPr="00D43267" w:rsidRDefault="00153431" w:rsidP="00B377C6">
      <w:pPr>
        <w:pStyle w:val="Standa"/>
        <w:ind w:left="1134"/>
      </w:pPr>
      <w:r>
        <w:t xml:space="preserve">Die Parteien benennen zur Erleichterung der Vertragsdurchführung jeweils einen Ansprechpartner. </w:t>
      </w:r>
    </w:p>
    <w:p w14:paraId="37B9767F" w14:textId="77777777" w:rsidR="0020429E" w:rsidRDefault="0020429E">
      <w:pPr>
        <w:pStyle w:val="Standa"/>
        <w:ind w:left="2124" w:hanging="990"/>
      </w:pPr>
    </w:p>
    <w:p w14:paraId="7A23879F" w14:textId="77777777" w:rsidR="00E72954" w:rsidRPr="001D127E" w:rsidRDefault="00E72954" w:rsidP="00E72954">
      <w:pPr>
        <w:pStyle w:val="Standa"/>
        <w:ind w:left="1843" w:hanging="709"/>
      </w:pPr>
      <w:bookmarkStart w:id="48" w:name="_Toc508701286"/>
      <w:r w:rsidRPr="001D127E">
        <w:t>AG:</w:t>
      </w:r>
      <w:r w:rsidRPr="001D127E">
        <w:tab/>
      </w:r>
      <w:r>
        <w:t xml:space="preserve">     </w:t>
      </w:r>
      <w:r w:rsidRPr="001D127E">
        <w:t>Technische Betriebsführung</w:t>
      </w:r>
    </w:p>
    <w:p w14:paraId="4016CA6F" w14:textId="7A4060E0" w:rsidR="00E72954" w:rsidRPr="001D127E" w:rsidRDefault="00E72954" w:rsidP="005D7B2D">
      <w:pPr>
        <w:pStyle w:val="Standa"/>
        <w:ind w:left="4536" w:hanging="2693"/>
      </w:pPr>
      <w:r>
        <w:t xml:space="preserve">     </w:t>
      </w:r>
      <w:r w:rsidR="005D7B2D">
        <w:t>ERG Germany</w:t>
      </w:r>
      <w:r w:rsidRPr="001D127E">
        <w:t xml:space="preserve"> GmbH</w:t>
      </w:r>
      <w:r w:rsidRPr="001D127E">
        <w:tab/>
      </w:r>
      <w:r>
        <w:t xml:space="preserve">       </w:t>
      </w:r>
      <w:r w:rsidR="005D7B2D">
        <w:t xml:space="preserve">       </w:t>
      </w:r>
      <w:r w:rsidRPr="001D127E">
        <w:t xml:space="preserve">Tel.: +49 </w:t>
      </w:r>
      <w:r w:rsidR="005D7B2D">
        <w:t>34321 63763</w:t>
      </w:r>
    </w:p>
    <w:p w14:paraId="4560DEEA" w14:textId="62956A56" w:rsidR="00E72954" w:rsidRPr="005D7B2D" w:rsidRDefault="00E72954" w:rsidP="005D7B2D">
      <w:pPr>
        <w:pStyle w:val="Standa"/>
        <w:ind w:left="2127" w:hanging="284"/>
      </w:pPr>
      <w:r>
        <w:t xml:space="preserve">     </w:t>
      </w:r>
      <w:r w:rsidR="005D7B2D" w:rsidRPr="005D7B2D">
        <w:t xml:space="preserve">Peter </w:t>
      </w:r>
      <w:proofErr w:type="spellStart"/>
      <w:r w:rsidR="005D7B2D" w:rsidRPr="005D7B2D">
        <w:t>Symmank</w:t>
      </w:r>
      <w:proofErr w:type="spellEnd"/>
      <w:r w:rsidRPr="005D7B2D">
        <w:tab/>
      </w:r>
      <w:r w:rsidRPr="005D7B2D">
        <w:tab/>
        <w:t xml:space="preserve">       Fax: +49 </w:t>
      </w:r>
      <w:r w:rsidR="005D7B2D">
        <w:t>34321 63766</w:t>
      </w:r>
      <w:r w:rsidRPr="005D7B2D">
        <w:t xml:space="preserve">    </w:t>
      </w:r>
      <w:r w:rsidRPr="005D7B2D">
        <w:tab/>
        <w:t xml:space="preserve"> </w:t>
      </w:r>
      <w:r w:rsidR="005D7B2D">
        <w:t xml:space="preserve"> </w:t>
      </w:r>
      <w:proofErr w:type="spellStart"/>
      <w:r w:rsidR="005D7B2D" w:rsidRPr="005D7B2D">
        <w:t>Dober</w:t>
      </w:r>
      <w:r w:rsidR="005D7B2D">
        <w:t>nitz</w:t>
      </w:r>
      <w:proofErr w:type="spellEnd"/>
      <w:r w:rsidR="005D7B2D">
        <w:t xml:space="preserve"> 9</w:t>
      </w:r>
      <w:r w:rsidRPr="005D7B2D">
        <w:tab/>
        <w:t xml:space="preserve">                  </w:t>
      </w:r>
      <w:r w:rsidR="005D7B2D">
        <w:t xml:space="preserve">           </w:t>
      </w:r>
      <w:r w:rsidRPr="005D7B2D">
        <w:t xml:space="preserve">Mob: +49 </w:t>
      </w:r>
      <w:r w:rsidR="005D7B2D">
        <w:t>173 689 8809</w:t>
      </w:r>
      <w:r w:rsidRPr="005D7B2D">
        <w:t xml:space="preserve">    </w:t>
      </w:r>
    </w:p>
    <w:p w14:paraId="305481A3" w14:textId="7C206359" w:rsidR="00E72954" w:rsidRPr="005D7B2D" w:rsidRDefault="005D7B2D" w:rsidP="005D7B2D">
      <w:pPr>
        <w:pStyle w:val="Standa"/>
        <w:rPr>
          <w:sz w:val="20"/>
        </w:rPr>
      </w:pPr>
      <w:r>
        <w:t xml:space="preserve">                                   </w:t>
      </w:r>
      <w:r w:rsidRPr="005D7B2D">
        <w:t>04703 Leis</w:t>
      </w:r>
      <w:r>
        <w:t>nig</w:t>
      </w:r>
      <w:r w:rsidR="00E72954" w:rsidRPr="005D7B2D">
        <w:t xml:space="preserve">                     </w:t>
      </w:r>
      <w:r>
        <w:t xml:space="preserve">         </w:t>
      </w:r>
      <w:r w:rsidR="00E72954" w:rsidRPr="005D7B2D">
        <w:t>Mail:</w:t>
      </w:r>
      <w:r w:rsidR="00D87A75" w:rsidRPr="005D7B2D">
        <w:t xml:space="preserve"> </w:t>
      </w:r>
      <w:r>
        <w:t>psymmank@erg.eu</w:t>
      </w:r>
      <w:r w:rsidR="00E72954" w:rsidRPr="005D7B2D">
        <w:t xml:space="preserve"> </w:t>
      </w:r>
      <w:r w:rsidR="00E72954" w:rsidRPr="005D7B2D">
        <w:rPr>
          <w:sz w:val="20"/>
        </w:rPr>
        <w:t xml:space="preserve">  </w:t>
      </w:r>
    </w:p>
    <w:p w14:paraId="34FE20C2" w14:textId="77777777" w:rsidR="00E72954" w:rsidRPr="005D7B2D" w:rsidRDefault="00E72954" w:rsidP="00E72954">
      <w:pPr>
        <w:pStyle w:val="Standa"/>
        <w:ind w:left="1134" w:hanging="567"/>
      </w:pPr>
    </w:p>
    <w:p w14:paraId="39BB16F4" w14:textId="77777777" w:rsidR="00E72954" w:rsidRPr="008760F7" w:rsidRDefault="00E72954" w:rsidP="00E72954">
      <w:pPr>
        <w:pStyle w:val="Standa"/>
        <w:ind w:left="1134" w:hanging="567"/>
      </w:pPr>
    </w:p>
    <w:p w14:paraId="596C5BE4" w14:textId="08FBDA65" w:rsidR="00E72954" w:rsidRPr="008760F7" w:rsidRDefault="00E72954" w:rsidP="00F7471D">
      <w:pPr>
        <w:pStyle w:val="Standa"/>
        <w:tabs>
          <w:tab w:val="left" w:pos="2127"/>
        </w:tabs>
        <w:ind w:left="1843" w:right="-2" w:hanging="709"/>
      </w:pPr>
      <w:r w:rsidRPr="008760F7">
        <w:t>AN:</w:t>
      </w:r>
      <w:r w:rsidRPr="008760F7">
        <w:tab/>
      </w:r>
      <w:r>
        <w:t xml:space="preserve">     </w:t>
      </w:r>
      <w:r w:rsidRPr="008760F7">
        <w:t xml:space="preserve">Deutsche Windtechnik </w:t>
      </w:r>
      <w:r w:rsidRPr="008760F7">
        <w:tab/>
      </w:r>
      <w:r>
        <w:t xml:space="preserve">        </w:t>
      </w:r>
      <w:r w:rsidRPr="008760F7">
        <w:t>Tel.</w:t>
      </w:r>
      <w:r>
        <w:t xml:space="preserve">: </w:t>
      </w:r>
      <w:r w:rsidRPr="008760F7">
        <w:t>0541 – 380 538 – 100</w:t>
      </w:r>
      <w:r w:rsidRPr="008760F7">
        <w:tab/>
      </w:r>
      <w:r w:rsidRPr="008760F7">
        <w:tab/>
      </w:r>
      <w:r w:rsidRPr="008760F7">
        <w:tab/>
      </w:r>
      <w:r w:rsidRPr="008760F7">
        <w:tab/>
      </w:r>
      <w:r w:rsidRPr="008760F7">
        <w:tab/>
      </w:r>
      <w:r>
        <w:t xml:space="preserve">                    </w:t>
      </w:r>
      <w:r w:rsidRPr="001D127E">
        <w:t>Fax</w:t>
      </w:r>
      <w:r>
        <w:t xml:space="preserve">: </w:t>
      </w:r>
      <w:r w:rsidRPr="001D127E">
        <w:t>0541 – 380 538 – 199</w:t>
      </w:r>
      <w:r w:rsidRPr="001D127E">
        <w:tab/>
        <w:t xml:space="preserve">Fernüberwachung </w:t>
      </w:r>
      <w:r>
        <w:tab/>
      </w:r>
      <w:r>
        <w:tab/>
        <w:t xml:space="preserve">        </w:t>
      </w:r>
      <w:r w:rsidRPr="008760F7">
        <w:t>Tel.</w:t>
      </w:r>
      <w:r>
        <w:t xml:space="preserve">: </w:t>
      </w:r>
      <w:r w:rsidRPr="001D127E">
        <w:t>0541 – 380 5 380</w:t>
      </w:r>
    </w:p>
    <w:p w14:paraId="2D0E1E15" w14:textId="7CC28446" w:rsidR="00E72954" w:rsidRPr="00D87A75" w:rsidRDefault="00E72954" w:rsidP="00E72954">
      <w:pPr>
        <w:pStyle w:val="Standa"/>
        <w:ind w:left="1134" w:hanging="567"/>
        <w:rPr>
          <w:lang w:val="en-US"/>
        </w:rPr>
      </w:pPr>
      <w:r w:rsidRPr="00EC7BBB">
        <w:t xml:space="preserve">                                                                            </w:t>
      </w:r>
      <w:r w:rsidR="00D87A75" w:rsidRPr="00EC7BBB">
        <w:t xml:space="preserve">   </w:t>
      </w:r>
      <w:r>
        <w:rPr>
          <w:lang w:val="en-US"/>
        </w:rPr>
        <w:t>M</w:t>
      </w:r>
      <w:r w:rsidRPr="00AB2DEB">
        <w:rPr>
          <w:lang w:val="en-US"/>
        </w:rPr>
        <w:t>ail:</w:t>
      </w:r>
      <w:r w:rsidR="00D87A75">
        <w:rPr>
          <w:lang w:val="en-US"/>
        </w:rPr>
        <w:t xml:space="preserve"> </w:t>
      </w:r>
      <w:r w:rsidR="00D87A75" w:rsidRPr="00D87A75">
        <w:rPr>
          <w:lang w:val="en-US"/>
        </w:rPr>
        <w:t>dfu@deutsche-windtechnik.com</w:t>
      </w:r>
    </w:p>
    <w:p w14:paraId="7C5C81FD" w14:textId="77777777" w:rsidR="00153431" w:rsidRDefault="00153431" w:rsidP="00DA5B7A">
      <w:pPr>
        <w:pStyle w:val="berschrift1"/>
        <w:numPr>
          <w:ilvl w:val="0"/>
          <w:numId w:val="1"/>
        </w:numPr>
      </w:pPr>
      <w:r w:rsidRPr="00036FB0">
        <w:t>Abfallstoffe; Eigentumsübergang</w:t>
      </w:r>
      <w:bookmarkEnd w:id="48"/>
      <w:r>
        <w:br/>
      </w:r>
    </w:p>
    <w:p w14:paraId="03F3D1FB" w14:textId="27AAEDD4" w:rsidR="00594AA2" w:rsidRDefault="00153431" w:rsidP="00B377C6">
      <w:pPr>
        <w:pStyle w:val="Standa"/>
        <w:keepNext/>
        <w:numPr>
          <w:ilvl w:val="1"/>
          <w:numId w:val="32"/>
        </w:numPr>
        <w:ind w:left="1134" w:hanging="567"/>
        <w:jc w:val="both"/>
      </w:pPr>
      <w:r w:rsidRPr="00036FB0">
        <w:t xml:space="preserve">Abfallstoffe, die im Rahmen </w:t>
      </w:r>
      <w:r w:rsidR="00E11842">
        <w:t xml:space="preserve">von </w:t>
      </w:r>
      <w:r w:rsidRPr="00036FB0">
        <w:t>Arbeiten der Deutschen Windtechnik anfallen (insbesondere Altöl, Lösungsmittel, Farbreste und Altmetalle), sind von der Deutschen Windtechnik auf ihre Kosten fach- und umweltgerecht zu entsorgen.</w:t>
      </w:r>
    </w:p>
    <w:p w14:paraId="3BCB4275" w14:textId="77777777" w:rsidR="00BF4811" w:rsidRDefault="00BF4811" w:rsidP="009C4088">
      <w:pPr>
        <w:pStyle w:val="Standa"/>
        <w:ind w:left="1134" w:hanging="567"/>
      </w:pPr>
    </w:p>
    <w:p w14:paraId="7FC145C9" w14:textId="23DBA9DF" w:rsidR="00153431" w:rsidRDefault="00153431" w:rsidP="00B377C6">
      <w:pPr>
        <w:pStyle w:val="Standa"/>
        <w:keepLines/>
        <w:numPr>
          <w:ilvl w:val="1"/>
          <w:numId w:val="32"/>
        </w:numPr>
        <w:ind w:left="1134" w:hanging="567"/>
        <w:jc w:val="both"/>
      </w:pPr>
      <w:r w:rsidRPr="00036FB0">
        <w:t>Ersetzt die Deutsche Windtechnik Teile der W</w:t>
      </w:r>
      <w:r w:rsidR="00DE4FC7">
        <w:t>EA</w:t>
      </w:r>
      <w:r w:rsidR="00676326">
        <w:t xml:space="preserve"> unter der Bedingung des Einbaus entsprechend erforderlicher Ersatzteile</w:t>
      </w:r>
      <w:r w:rsidRPr="00036FB0">
        <w:t xml:space="preserve"> im Rahmen dieses Vertrages, geht das Eigentum an den ausgebauten Teilen mit dem Ausbau auf die Deut</w:t>
      </w:r>
      <w:r w:rsidR="0085640D">
        <w:t>sche Windtechnik über. Sofern der</w:t>
      </w:r>
      <w:r w:rsidRPr="00036FB0">
        <w:t xml:space="preserve"> </w:t>
      </w:r>
      <w:r w:rsidR="0085640D">
        <w:t xml:space="preserve">Auftraggeber </w:t>
      </w:r>
      <w:r w:rsidRPr="00036FB0">
        <w:t xml:space="preserve">nicht Eigentümer dieser Teile ist, hat </w:t>
      </w:r>
      <w:r w:rsidR="00184D5F">
        <w:t xml:space="preserve">er </w:t>
      </w:r>
      <w:r w:rsidRPr="00036FB0">
        <w:t>die Zustimmung des Eigentümers beizubringen.</w:t>
      </w:r>
    </w:p>
    <w:p w14:paraId="349F3492" w14:textId="77777777" w:rsidR="00BF4811" w:rsidRDefault="00BF4811" w:rsidP="009C4088">
      <w:pPr>
        <w:pStyle w:val="Standa"/>
        <w:keepLines/>
        <w:ind w:left="1134" w:hanging="567"/>
      </w:pPr>
    </w:p>
    <w:p w14:paraId="5AB084F4" w14:textId="77777777" w:rsidR="00071AAD" w:rsidRDefault="00153431" w:rsidP="00B377C6">
      <w:pPr>
        <w:pStyle w:val="Standa"/>
        <w:numPr>
          <w:ilvl w:val="1"/>
          <w:numId w:val="32"/>
        </w:numPr>
        <w:ind w:left="1134" w:hanging="567"/>
        <w:jc w:val="both"/>
      </w:pPr>
      <w:r w:rsidRPr="00036FB0">
        <w:t>Das Eigentum an eingebauten Teilen geht mit dem E</w:t>
      </w:r>
      <w:r w:rsidR="00DE4FC7">
        <w:t xml:space="preserve">inbau auf den Eigentümer der WEA </w:t>
      </w:r>
      <w:r w:rsidRPr="00036FB0">
        <w:t xml:space="preserve">nach </w:t>
      </w:r>
      <w:r>
        <w:t>§</w:t>
      </w:r>
      <w:r w:rsidR="00DE4FC7">
        <w:t xml:space="preserve"> </w:t>
      </w:r>
      <w:r w:rsidRPr="00036FB0">
        <w:t>947 Abs. 2 BGB über.</w:t>
      </w:r>
    </w:p>
    <w:p w14:paraId="40E95C28" w14:textId="77777777" w:rsidR="00FF692E" w:rsidRDefault="00FF692E" w:rsidP="00FF692E">
      <w:pPr>
        <w:pStyle w:val="Listenabsatz"/>
      </w:pPr>
    </w:p>
    <w:p w14:paraId="53814A5D" w14:textId="77777777" w:rsidR="00BF4811" w:rsidRDefault="00153431" w:rsidP="00DA5B7A">
      <w:pPr>
        <w:pStyle w:val="berschrift1"/>
        <w:numPr>
          <w:ilvl w:val="0"/>
          <w:numId w:val="1"/>
        </w:numPr>
        <w:rPr>
          <w:b w:val="0"/>
        </w:rPr>
      </w:pPr>
      <w:bookmarkStart w:id="49" w:name="_Toc508701287"/>
      <w:r w:rsidRPr="00036FB0">
        <w:t>Einschaltung von Subunternehmern</w:t>
      </w:r>
      <w:bookmarkEnd w:id="49"/>
      <w:r>
        <w:br/>
      </w:r>
    </w:p>
    <w:p w14:paraId="220EB7D7" w14:textId="241CD3E2" w:rsidR="00153431" w:rsidRDefault="00153431" w:rsidP="00BF4811">
      <w:pPr>
        <w:pStyle w:val="berschrift1"/>
        <w:numPr>
          <w:ilvl w:val="0"/>
          <w:numId w:val="0"/>
        </w:numPr>
        <w:ind w:left="567"/>
        <w:jc w:val="both"/>
        <w:rPr>
          <w:b w:val="0"/>
        </w:rPr>
      </w:pPr>
      <w:bookmarkStart w:id="50" w:name="_Toc467665871"/>
      <w:bookmarkStart w:id="51" w:name="_Toc468196673"/>
      <w:bookmarkStart w:id="52" w:name="_Toc508701288"/>
      <w:r w:rsidRPr="004921F2">
        <w:rPr>
          <w:b w:val="0"/>
        </w:rPr>
        <w:t xml:space="preserve">Die Deutsche Windtechnik ist </w:t>
      </w:r>
      <w:r w:rsidR="009C4088">
        <w:rPr>
          <w:b w:val="0"/>
        </w:rPr>
        <w:t xml:space="preserve">unter Beachtung von Z. 17.2 </w:t>
      </w:r>
      <w:r w:rsidRPr="004921F2">
        <w:rPr>
          <w:b w:val="0"/>
        </w:rPr>
        <w:t>befugt, die ihr übertragenen Leistungen ganz oder teilweise an Subunternehmer zu vergeben</w:t>
      </w:r>
      <w:r w:rsidR="009C4088">
        <w:rPr>
          <w:b w:val="0"/>
        </w:rPr>
        <w:t>, sofern diese hinreichend qualifiziert für die Erfüllung der sich aus diesem Vertrag ergebenden Pflichten sind</w:t>
      </w:r>
      <w:r w:rsidRPr="004921F2">
        <w:rPr>
          <w:b w:val="0"/>
        </w:rPr>
        <w:t>. Gegenüber de</w:t>
      </w:r>
      <w:r w:rsidR="0085640D">
        <w:rPr>
          <w:b w:val="0"/>
        </w:rPr>
        <w:t>m</w:t>
      </w:r>
      <w:r w:rsidRPr="004921F2">
        <w:rPr>
          <w:b w:val="0"/>
        </w:rPr>
        <w:t xml:space="preserve"> </w:t>
      </w:r>
      <w:r w:rsidR="0085640D">
        <w:rPr>
          <w:b w:val="0"/>
        </w:rPr>
        <w:t>Auftraggeber</w:t>
      </w:r>
      <w:r w:rsidRPr="004921F2">
        <w:rPr>
          <w:b w:val="0"/>
        </w:rPr>
        <w:t xml:space="preserve"> haftet die Deutsche Windtechnik ausschließlich und unmittelbar. Die Deutsche Windtechnik hat ein Verschulden der Personen, dere</w:t>
      </w:r>
      <w:r w:rsidR="00184D5F">
        <w:rPr>
          <w:b w:val="0"/>
        </w:rPr>
        <w:t>r</w:t>
      </w:r>
      <w:r w:rsidRPr="004921F2">
        <w:rPr>
          <w:b w:val="0"/>
        </w:rPr>
        <w:t xml:space="preserve"> sie sich zur Erfüllung der Leistungen bedient, in gleichem Umfang zu vertreten</w:t>
      </w:r>
      <w:r w:rsidR="00184D5F">
        <w:rPr>
          <w:b w:val="0"/>
        </w:rPr>
        <w:t>,</w:t>
      </w:r>
      <w:r w:rsidRPr="004921F2">
        <w:rPr>
          <w:b w:val="0"/>
        </w:rPr>
        <w:t xml:space="preserve"> wie eigenes Verschulden.</w:t>
      </w:r>
      <w:bookmarkStart w:id="53" w:name="_Ref270942927"/>
      <w:bookmarkEnd w:id="50"/>
      <w:bookmarkEnd w:id="51"/>
      <w:bookmarkEnd w:id="52"/>
    </w:p>
    <w:p w14:paraId="29AF75B8" w14:textId="77777777" w:rsidR="00BF4811" w:rsidRPr="00BF4811" w:rsidRDefault="00BF4811" w:rsidP="00BF4811"/>
    <w:p w14:paraId="4B43D9AD" w14:textId="77777777" w:rsidR="00153431" w:rsidRDefault="00153431" w:rsidP="00DA5B7A">
      <w:pPr>
        <w:pStyle w:val="berschrift1"/>
        <w:numPr>
          <w:ilvl w:val="0"/>
          <w:numId w:val="1"/>
        </w:numPr>
      </w:pPr>
      <w:bookmarkStart w:id="54" w:name="_Ref468197181"/>
      <w:bookmarkStart w:id="55" w:name="_Toc508701289"/>
      <w:r w:rsidRPr="00036FB0">
        <w:t>Mitwirkungspflichten de</w:t>
      </w:r>
      <w:r w:rsidR="0085640D">
        <w:t>s</w:t>
      </w:r>
      <w:r w:rsidRPr="00036FB0">
        <w:t xml:space="preserve"> </w:t>
      </w:r>
      <w:r w:rsidR="0085640D">
        <w:t>Auftraggebers</w:t>
      </w:r>
      <w:bookmarkEnd w:id="53"/>
      <w:bookmarkEnd w:id="54"/>
      <w:bookmarkEnd w:id="55"/>
      <w:r>
        <w:br/>
      </w:r>
    </w:p>
    <w:p w14:paraId="0502A6C8" w14:textId="3FC7D72D" w:rsidR="00153431" w:rsidRPr="00BF4811" w:rsidRDefault="00153431" w:rsidP="00B377C6">
      <w:pPr>
        <w:pStyle w:val="Standa"/>
        <w:numPr>
          <w:ilvl w:val="1"/>
          <w:numId w:val="33"/>
        </w:numPr>
        <w:ind w:left="1134" w:hanging="567"/>
        <w:jc w:val="both"/>
      </w:pPr>
      <w:r w:rsidRPr="00BF4811">
        <w:t>D</w:t>
      </w:r>
      <w:r w:rsidR="0085640D" w:rsidRPr="00BF4811">
        <w:t>er</w:t>
      </w:r>
      <w:r w:rsidRPr="00BF4811">
        <w:t xml:space="preserve"> </w:t>
      </w:r>
      <w:r w:rsidR="0085640D" w:rsidRPr="00BF4811">
        <w:t>Auftraggeber</w:t>
      </w:r>
      <w:r w:rsidRPr="00BF4811">
        <w:t xml:space="preserve"> hat der Deutschen Windtechnik und ihren Beauftragten jederzeit den Zugang zu de</w:t>
      </w:r>
      <w:r w:rsidR="00DE4FC7" w:rsidRPr="00BF4811">
        <w:t>r(</w:t>
      </w:r>
      <w:r w:rsidRPr="00BF4811">
        <w:t>n</w:t>
      </w:r>
      <w:r w:rsidR="00DE4FC7" w:rsidRPr="00BF4811">
        <w:t>)</w:t>
      </w:r>
      <w:r w:rsidRPr="00BF4811">
        <w:t xml:space="preserve"> W</w:t>
      </w:r>
      <w:r w:rsidR="00DE4FC7" w:rsidRPr="00BF4811">
        <w:t>EA</w:t>
      </w:r>
      <w:r w:rsidRPr="00BF4811">
        <w:t xml:space="preserve"> zu ermöglichen und dafür zu sorgen, dass die Zuwegungen (einschließlich des Kranstellplatzes) für das Befahren mit den Servicefahrzeugen der Deutschen Windtechnik offengehalten werden (z.B. durch Schneeräumen oder Wegausbesserungen). Ist für den Einsatz eines Krans oder </w:t>
      </w:r>
      <w:r w:rsidRPr="00BF4811">
        <w:lastRenderedPageBreak/>
        <w:t>eines Schwergutfahrzeugs eine Befestigung oder Verstärkung der Zuwegung oder einer Kran</w:t>
      </w:r>
      <w:r w:rsidR="0085640D" w:rsidRPr="00BF4811">
        <w:t>stellfläche notwendig, so hat der</w:t>
      </w:r>
      <w:r w:rsidRPr="00BF4811">
        <w:t xml:space="preserve"> </w:t>
      </w:r>
      <w:r w:rsidR="0085640D" w:rsidRPr="00BF4811">
        <w:t>Auftraggeber</w:t>
      </w:r>
      <w:r w:rsidRPr="00BF4811">
        <w:t xml:space="preserve"> die Kosten dafür zu tragen. </w:t>
      </w:r>
    </w:p>
    <w:p w14:paraId="390828D9" w14:textId="77777777" w:rsidR="00DA349F" w:rsidRDefault="00DA349F" w:rsidP="00B377C6">
      <w:pPr>
        <w:pStyle w:val="Standa"/>
        <w:ind w:left="1134"/>
        <w:jc w:val="both"/>
      </w:pPr>
    </w:p>
    <w:p w14:paraId="51C4ED78" w14:textId="4BE5C068" w:rsidR="00DE4FC7" w:rsidRDefault="00DE4FC7" w:rsidP="00B377C6">
      <w:pPr>
        <w:pStyle w:val="Standa"/>
        <w:ind w:left="1134"/>
        <w:jc w:val="both"/>
      </w:pPr>
      <w:r w:rsidRPr="00BF4811">
        <w:t xml:space="preserve">Die Deutsche Windtechnik installiert auf eigene Kosten ein neues Schließsystem an der WEA und stellt dem Auftraggeber </w:t>
      </w:r>
      <w:r w:rsidR="00B306CC">
        <w:t>fünf</w:t>
      </w:r>
      <w:r w:rsidR="00727DEA">
        <w:t xml:space="preserve"> </w:t>
      </w:r>
      <w:r w:rsidRPr="00BF4811">
        <w:t>Schlüssel zur Verfügung.</w:t>
      </w:r>
    </w:p>
    <w:p w14:paraId="0AD6F1E2" w14:textId="77777777" w:rsidR="00542B57" w:rsidRDefault="00542B57" w:rsidP="00DA349F">
      <w:pPr>
        <w:pStyle w:val="Standa"/>
        <w:ind w:left="1134" w:hanging="567"/>
      </w:pPr>
    </w:p>
    <w:p w14:paraId="730A240B" w14:textId="0913EFAB" w:rsidR="00153431" w:rsidRDefault="00153431" w:rsidP="00B377C6">
      <w:pPr>
        <w:pStyle w:val="Standa"/>
        <w:numPr>
          <w:ilvl w:val="1"/>
          <w:numId w:val="33"/>
        </w:numPr>
        <w:ind w:left="1134" w:hanging="567"/>
        <w:jc w:val="both"/>
      </w:pPr>
      <w:r w:rsidRPr="00036FB0">
        <w:t>Veränderungen technischer Art a</w:t>
      </w:r>
      <w:r w:rsidR="0085640D">
        <w:t>n de</w:t>
      </w:r>
      <w:r w:rsidR="00DE4FC7">
        <w:t>r(</w:t>
      </w:r>
      <w:r w:rsidR="0085640D">
        <w:t>n</w:t>
      </w:r>
      <w:r w:rsidR="00DE4FC7">
        <w:t>)</w:t>
      </w:r>
      <w:r w:rsidR="0085640D">
        <w:t xml:space="preserve"> W</w:t>
      </w:r>
      <w:r w:rsidR="00DE4FC7">
        <w:t>EA</w:t>
      </w:r>
      <w:r w:rsidR="0085640D">
        <w:t xml:space="preserve"> darf der</w:t>
      </w:r>
      <w:r w:rsidRPr="00036FB0">
        <w:t xml:space="preserve"> </w:t>
      </w:r>
      <w:r w:rsidR="0085640D">
        <w:t>Auftraggeber</w:t>
      </w:r>
      <w:r w:rsidRPr="00036FB0">
        <w:t xml:space="preserve"> während der Dauer dieses Vertrages nur mit vorheriger schriftlicher Zustimmung der Deutschen Windtechnik vornehmen. Die Deutsche Windtechnik hat derartigen Veränderungen zuzustimmen, wenn sie der Verbesserung dienen und die Erfüllung der Verpflichtungen der Deutschen Windtechnik aus diesem Vertrag dadurch nicht erschwert</w:t>
      </w:r>
      <w:r w:rsidR="005E2E19">
        <w:t>, erweitert</w:t>
      </w:r>
      <w:r w:rsidRPr="00036FB0">
        <w:t xml:space="preserve"> oder verteuert wird. Bei einer wesentlichen Erschwerung</w:t>
      </w:r>
      <w:r w:rsidR="005E2E19">
        <w:t>, Erweiterung</w:t>
      </w:r>
      <w:r w:rsidRPr="00036FB0">
        <w:t xml:space="preserve"> und Verteuerung steht der Deutschen Windtechnik das Recht zur außerordentlichen Kündigung des Vertrages zu</w:t>
      </w:r>
      <w:r w:rsidR="00DA349F">
        <w:t>, sofern vorherige Verhandlungen zwischen den Parteien über eine angemessene Erhöhung der Vergütung der Deutschen Windtechnik scheitern</w:t>
      </w:r>
      <w:r w:rsidRPr="00036FB0">
        <w:t>.</w:t>
      </w:r>
    </w:p>
    <w:p w14:paraId="6715BBFF" w14:textId="77777777" w:rsidR="00BF4811" w:rsidRDefault="00BF4811" w:rsidP="00DA349F">
      <w:pPr>
        <w:pStyle w:val="Standa"/>
        <w:ind w:left="1134" w:hanging="567"/>
      </w:pPr>
    </w:p>
    <w:p w14:paraId="47DA052C" w14:textId="77777777" w:rsidR="00153431" w:rsidRDefault="0085640D" w:rsidP="00B377C6">
      <w:pPr>
        <w:pStyle w:val="Standa"/>
        <w:numPr>
          <w:ilvl w:val="1"/>
          <w:numId w:val="33"/>
        </w:numPr>
        <w:ind w:left="1134" w:hanging="567"/>
        <w:jc w:val="both"/>
      </w:pPr>
      <w:r>
        <w:t>D</w:t>
      </w:r>
      <w:r w:rsidR="00153431" w:rsidRPr="00036FB0">
        <w:t>e</w:t>
      </w:r>
      <w:r>
        <w:t>r</w:t>
      </w:r>
      <w:r w:rsidR="00153431" w:rsidRPr="00036FB0">
        <w:t xml:space="preserve"> </w:t>
      </w:r>
      <w:r>
        <w:t>Auftraggeber</w:t>
      </w:r>
      <w:r w:rsidR="00153431" w:rsidRPr="00036FB0">
        <w:t xml:space="preserve"> stellt für jede W</w:t>
      </w:r>
      <w:r w:rsidR="00DE4FC7">
        <w:t>EA</w:t>
      </w:r>
      <w:r w:rsidR="00153431" w:rsidRPr="00036FB0">
        <w:t xml:space="preserve"> die für die Fernüberwachung anlagenseitig erforderlichen Einrichtungen wie einen </w:t>
      </w:r>
      <w:r w:rsidR="00BF4811">
        <w:t>Kommunikationsanschluss</w:t>
      </w:r>
      <w:r w:rsidR="00153431" w:rsidRPr="00036FB0">
        <w:t xml:space="preserve"> – möglichst als Festnetzanschluss – zur Verfügung und übernimmt die einmaligen und laufenden Kosten dieser Einrichtungen. </w:t>
      </w:r>
    </w:p>
    <w:p w14:paraId="1205332B" w14:textId="77777777" w:rsidR="00935095" w:rsidRDefault="00935095" w:rsidP="00DA349F">
      <w:pPr>
        <w:pStyle w:val="Standa"/>
        <w:ind w:left="1134" w:hanging="567"/>
        <w:jc w:val="both"/>
      </w:pPr>
    </w:p>
    <w:p w14:paraId="6C88A55A" w14:textId="77777777" w:rsidR="00153431" w:rsidRDefault="0085640D" w:rsidP="00B377C6">
      <w:pPr>
        <w:pStyle w:val="Standa"/>
        <w:numPr>
          <w:ilvl w:val="1"/>
          <w:numId w:val="33"/>
        </w:numPr>
        <w:ind w:left="1134" w:hanging="567"/>
        <w:jc w:val="both"/>
      </w:pPr>
      <w:r>
        <w:t>D</w:t>
      </w:r>
      <w:r w:rsidR="00153431" w:rsidRPr="00036FB0">
        <w:t>e</w:t>
      </w:r>
      <w:r>
        <w:t>r</w:t>
      </w:r>
      <w:r w:rsidR="00153431" w:rsidRPr="00036FB0">
        <w:t xml:space="preserve"> </w:t>
      </w:r>
      <w:r>
        <w:t xml:space="preserve">Auftraggeber </w:t>
      </w:r>
      <w:r w:rsidR="00153431" w:rsidRPr="00036FB0">
        <w:t>hat der Deutschen Windtechnik jeden Zutritt zu de</w:t>
      </w:r>
      <w:r w:rsidR="00DE4FC7">
        <w:t>r(</w:t>
      </w:r>
      <w:r w:rsidR="00153431" w:rsidRPr="00036FB0">
        <w:t>n</w:t>
      </w:r>
      <w:r w:rsidR="00DE4FC7">
        <w:t>)</w:t>
      </w:r>
      <w:r w:rsidR="00153431" w:rsidRPr="00036FB0">
        <w:t xml:space="preserve"> W</w:t>
      </w:r>
      <w:r w:rsidR="00DE4FC7">
        <w:t>EA</w:t>
      </w:r>
      <w:r w:rsidR="00153431" w:rsidRPr="00036FB0">
        <w:t xml:space="preserve"> vorab mitzuteilen.</w:t>
      </w:r>
      <w:bookmarkStart w:id="56" w:name="_Ref270938201"/>
    </w:p>
    <w:p w14:paraId="513C5864" w14:textId="6A1BDAAE" w:rsidR="00040476" w:rsidRDefault="00040476" w:rsidP="00040476">
      <w:pPr>
        <w:pStyle w:val="Listenabsatz"/>
      </w:pPr>
    </w:p>
    <w:p w14:paraId="49A13DF5" w14:textId="77777777" w:rsidR="00E80157" w:rsidRDefault="00E80157" w:rsidP="00040476">
      <w:pPr>
        <w:pStyle w:val="Listenabsatz"/>
      </w:pPr>
    </w:p>
    <w:p w14:paraId="1317E759" w14:textId="77777777" w:rsidR="00153431" w:rsidRDefault="00153431" w:rsidP="00DA5B7A">
      <w:pPr>
        <w:pStyle w:val="berschrift1"/>
        <w:numPr>
          <w:ilvl w:val="0"/>
          <w:numId w:val="1"/>
        </w:numPr>
        <w:jc w:val="both"/>
      </w:pPr>
      <w:bookmarkStart w:id="57" w:name="_Toc508701290"/>
      <w:r w:rsidRPr="00036FB0">
        <w:t>Abnahme</w:t>
      </w:r>
      <w:bookmarkEnd w:id="56"/>
      <w:r>
        <w:br/>
      </w:r>
      <w:r>
        <w:br/>
      </w:r>
      <w:r w:rsidRPr="004921F2">
        <w:rPr>
          <w:b w:val="0"/>
        </w:rPr>
        <w:t xml:space="preserve">Die von der Deutschen Windtechnik zu erbringenden Leistungen gelten jeweils als abgenommen, wenn der </w:t>
      </w:r>
      <w:r w:rsidR="0085640D">
        <w:rPr>
          <w:b w:val="0"/>
        </w:rPr>
        <w:t>Auftraggeber</w:t>
      </w:r>
      <w:r w:rsidRPr="004921F2">
        <w:rPr>
          <w:b w:val="0"/>
        </w:rPr>
        <w:t xml:space="preserve"> d</w:t>
      </w:r>
      <w:r>
        <w:rPr>
          <w:b w:val="0"/>
        </w:rPr>
        <w:t>er</w:t>
      </w:r>
      <w:r w:rsidRPr="004921F2">
        <w:rPr>
          <w:b w:val="0"/>
        </w:rPr>
        <w:t xml:space="preserve"> </w:t>
      </w:r>
      <w:r>
        <w:rPr>
          <w:b w:val="0"/>
        </w:rPr>
        <w:t>jeweilige Serviceb</w:t>
      </w:r>
      <w:r w:rsidRPr="004921F2">
        <w:rPr>
          <w:b w:val="0"/>
        </w:rPr>
        <w:t xml:space="preserve">ericht über die durchgeführten Arbeiten zugegangen </w:t>
      </w:r>
      <w:r>
        <w:rPr>
          <w:b w:val="0"/>
        </w:rPr>
        <w:t>ist</w:t>
      </w:r>
      <w:r w:rsidRPr="004921F2">
        <w:rPr>
          <w:b w:val="0"/>
        </w:rPr>
        <w:t xml:space="preserve"> und d</w:t>
      </w:r>
      <w:r w:rsidR="0085640D">
        <w:rPr>
          <w:b w:val="0"/>
        </w:rPr>
        <w:t>er</w:t>
      </w:r>
      <w:r w:rsidRPr="004921F2">
        <w:rPr>
          <w:b w:val="0"/>
        </w:rPr>
        <w:t xml:space="preserve"> </w:t>
      </w:r>
      <w:r w:rsidR="0085640D">
        <w:rPr>
          <w:b w:val="0"/>
        </w:rPr>
        <w:t>Auftraggeber</w:t>
      </w:r>
      <w:r w:rsidRPr="004921F2">
        <w:rPr>
          <w:b w:val="0"/>
        </w:rPr>
        <w:t xml:space="preserve"> nicht binnen zwölf Werktagen nach Zugang schriftlich eine begründete Mängelrüge bezüglich mehr als unerheblicher Mängel erhebt.</w:t>
      </w:r>
      <w:bookmarkStart w:id="58" w:name="_Ref270614950"/>
      <w:bookmarkStart w:id="59" w:name="_Ref270935351"/>
      <w:bookmarkEnd w:id="57"/>
    </w:p>
    <w:p w14:paraId="1712EDD8" w14:textId="4666C05F" w:rsidR="00153431" w:rsidRDefault="00153431" w:rsidP="00153431"/>
    <w:p w14:paraId="6EEED706" w14:textId="1A2D6D0E" w:rsidR="001503EA" w:rsidRDefault="001503EA" w:rsidP="00153431"/>
    <w:p w14:paraId="5BBD8062" w14:textId="77777777" w:rsidR="001503EA" w:rsidRPr="00703D57" w:rsidRDefault="001503EA" w:rsidP="00153431"/>
    <w:p w14:paraId="4C3B26E6" w14:textId="77777777" w:rsidR="00153431" w:rsidRDefault="00153431" w:rsidP="00DA5B7A">
      <w:pPr>
        <w:pStyle w:val="berschrift1"/>
        <w:numPr>
          <w:ilvl w:val="0"/>
          <w:numId w:val="1"/>
        </w:numPr>
      </w:pPr>
      <w:bookmarkStart w:id="60" w:name="_Toc508701291"/>
      <w:r w:rsidRPr="00036FB0">
        <w:lastRenderedPageBreak/>
        <w:t>Vergütung der Leistungen der Deutschen Windtechnik</w:t>
      </w:r>
      <w:bookmarkStart w:id="61" w:name="_Ref270614956"/>
      <w:bookmarkEnd w:id="58"/>
      <w:bookmarkEnd w:id="59"/>
      <w:bookmarkEnd w:id="60"/>
      <w:r>
        <w:br/>
      </w:r>
    </w:p>
    <w:p w14:paraId="14501E93" w14:textId="4F254601" w:rsidR="00976FF0" w:rsidRDefault="00976FF0" w:rsidP="00B377C6">
      <w:pPr>
        <w:pStyle w:val="Standa"/>
        <w:numPr>
          <w:ilvl w:val="1"/>
          <w:numId w:val="34"/>
        </w:numPr>
        <w:ind w:left="1134" w:hanging="567"/>
        <w:jc w:val="both"/>
      </w:pPr>
      <w:bookmarkStart w:id="62" w:name="_Ref435609599"/>
      <w:bookmarkStart w:id="63" w:name="_Ref468197135"/>
      <w:r w:rsidRPr="004D3E75">
        <w:t xml:space="preserve">Die </w:t>
      </w:r>
      <w:r>
        <w:t>Deutsche Windtechnik</w:t>
      </w:r>
      <w:r w:rsidRPr="004D3E75">
        <w:t xml:space="preserve"> </w:t>
      </w:r>
      <w:r>
        <w:t xml:space="preserve">erhält für die Leistungen gemäß diesem Vertrag eine jährliche pauschale Vergütung in </w:t>
      </w:r>
      <w:r w:rsidRPr="00BF4811">
        <w:t xml:space="preserve">Höhe von </w:t>
      </w:r>
    </w:p>
    <w:p w14:paraId="60B198C9" w14:textId="77777777" w:rsidR="00976FF0" w:rsidRDefault="00976FF0" w:rsidP="0063031E">
      <w:pPr>
        <w:pStyle w:val="Standa"/>
        <w:ind w:left="1134" w:hanging="567"/>
        <w:jc w:val="both"/>
        <w:rPr>
          <w:rFonts w:cs="Arial"/>
          <w:szCs w:val="22"/>
        </w:rPr>
      </w:pPr>
    </w:p>
    <w:p w14:paraId="183F3761" w14:textId="4E5A22B5" w:rsidR="00976FF0" w:rsidRDefault="007B6779" w:rsidP="00B377C6">
      <w:pPr>
        <w:pStyle w:val="Standa"/>
        <w:ind w:left="1134"/>
        <w:jc w:val="both"/>
      </w:pPr>
      <w:r w:rsidRPr="00F3077F">
        <w:rPr>
          <w:rFonts w:cs="Arial"/>
          <w:szCs w:val="22"/>
        </w:rPr>
        <w:t>Betriebsjahr</w:t>
      </w:r>
      <w:r w:rsidR="00307135">
        <w:rPr>
          <w:rFonts w:cs="Arial"/>
          <w:szCs w:val="22"/>
        </w:rPr>
        <w:t xml:space="preserve"> 1</w:t>
      </w:r>
      <w:r>
        <w:rPr>
          <w:rFonts w:cs="Arial"/>
          <w:szCs w:val="22"/>
        </w:rPr>
        <w:t>2</w:t>
      </w:r>
      <w:r w:rsidR="00307135">
        <w:rPr>
          <w:rFonts w:cs="Arial"/>
          <w:szCs w:val="22"/>
        </w:rPr>
        <w:t>-</w:t>
      </w:r>
      <w:r>
        <w:rPr>
          <w:rFonts w:cs="Arial"/>
          <w:szCs w:val="22"/>
        </w:rPr>
        <w:t>1</w:t>
      </w:r>
      <w:r w:rsidR="00650A90">
        <w:rPr>
          <w:rFonts w:cs="Arial"/>
          <w:szCs w:val="22"/>
        </w:rPr>
        <w:t>4</w:t>
      </w:r>
      <w:r w:rsidR="003F6378">
        <w:rPr>
          <w:rFonts w:cs="Arial"/>
          <w:szCs w:val="22"/>
        </w:rPr>
        <w:t xml:space="preserve">   </w:t>
      </w:r>
      <w:r w:rsidR="00711970" w:rsidRPr="00650A90">
        <w:rPr>
          <w:rFonts w:cs="Arial"/>
          <w:szCs w:val="22"/>
        </w:rPr>
        <w:t>40.000</w:t>
      </w:r>
      <w:r w:rsidR="00976FF0">
        <w:rPr>
          <w:rFonts w:cs="Arial"/>
          <w:szCs w:val="22"/>
        </w:rPr>
        <w:t xml:space="preserve"> </w:t>
      </w:r>
      <w:r w:rsidR="00976FF0" w:rsidRPr="006E2DA0">
        <w:t>EUR</w:t>
      </w:r>
      <w:r w:rsidR="00976FF0" w:rsidRPr="00BF4811">
        <w:t xml:space="preserve"> </w:t>
      </w:r>
    </w:p>
    <w:p w14:paraId="4C5D5DCB" w14:textId="53C5F3AD" w:rsidR="003F6378" w:rsidRDefault="007B6779" w:rsidP="00B377C6">
      <w:pPr>
        <w:pStyle w:val="Standa"/>
        <w:ind w:left="1134"/>
        <w:jc w:val="both"/>
        <w:rPr>
          <w:rFonts w:cs="Arial"/>
          <w:szCs w:val="22"/>
        </w:rPr>
      </w:pPr>
      <w:r>
        <w:rPr>
          <w:rFonts w:cs="Arial"/>
          <w:szCs w:val="22"/>
        </w:rPr>
        <w:t>Betriebsjahr 1</w:t>
      </w:r>
      <w:r w:rsidR="00650A90">
        <w:rPr>
          <w:rFonts w:cs="Arial"/>
          <w:szCs w:val="22"/>
        </w:rPr>
        <w:t>5</w:t>
      </w:r>
      <w:r w:rsidR="00307135">
        <w:rPr>
          <w:rFonts w:cs="Arial"/>
          <w:szCs w:val="22"/>
        </w:rPr>
        <w:t>-</w:t>
      </w:r>
      <w:r>
        <w:rPr>
          <w:rFonts w:cs="Arial"/>
          <w:szCs w:val="22"/>
        </w:rPr>
        <w:t>1</w:t>
      </w:r>
      <w:r w:rsidR="00F3077F">
        <w:rPr>
          <w:rFonts w:cs="Arial"/>
          <w:szCs w:val="22"/>
        </w:rPr>
        <w:t>7</w:t>
      </w:r>
      <w:r w:rsidR="003F6378">
        <w:rPr>
          <w:rFonts w:cs="Arial"/>
          <w:szCs w:val="22"/>
        </w:rPr>
        <w:t xml:space="preserve">  </w:t>
      </w:r>
      <w:r w:rsidR="00307135">
        <w:rPr>
          <w:rFonts w:cs="Arial"/>
          <w:szCs w:val="22"/>
        </w:rPr>
        <w:t xml:space="preserve"> </w:t>
      </w:r>
      <w:r w:rsidR="00711970" w:rsidRPr="00650A90">
        <w:rPr>
          <w:rFonts w:cs="Arial"/>
          <w:szCs w:val="22"/>
        </w:rPr>
        <w:t>43.000</w:t>
      </w:r>
      <w:r w:rsidR="003F6378">
        <w:rPr>
          <w:rFonts w:cs="Arial"/>
          <w:szCs w:val="22"/>
        </w:rPr>
        <w:t xml:space="preserve"> EUR</w:t>
      </w:r>
    </w:p>
    <w:p w14:paraId="26552732" w14:textId="5A23E4CC" w:rsidR="003F6378" w:rsidRDefault="007B6779" w:rsidP="00B377C6">
      <w:pPr>
        <w:pStyle w:val="Standa"/>
        <w:ind w:left="1134"/>
        <w:jc w:val="both"/>
      </w:pPr>
      <w:r>
        <w:t>Betriebsjahr</w:t>
      </w:r>
      <w:r w:rsidR="00307135">
        <w:t xml:space="preserve"> </w:t>
      </w:r>
      <w:r>
        <w:t>1</w:t>
      </w:r>
      <w:r w:rsidR="00F3077F">
        <w:t>8</w:t>
      </w:r>
      <w:r w:rsidR="00307135">
        <w:t>-</w:t>
      </w:r>
      <w:r>
        <w:t>20</w:t>
      </w:r>
      <w:r w:rsidR="003F6378">
        <w:t xml:space="preserve">  </w:t>
      </w:r>
      <w:r w:rsidR="00307135">
        <w:t xml:space="preserve"> </w:t>
      </w:r>
      <w:r w:rsidR="00711970" w:rsidRPr="00650A90">
        <w:t>46.000</w:t>
      </w:r>
      <w:r w:rsidR="003F6378">
        <w:t xml:space="preserve"> EUR</w:t>
      </w:r>
    </w:p>
    <w:p w14:paraId="4C3C4E58" w14:textId="77777777" w:rsidR="00976FF0" w:rsidRDefault="00976FF0" w:rsidP="0063031E">
      <w:pPr>
        <w:pStyle w:val="Standa"/>
        <w:ind w:left="1134" w:hanging="567"/>
        <w:jc w:val="both"/>
      </w:pPr>
    </w:p>
    <w:p w14:paraId="40965219" w14:textId="77777777" w:rsidR="00594AA2" w:rsidRPr="00976FF0" w:rsidRDefault="00976FF0" w:rsidP="00B377C6">
      <w:pPr>
        <w:pStyle w:val="Standa"/>
        <w:ind w:left="1134"/>
        <w:jc w:val="both"/>
      </w:pPr>
      <w:r w:rsidRPr="00BF4811">
        <w:t>je</w:t>
      </w:r>
      <w:r>
        <w:t xml:space="preserve"> vertragsgegenständlicher WEA zzgl. gesetzlicher Umsatzsteuer.</w:t>
      </w:r>
      <w:bookmarkEnd w:id="62"/>
      <w:r>
        <w:t xml:space="preserve"> </w:t>
      </w:r>
      <w:bookmarkEnd w:id="63"/>
    </w:p>
    <w:bookmarkEnd w:id="61"/>
    <w:p w14:paraId="42BCE769" w14:textId="77777777" w:rsidR="00153431" w:rsidRDefault="00153431" w:rsidP="0063031E">
      <w:pPr>
        <w:pStyle w:val="Standa"/>
        <w:ind w:left="1134" w:hanging="567"/>
      </w:pPr>
    </w:p>
    <w:p w14:paraId="64067D89" w14:textId="0763BB11" w:rsidR="00153431" w:rsidRDefault="00153431" w:rsidP="00B377C6">
      <w:pPr>
        <w:pStyle w:val="Standa"/>
        <w:numPr>
          <w:ilvl w:val="1"/>
          <w:numId w:val="34"/>
        </w:numPr>
        <w:ind w:left="1134" w:hanging="567"/>
        <w:jc w:val="both"/>
      </w:pPr>
      <w:r w:rsidRPr="00036FB0">
        <w:t>Die Vergütung</w:t>
      </w:r>
      <w:r>
        <w:t xml:space="preserve"> </w:t>
      </w:r>
      <w:r w:rsidR="00976FF0">
        <w:t xml:space="preserve">wird </w:t>
      </w:r>
      <w:r w:rsidRPr="00036FB0">
        <w:t>entsprechend der Kostenentwicklung gemäß den folgenden Indizes des Statistischen Bundesamts angepasst:</w:t>
      </w:r>
      <w:bookmarkStart w:id="64" w:name="_Ref271109242"/>
    </w:p>
    <w:p w14:paraId="680ADB2A" w14:textId="77777777" w:rsidR="00BF4811" w:rsidRDefault="00BF4811" w:rsidP="00BF4811">
      <w:pPr>
        <w:pStyle w:val="Standa"/>
        <w:ind w:left="1134"/>
      </w:pPr>
    </w:p>
    <w:p w14:paraId="0386D7C4" w14:textId="77777777" w:rsidR="00153431" w:rsidRDefault="00153431" w:rsidP="00B377C6">
      <w:pPr>
        <w:pStyle w:val="Standa"/>
        <w:numPr>
          <w:ilvl w:val="2"/>
          <w:numId w:val="34"/>
        </w:numPr>
      </w:pPr>
      <w:bookmarkStart w:id="65" w:name="_Ref468197361"/>
      <w:r w:rsidRPr="00036FB0">
        <w:t>Index der Erzeugerpreise gewerblicher Produkte (Inlandsabsatz) – Gewerbliche Erzeugnisse insgesamt (Fachserie 17, Reihe 2);</w:t>
      </w:r>
      <w:bookmarkStart w:id="66" w:name="_Ref271109245"/>
      <w:bookmarkEnd w:id="64"/>
      <w:bookmarkEnd w:id="65"/>
      <w:r>
        <w:br/>
      </w:r>
    </w:p>
    <w:p w14:paraId="67103731" w14:textId="77777777" w:rsidR="00153431" w:rsidRDefault="00153431" w:rsidP="00B377C6">
      <w:pPr>
        <w:pStyle w:val="Standa"/>
        <w:numPr>
          <w:ilvl w:val="2"/>
          <w:numId w:val="34"/>
        </w:numPr>
      </w:pPr>
      <w:bookmarkStart w:id="67" w:name="_Ref468197372"/>
      <w:r w:rsidRPr="00036FB0">
        <w:t>Erzeugerpreisindex für Dienstleistungen – Maschinen- und Anlagenprüfung (DL-TU-02).</w:t>
      </w:r>
      <w:bookmarkEnd w:id="66"/>
      <w:bookmarkEnd w:id="67"/>
      <w:r>
        <w:br/>
      </w:r>
    </w:p>
    <w:p w14:paraId="74224D75" w14:textId="76CDCA74" w:rsidR="00C52FE3" w:rsidRDefault="00153431" w:rsidP="00B377C6">
      <w:pPr>
        <w:pStyle w:val="Standa"/>
        <w:ind w:left="1134"/>
        <w:jc w:val="both"/>
      </w:pPr>
      <w:r w:rsidRPr="00036FB0">
        <w:t xml:space="preserve">Dabei wird die Entwicklung </w:t>
      </w:r>
      <w:r>
        <w:t>des</w:t>
      </w:r>
      <w:r w:rsidRPr="00036FB0">
        <w:t xml:space="preserve"> Index </w:t>
      </w:r>
      <w:r>
        <w:t xml:space="preserve">gem. Nr. </w:t>
      </w:r>
      <w:r w:rsidR="000D292D">
        <w:fldChar w:fldCharType="begin"/>
      </w:r>
      <w:r w:rsidR="000D292D">
        <w:instrText xml:space="preserve"> REF _Ref468197361 \r \h </w:instrText>
      </w:r>
      <w:r w:rsidR="0020429E">
        <w:instrText xml:space="preserve"> \* MERGEFORMAT </w:instrText>
      </w:r>
      <w:r w:rsidR="000D292D">
        <w:fldChar w:fldCharType="separate"/>
      </w:r>
      <w:r w:rsidR="006F0AE0">
        <w:t>13.2.1</w:t>
      </w:r>
      <w:r w:rsidR="000D292D">
        <w:fldChar w:fldCharType="end"/>
      </w:r>
      <w:r w:rsidRPr="00036FB0">
        <w:t xml:space="preserve"> zu 30% und die Entwicklung </w:t>
      </w:r>
      <w:r>
        <w:t xml:space="preserve">des </w:t>
      </w:r>
      <w:r w:rsidRPr="00036FB0">
        <w:t xml:space="preserve">Index </w:t>
      </w:r>
      <w:r>
        <w:t xml:space="preserve">gem. Nr. </w:t>
      </w:r>
      <w:r w:rsidR="000D292D">
        <w:fldChar w:fldCharType="begin"/>
      </w:r>
      <w:r w:rsidR="000D292D">
        <w:instrText xml:space="preserve"> REF _Ref468197372 \r \h </w:instrText>
      </w:r>
      <w:r w:rsidR="0020429E">
        <w:instrText xml:space="preserve"> \* MERGEFORMAT </w:instrText>
      </w:r>
      <w:r w:rsidR="000D292D">
        <w:fldChar w:fldCharType="separate"/>
      </w:r>
      <w:r w:rsidR="006F0AE0">
        <w:t>13.2.2</w:t>
      </w:r>
      <w:r w:rsidR="000D292D">
        <w:fldChar w:fldCharType="end"/>
      </w:r>
      <w:r>
        <w:t xml:space="preserve"> </w:t>
      </w:r>
      <w:r w:rsidRPr="00036FB0">
        <w:t xml:space="preserve">zu 70% berücksichtigt. Die Anpassung erfolgt </w:t>
      </w:r>
      <w:r w:rsidR="00C52FE3">
        <w:t>kalender</w:t>
      </w:r>
      <w:r w:rsidRPr="00036FB0">
        <w:t>jährlich</w:t>
      </w:r>
      <w:r w:rsidR="00B81FA0">
        <w:t>,</w:t>
      </w:r>
      <w:r w:rsidR="00C52FE3">
        <w:t xml:space="preserve"> auf Grundlage der Preisindizes des jeweiligen Vorjahres.</w:t>
      </w:r>
    </w:p>
    <w:p w14:paraId="3026682F" w14:textId="77777777" w:rsidR="0063031E" w:rsidRDefault="0063031E" w:rsidP="00B377C6">
      <w:pPr>
        <w:pStyle w:val="Standa"/>
        <w:ind w:left="1134"/>
        <w:jc w:val="both"/>
      </w:pPr>
    </w:p>
    <w:p w14:paraId="6302689A" w14:textId="6943FDA4" w:rsidR="00153431" w:rsidRPr="00B306CC" w:rsidRDefault="00153431" w:rsidP="00B377C6">
      <w:pPr>
        <w:pStyle w:val="Standa"/>
        <w:ind w:left="1134"/>
        <w:jc w:val="both"/>
      </w:pPr>
      <w:r w:rsidRPr="001D2BAE">
        <w:t xml:space="preserve">Sollten sich aus den Nr. </w:t>
      </w:r>
      <w:r w:rsidR="000D292D" w:rsidRPr="001D2BAE">
        <w:fldChar w:fldCharType="begin"/>
      </w:r>
      <w:r w:rsidR="000D292D" w:rsidRPr="001D2BAE">
        <w:instrText xml:space="preserve"> REF _Ref468197361 \r \h </w:instrText>
      </w:r>
      <w:r w:rsidR="0020429E" w:rsidRPr="001D2BAE">
        <w:instrText xml:space="preserve"> \* MERGEFORMAT </w:instrText>
      </w:r>
      <w:r w:rsidR="000D292D" w:rsidRPr="001D2BAE">
        <w:fldChar w:fldCharType="separate"/>
      </w:r>
      <w:r w:rsidR="006F0AE0">
        <w:t>13.2.1</w:t>
      </w:r>
      <w:r w:rsidR="000D292D" w:rsidRPr="001D2BAE">
        <w:fldChar w:fldCharType="end"/>
      </w:r>
      <w:r w:rsidR="000D292D" w:rsidRPr="001D2BAE">
        <w:t xml:space="preserve"> </w:t>
      </w:r>
      <w:r w:rsidRPr="001D2BAE">
        <w:t xml:space="preserve">und </w:t>
      </w:r>
      <w:r w:rsidR="000D292D" w:rsidRPr="001D2BAE">
        <w:fldChar w:fldCharType="begin"/>
      </w:r>
      <w:r w:rsidR="000D292D" w:rsidRPr="001D2BAE">
        <w:instrText xml:space="preserve"> REF _Ref468197372 \r \h </w:instrText>
      </w:r>
      <w:r w:rsidR="0020429E" w:rsidRPr="001D2BAE">
        <w:instrText xml:space="preserve"> \* MERGEFORMAT </w:instrText>
      </w:r>
      <w:r w:rsidR="000D292D" w:rsidRPr="001D2BAE">
        <w:fldChar w:fldCharType="separate"/>
      </w:r>
      <w:r w:rsidR="006F0AE0">
        <w:t>13.2.2</w:t>
      </w:r>
      <w:r w:rsidR="000D292D" w:rsidRPr="001D2BAE">
        <w:fldChar w:fldCharType="end"/>
      </w:r>
      <w:r w:rsidR="000D292D" w:rsidRPr="001D2BAE">
        <w:t xml:space="preserve"> </w:t>
      </w:r>
      <w:r w:rsidR="00634F72" w:rsidRPr="001D2BAE">
        <w:t xml:space="preserve">Preisanpassungen kleiner als </w:t>
      </w:r>
      <w:r w:rsidR="00B306CC">
        <w:t>0,75</w:t>
      </w:r>
      <w:r w:rsidRPr="001D2BAE">
        <w:t xml:space="preserve">% ergeben, sind sich die Vertragsparteien darüber einig, dass sich nach Ablauf jeden Vertragsjahres alle Preise aus diesem Vertrag um </w:t>
      </w:r>
      <w:r w:rsidR="005F0A5A">
        <w:t>max</w:t>
      </w:r>
      <w:r w:rsidRPr="001D2BAE">
        <w:t xml:space="preserve">. jährlich </w:t>
      </w:r>
      <w:r w:rsidR="00B306CC">
        <w:t>0,75</w:t>
      </w:r>
      <w:r w:rsidRPr="001D2BAE">
        <w:t>% erhöhen</w:t>
      </w:r>
      <w:r w:rsidRPr="00B306CC">
        <w:t>.</w:t>
      </w:r>
    </w:p>
    <w:p w14:paraId="6E73D9BF" w14:textId="77777777" w:rsidR="00153431" w:rsidRDefault="00153431" w:rsidP="0063031E">
      <w:pPr>
        <w:pStyle w:val="Standa"/>
        <w:ind w:left="1134" w:hanging="567"/>
      </w:pPr>
    </w:p>
    <w:p w14:paraId="6D75739D" w14:textId="48D34ECC" w:rsidR="00153431" w:rsidRDefault="00153431" w:rsidP="00B377C6">
      <w:pPr>
        <w:pStyle w:val="Standa"/>
        <w:numPr>
          <w:ilvl w:val="1"/>
          <w:numId w:val="34"/>
        </w:numPr>
        <w:ind w:hanging="567"/>
        <w:jc w:val="both"/>
      </w:pPr>
      <w:r w:rsidRPr="00036FB0">
        <w:t xml:space="preserve">In der Vergütung sind sämtliche </w:t>
      </w:r>
      <w:r>
        <w:t>im Rahmen der Erbringung der Leistungen der Deutsche</w:t>
      </w:r>
      <w:r w:rsidR="00D02AAF">
        <w:t>n</w:t>
      </w:r>
      <w:r>
        <w:t xml:space="preserve"> Windtechnik entstehenden </w:t>
      </w:r>
      <w:r w:rsidRPr="00036FB0">
        <w:t>Kosten für Fahrten, Personal, Verschleißteile, Ersatzteile, Betriebsstoffe und Hilfsmittel enthalten.</w:t>
      </w:r>
      <w:bookmarkStart w:id="68" w:name="_Ref270492367"/>
      <w:bookmarkStart w:id="69" w:name="_Ref271109805"/>
      <w:bookmarkStart w:id="70" w:name="_Ref271111496"/>
      <w:r>
        <w:t xml:space="preserve"> Die Leistungsausschlüsse bleiben unberührt.</w:t>
      </w:r>
    </w:p>
    <w:p w14:paraId="4DE1385C" w14:textId="77777777" w:rsidR="00CD1605" w:rsidRDefault="00CD1605" w:rsidP="00CD1605">
      <w:pPr>
        <w:pStyle w:val="Standa"/>
        <w:ind w:left="1134"/>
        <w:jc w:val="both"/>
      </w:pPr>
    </w:p>
    <w:p w14:paraId="543BF1AB" w14:textId="77777777" w:rsidR="00153431" w:rsidRDefault="00153431" w:rsidP="00DA5B7A">
      <w:pPr>
        <w:pStyle w:val="berschrift1"/>
        <w:numPr>
          <w:ilvl w:val="0"/>
          <w:numId w:val="1"/>
        </w:numPr>
      </w:pPr>
      <w:bookmarkStart w:id="71" w:name="_Toc508701292"/>
      <w:r w:rsidRPr="00036FB0">
        <w:lastRenderedPageBreak/>
        <w:t>Abrechnungs- und Zahlungs</w:t>
      </w:r>
      <w:bookmarkEnd w:id="68"/>
      <w:r w:rsidRPr="00036FB0">
        <w:t>modalitäten</w:t>
      </w:r>
      <w:bookmarkStart w:id="72" w:name="_Ref271109806"/>
      <w:bookmarkEnd w:id="69"/>
      <w:bookmarkEnd w:id="70"/>
      <w:bookmarkEnd w:id="71"/>
      <w:r>
        <w:br/>
      </w:r>
    </w:p>
    <w:p w14:paraId="1AB31B91" w14:textId="06B88BFD" w:rsidR="00153431" w:rsidRPr="008B3B8D" w:rsidRDefault="00DA5B7A" w:rsidP="00B377C6">
      <w:pPr>
        <w:pStyle w:val="Standa"/>
        <w:numPr>
          <w:ilvl w:val="1"/>
          <w:numId w:val="35"/>
        </w:numPr>
        <w:ind w:left="1134" w:hanging="567"/>
      </w:pPr>
      <w:bookmarkStart w:id="73" w:name="_Hlk506386709"/>
      <w:bookmarkEnd w:id="72"/>
      <w:r w:rsidRPr="008B3B8D">
        <w:t xml:space="preserve">Die Vergütung wird zu je 25 % quartalsweise im Voraus abgerechnet. Das erste Jahr des Vertrages beginnt an dem in Nr. 1.2 bezeichneten Zeitpunkt am </w:t>
      </w:r>
      <w:r w:rsidR="00711970">
        <w:t>01</w:t>
      </w:r>
      <w:r w:rsidRPr="008B3B8D">
        <w:t>.</w:t>
      </w:r>
      <w:r w:rsidR="00D02AAF">
        <w:t>09</w:t>
      </w:r>
      <w:r w:rsidRPr="008B3B8D">
        <w:t>.2018. Daraus ergibt sich möglicherweise zu Vertragsbeginn und zum Vertragsende jeweils ein unvollständiges Quartal. Die unvollständigen Quartale werden anteilig im Voraus abgerechnet</w:t>
      </w:r>
      <w:r w:rsidR="008B3B8D">
        <w:t>.</w:t>
      </w:r>
      <w:bookmarkEnd w:id="73"/>
      <w:r w:rsidR="00153431" w:rsidRPr="008B3B8D">
        <w:br/>
      </w:r>
    </w:p>
    <w:p w14:paraId="64355979" w14:textId="242A54B9" w:rsidR="00153431" w:rsidRPr="008B3B8D" w:rsidRDefault="00153431" w:rsidP="00B377C6">
      <w:pPr>
        <w:pStyle w:val="Standa"/>
        <w:numPr>
          <w:ilvl w:val="1"/>
          <w:numId w:val="35"/>
        </w:numPr>
        <w:ind w:left="1134" w:hanging="567"/>
        <w:jc w:val="both"/>
      </w:pPr>
      <w:r w:rsidRPr="008B3B8D">
        <w:t>Etwaige Entschädigungsansprüche wegen mangelnder Verfügbarkeit nach Nr. </w:t>
      </w:r>
      <w:r w:rsidR="000D292D" w:rsidRPr="008B3B8D">
        <w:fldChar w:fldCharType="begin"/>
      </w:r>
      <w:r w:rsidR="000D292D" w:rsidRPr="008B3B8D">
        <w:instrText xml:space="preserve"> REF _Ref468197479 \r \h </w:instrText>
      </w:r>
      <w:r w:rsidR="008B3B8D">
        <w:instrText xml:space="preserve"> \* MERGEFORMAT </w:instrText>
      </w:r>
      <w:r w:rsidR="000D292D" w:rsidRPr="008B3B8D">
        <w:fldChar w:fldCharType="separate"/>
      </w:r>
      <w:r w:rsidR="006F0AE0">
        <w:t>6.2</w:t>
      </w:r>
      <w:r w:rsidR="000D292D" w:rsidRPr="008B3B8D">
        <w:fldChar w:fldCharType="end"/>
      </w:r>
      <w:r w:rsidRPr="008B3B8D">
        <w:t xml:space="preserve"> hat die Deutsche Windtechnik jeweils innerhalb von 45 Tagen nach Ende des jeweiligen Betrachtungszeitraums abzurechnen.</w:t>
      </w:r>
    </w:p>
    <w:p w14:paraId="6DB661F4" w14:textId="77777777" w:rsidR="00BF4811" w:rsidRDefault="00BF4811" w:rsidP="00F758A0">
      <w:pPr>
        <w:pStyle w:val="Standa"/>
        <w:ind w:left="1134" w:hanging="567"/>
      </w:pPr>
    </w:p>
    <w:p w14:paraId="08D8B62B" w14:textId="77777777" w:rsidR="00153431" w:rsidRDefault="0085640D" w:rsidP="00B377C6">
      <w:pPr>
        <w:pStyle w:val="Standa"/>
        <w:numPr>
          <w:ilvl w:val="1"/>
          <w:numId w:val="35"/>
        </w:numPr>
        <w:ind w:left="1134" w:hanging="567"/>
        <w:jc w:val="both"/>
      </w:pPr>
      <w:r>
        <w:t>Rechnungen sind auf den</w:t>
      </w:r>
      <w:r w:rsidR="00153431" w:rsidRPr="00036FB0">
        <w:t xml:space="preserve"> </w:t>
      </w:r>
      <w:r>
        <w:t>Auftraggeber auszustellen, sofern der</w:t>
      </w:r>
      <w:r w:rsidR="00153431" w:rsidRPr="00036FB0">
        <w:t xml:space="preserve"> </w:t>
      </w:r>
      <w:r>
        <w:t>Auftraggeber</w:t>
      </w:r>
      <w:r w:rsidR="00153431" w:rsidRPr="00036FB0">
        <w:t xml:space="preserve"> der Deutschen Windtechnik nicht schriftlich einen anderen Rechnungsempfänger anzeigt.</w:t>
      </w:r>
    </w:p>
    <w:p w14:paraId="7CD15214" w14:textId="77777777" w:rsidR="00BF4811" w:rsidRDefault="00BF4811" w:rsidP="00F758A0">
      <w:pPr>
        <w:pStyle w:val="Standa"/>
        <w:ind w:left="1134" w:hanging="567"/>
      </w:pPr>
    </w:p>
    <w:p w14:paraId="0546CDE5" w14:textId="77777777" w:rsidR="00153431" w:rsidRDefault="00153431" w:rsidP="00B377C6">
      <w:pPr>
        <w:pStyle w:val="Standa"/>
        <w:numPr>
          <w:ilvl w:val="1"/>
          <w:numId w:val="35"/>
        </w:numPr>
        <w:ind w:left="1134" w:hanging="567"/>
        <w:jc w:val="both"/>
      </w:pPr>
      <w:r w:rsidRPr="00036FB0">
        <w:t>In Rechnung gestellte Beträge sind binnen zwei Wochen nach Erhalt der Rechnung zur Zahlung fällig</w:t>
      </w:r>
      <w:r>
        <w:t>.</w:t>
      </w:r>
    </w:p>
    <w:p w14:paraId="08556ACA" w14:textId="77777777" w:rsidR="00153431" w:rsidRDefault="00153431" w:rsidP="00F758A0">
      <w:pPr>
        <w:pStyle w:val="Standa"/>
        <w:ind w:left="1134" w:hanging="567"/>
      </w:pPr>
    </w:p>
    <w:p w14:paraId="4FEE7B62" w14:textId="77777777" w:rsidR="00153431" w:rsidRDefault="00153431" w:rsidP="00B377C6">
      <w:pPr>
        <w:pStyle w:val="Standa"/>
        <w:numPr>
          <w:ilvl w:val="1"/>
          <w:numId w:val="35"/>
        </w:numPr>
        <w:ind w:left="1134" w:hanging="567"/>
        <w:jc w:val="both"/>
      </w:pPr>
      <w:r>
        <w:t>Der Zinssatz im Fall des Verzuges mit Zahlungen beträgt acht Prozentpunkte über dem jeweils geltenden Basiszinssatz.</w:t>
      </w:r>
    </w:p>
    <w:p w14:paraId="0B003AB1" w14:textId="77777777" w:rsidR="00BF4811" w:rsidRDefault="00BF4811" w:rsidP="00F758A0">
      <w:pPr>
        <w:pStyle w:val="Standa"/>
        <w:ind w:left="1134" w:hanging="567"/>
      </w:pPr>
    </w:p>
    <w:p w14:paraId="22D854D8" w14:textId="77777777" w:rsidR="00153431" w:rsidRPr="00036FB0" w:rsidRDefault="00153431" w:rsidP="00B377C6">
      <w:pPr>
        <w:pStyle w:val="Standa"/>
        <w:numPr>
          <w:ilvl w:val="1"/>
          <w:numId w:val="35"/>
        </w:numPr>
        <w:ind w:left="1134" w:hanging="567"/>
      </w:pPr>
      <w:r>
        <w:t>Z</w:t>
      </w:r>
      <w:r w:rsidRPr="00036FB0">
        <w:t>ahlungen zugunsten der Deutschen Windtechnik sind auf folgendes Konto zu leisten:</w:t>
      </w:r>
    </w:p>
    <w:p w14:paraId="603BB351" w14:textId="37222919" w:rsidR="00153431" w:rsidRPr="003F6378" w:rsidRDefault="00153431" w:rsidP="00F758A0">
      <w:pPr>
        <w:pStyle w:val="Standa"/>
        <w:ind w:left="1134" w:hanging="567"/>
        <w:jc w:val="center"/>
        <w:rPr>
          <w:lang w:val="da-DK"/>
        </w:rPr>
      </w:pPr>
      <w:r w:rsidRPr="003F6378">
        <w:t xml:space="preserve">Deutsche Windtechnik </w:t>
      </w:r>
      <w:r w:rsidR="008906FA" w:rsidRPr="003F6378">
        <w:t>X-</w:t>
      </w:r>
      <w:r w:rsidRPr="003F6378">
        <w:t xml:space="preserve">Service GmbH </w:t>
      </w:r>
    </w:p>
    <w:p w14:paraId="6D5B03E3" w14:textId="6F04F9DE" w:rsidR="00C5618E" w:rsidRPr="003F6378" w:rsidRDefault="00C5618E" w:rsidP="00F758A0">
      <w:pPr>
        <w:pStyle w:val="Standa"/>
        <w:ind w:left="1134" w:hanging="567"/>
        <w:jc w:val="center"/>
        <w:rPr>
          <w:lang w:val="da-DK"/>
        </w:rPr>
      </w:pPr>
      <w:r w:rsidRPr="003F6378">
        <w:rPr>
          <w:lang w:val="da-DK"/>
        </w:rPr>
        <w:t xml:space="preserve">IBAN: </w:t>
      </w:r>
      <w:r w:rsidR="00DA5B7A" w:rsidRPr="003F6378">
        <w:t>DE74290501010081600926</w:t>
      </w:r>
    </w:p>
    <w:p w14:paraId="57B11705" w14:textId="78B2C242" w:rsidR="00C5618E" w:rsidRPr="003F6378" w:rsidRDefault="00C5618E" w:rsidP="00F758A0">
      <w:pPr>
        <w:pStyle w:val="Standa"/>
        <w:ind w:left="1134" w:hanging="567"/>
        <w:jc w:val="center"/>
        <w:rPr>
          <w:lang w:val="da-DK"/>
        </w:rPr>
      </w:pPr>
      <w:r w:rsidRPr="003F6378">
        <w:rPr>
          <w:lang w:val="da-DK"/>
        </w:rPr>
        <w:t xml:space="preserve">BIC: </w:t>
      </w:r>
      <w:r w:rsidR="00DA5B7A" w:rsidRPr="003F6378">
        <w:t>SBREDE22XXX</w:t>
      </w:r>
    </w:p>
    <w:p w14:paraId="3FCD08E3" w14:textId="77777777" w:rsidR="00153431" w:rsidRDefault="00FA6D4F" w:rsidP="00F758A0">
      <w:pPr>
        <w:pStyle w:val="Standa"/>
        <w:ind w:left="1134" w:hanging="567"/>
        <w:jc w:val="center"/>
        <w:rPr>
          <w:lang w:val="da-DK"/>
        </w:rPr>
      </w:pPr>
      <w:r w:rsidRPr="003F6378">
        <w:rPr>
          <w:lang w:val="da-DK"/>
        </w:rPr>
        <w:t>Sparkasse Bremen</w:t>
      </w:r>
    </w:p>
    <w:p w14:paraId="37DABFC9" w14:textId="77777777" w:rsidR="00A0709C" w:rsidRDefault="00A0709C" w:rsidP="00F758A0">
      <w:pPr>
        <w:pStyle w:val="Standa"/>
        <w:ind w:left="1134" w:hanging="567"/>
        <w:jc w:val="center"/>
        <w:rPr>
          <w:lang w:val="da-DK"/>
        </w:rPr>
      </w:pPr>
    </w:p>
    <w:p w14:paraId="5DFC5B42" w14:textId="77777777" w:rsidR="00153431" w:rsidRDefault="00153431" w:rsidP="00F758A0">
      <w:pPr>
        <w:pStyle w:val="Standa"/>
        <w:ind w:left="1134" w:hanging="567"/>
        <w:jc w:val="center"/>
        <w:rPr>
          <w:lang w:val="da-DK"/>
        </w:rPr>
      </w:pPr>
    </w:p>
    <w:p w14:paraId="3545D9A1" w14:textId="77777777" w:rsidR="00153431" w:rsidRPr="00036FB0" w:rsidRDefault="00153431" w:rsidP="00B377C6">
      <w:pPr>
        <w:pStyle w:val="Standa"/>
        <w:numPr>
          <w:ilvl w:val="1"/>
          <w:numId w:val="35"/>
        </w:numPr>
        <w:ind w:left="1134" w:hanging="567"/>
      </w:pPr>
      <w:r w:rsidRPr="00036FB0">
        <w:t>Zahlungen zugunsten de</w:t>
      </w:r>
      <w:r w:rsidR="0085640D">
        <w:t>s</w:t>
      </w:r>
      <w:r w:rsidRPr="00036FB0">
        <w:t xml:space="preserve"> </w:t>
      </w:r>
      <w:r w:rsidR="0085640D">
        <w:t>Auftragsgebers</w:t>
      </w:r>
      <w:r w:rsidRPr="00036FB0">
        <w:t xml:space="preserve"> sind auf folgendes Konto zu leisten:</w:t>
      </w:r>
    </w:p>
    <w:p w14:paraId="53BAC97B" w14:textId="77777777" w:rsidR="00BF4811" w:rsidRDefault="00BF4811" w:rsidP="00F758A0">
      <w:pPr>
        <w:pStyle w:val="Standa"/>
        <w:ind w:left="1134" w:hanging="567"/>
        <w:jc w:val="center"/>
        <w:rPr>
          <w:highlight w:val="yellow"/>
        </w:rPr>
      </w:pPr>
    </w:p>
    <w:p w14:paraId="3FD06546" w14:textId="77777777" w:rsidR="00FF692E" w:rsidRPr="00522067" w:rsidRDefault="00FF692E" w:rsidP="00F758A0">
      <w:pPr>
        <w:pStyle w:val="Standa"/>
        <w:ind w:left="1134" w:hanging="567"/>
        <w:jc w:val="center"/>
        <w:rPr>
          <w:lang w:val="en-US"/>
        </w:rPr>
      </w:pPr>
      <w:r w:rsidRPr="00522067">
        <w:rPr>
          <w:lang w:val="en-US"/>
        </w:rPr>
        <w:t>Breeze Three Energy</w:t>
      </w:r>
    </w:p>
    <w:p w14:paraId="38CA165B" w14:textId="77777777" w:rsidR="00153431" w:rsidRPr="00FF692E" w:rsidRDefault="00FF692E" w:rsidP="00F758A0">
      <w:pPr>
        <w:pStyle w:val="Standa"/>
        <w:ind w:left="1134" w:hanging="567"/>
        <w:jc w:val="center"/>
        <w:rPr>
          <w:lang w:val="en-US"/>
        </w:rPr>
      </w:pPr>
      <w:r w:rsidRPr="00FF692E">
        <w:rPr>
          <w:lang w:val="en-US"/>
        </w:rPr>
        <w:t>IBAN: DE64 5102 0186 0344 5905 75</w:t>
      </w:r>
    </w:p>
    <w:p w14:paraId="3BC8786D" w14:textId="77777777" w:rsidR="00153431" w:rsidRPr="00FF692E" w:rsidRDefault="00FF692E" w:rsidP="00F758A0">
      <w:pPr>
        <w:pStyle w:val="Standa"/>
        <w:ind w:left="1134" w:hanging="567"/>
        <w:jc w:val="center"/>
        <w:rPr>
          <w:lang w:val="en-US"/>
        </w:rPr>
      </w:pPr>
      <w:r w:rsidRPr="00FF692E">
        <w:rPr>
          <w:lang w:val="en-US"/>
        </w:rPr>
        <w:t>BIC: HYVEDEMM478</w:t>
      </w:r>
    </w:p>
    <w:p w14:paraId="14C0BF7F" w14:textId="77777777" w:rsidR="00153431" w:rsidRPr="00FF692E" w:rsidRDefault="00FF692E" w:rsidP="00F758A0">
      <w:pPr>
        <w:pStyle w:val="Standa"/>
        <w:ind w:left="1134" w:hanging="567"/>
        <w:jc w:val="center"/>
        <w:rPr>
          <w:lang w:val="en-US"/>
        </w:rPr>
      </w:pPr>
      <w:proofErr w:type="spellStart"/>
      <w:r w:rsidRPr="00FF692E">
        <w:rPr>
          <w:lang w:val="en-US"/>
        </w:rPr>
        <w:t>Unicredit</w:t>
      </w:r>
      <w:proofErr w:type="spellEnd"/>
      <w:r w:rsidRPr="00FF692E">
        <w:rPr>
          <w:lang w:val="en-US"/>
        </w:rPr>
        <w:t xml:space="preserve"> Bank</w:t>
      </w:r>
    </w:p>
    <w:p w14:paraId="417F3311" w14:textId="77777777" w:rsidR="00153431" w:rsidRPr="00FF692E" w:rsidRDefault="00153431" w:rsidP="00F758A0">
      <w:pPr>
        <w:pStyle w:val="Standa"/>
        <w:ind w:left="1134" w:hanging="567"/>
        <w:rPr>
          <w:lang w:val="en-US"/>
        </w:rPr>
      </w:pPr>
    </w:p>
    <w:p w14:paraId="47D6FB67" w14:textId="77777777" w:rsidR="00BF4811" w:rsidRDefault="00153431" w:rsidP="00B377C6">
      <w:pPr>
        <w:pStyle w:val="Standa"/>
        <w:numPr>
          <w:ilvl w:val="1"/>
          <w:numId w:val="35"/>
        </w:numPr>
        <w:ind w:left="1134" w:hanging="567"/>
        <w:jc w:val="both"/>
      </w:pPr>
      <w:r w:rsidRPr="00036FB0">
        <w:lastRenderedPageBreak/>
        <w:t xml:space="preserve">Der Zinssatz im Falle eines Zahlungsverzugs beträgt acht Prozentpunkte über dem jeweils geltenden Basiszinssatz nach </w:t>
      </w:r>
      <w:r>
        <w:t xml:space="preserve">§ </w:t>
      </w:r>
      <w:r w:rsidRPr="00036FB0">
        <w:t>247 BGB.</w:t>
      </w:r>
      <w:bookmarkStart w:id="74" w:name="_Ref270497832"/>
    </w:p>
    <w:p w14:paraId="1D776B4C" w14:textId="77777777" w:rsidR="00CD1605" w:rsidRDefault="00CD1605" w:rsidP="00CD1605">
      <w:pPr>
        <w:pStyle w:val="Standa"/>
        <w:ind w:left="1134"/>
        <w:jc w:val="both"/>
      </w:pPr>
    </w:p>
    <w:p w14:paraId="095C0407" w14:textId="77777777" w:rsidR="00153431" w:rsidRDefault="00153431" w:rsidP="00DA5B7A">
      <w:pPr>
        <w:pStyle w:val="berschrift1"/>
        <w:numPr>
          <w:ilvl w:val="0"/>
          <w:numId w:val="1"/>
        </w:numPr>
      </w:pPr>
      <w:bookmarkStart w:id="75" w:name="_Toc508701293"/>
      <w:r w:rsidRPr="00036FB0">
        <w:t>Mängelansprüche, Gefahrtragung und Haftung</w:t>
      </w:r>
      <w:bookmarkEnd w:id="74"/>
      <w:bookmarkEnd w:id="75"/>
      <w:r>
        <w:br/>
      </w:r>
    </w:p>
    <w:p w14:paraId="2A13239C" w14:textId="31B0895B" w:rsidR="00153431" w:rsidRDefault="00153431" w:rsidP="00B377C6">
      <w:pPr>
        <w:pStyle w:val="Standa"/>
        <w:numPr>
          <w:ilvl w:val="1"/>
          <w:numId w:val="36"/>
        </w:numPr>
        <w:ind w:left="1134" w:hanging="567"/>
        <w:jc w:val="both"/>
      </w:pPr>
      <w:r w:rsidRPr="00036FB0">
        <w:t>Die Mängelhaftung richtet sich nach den Vorschriften des BGB, soweit im Folgenden nichts anderes geregelt ist.</w:t>
      </w:r>
      <w:r w:rsidR="004149AC" w:rsidRPr="004149AC">
        <w:t xml:space="preserve"> </w:t>
      </w:r>
      <w:r w:rsidR="004149AC">
        <w:t>Der Auftraggeber hat das Recht, bei Verletzung der Wartungsfristen trotz einmaliger schriftlicher Nachfristsetzung 5 % der Vergütung einzubehalten, bis die fällige Wartung durchgeführt worden ist.</w:t>
      </w:r>
    </w:p>
    <w:p w14:paraId="3B49F1D0" w14:textId="77777777" w:rsidR="002F191D" w:rsidRDefault="002F191D" w:rsidP="004149AC">
      <w:pPr>
        <w:pStyle w:val="Standa"/>
        <w:ind w:left="1134" w:hanging="567"/>
        <w:jc w:val="both"/>
      </w:pPr>
    </w:p>
    <w:p w14:paraId="1ECE7FBF" w14:textId="73C9FC91" w:rsidR="00153431" w:rsidRDefault="00153431" w:rsidP="00B377C6">
      <w:pPr>
        <w:pStyle w:val="Standa"/>
        <w:numPr>
          <w:ilvl w:val="1"/>
          <w:numId w:val="36"/>
        </w:numPr>
        <w:ind w:left="1134" w:hanging="567"/>
        <w:jc w:val="both"/>
      </w:pPr>
      <w:r w:rsidRPr="00036FB0">
        <w:t>Werden die i</w:t>
      </w:r>
      <w:r w:rsidR="00071AAD">
        <w:t>nstand zu haltenden Teile der WEA</w:t>
      </w:r>
      <w:r w:rsidRPr="00036FB0">
        <w:t xml:space="preserve"> beschädigt, so hat die Deutsche Windtechnik diese nach ihrer Wahl und auf ihre Kosten zu reparieren oder neu zu liefern.</w:t>
      </w:r>
    </w:p>
    <w:p w14:paraId="73078B4A" w14:textId="77777777" w:rsidR="00FF692E" w:rsidRDefault="00FF692E" w:rsidP="004149AC">
      <w:pPr>
        <w:pStyle w:val="Standa"/>
        <w:ind w:left="1134" w:hanging="567"/>
      </w:pPr>
    </w:p>
    <w:p w14:paraId="03778BF9" w14:textId="77777777" w:rsidR="00153431" w:rsidRDefault="00153431" w:rsidP="00B377C6">
      <w:pPr>
        <w:pStyle w:val="Standa"/>
        <w:numPr>
          <w:ilvl w:val="1"/>
          <w:numId w:val="36"/>
        </w:numPr>
        <w:autoSpaceDE w:val="0"/>
        <w:autoSpaceDN w:val="0"/>
        <w:adjustRightInd w:val="0"/>
        <w:ind w:left="1134" w:hanging="567"/>
      </w:pPr>
      <w:r w:rsidRPr="00631251">
        <w:t>Leistungsausschluss</w:t>
      </w:r>
    </w:p>
    <w:p w14:paraId="1C418D20" w14:textId="77777777" w:rsidR="00FF692E" w:rsidRPr="00631251" w:rsidRDefault="00FF692E" w:rsidP="004149AC">
      <w:pPr>
        <w:pStyle w:val="Standa"/>
        <w:autoSpaceDE w:val="0"/>
        <w:autoSpaceDN w:val="0"/>
        <w:adjustRightInd w:val="0"/>
        <w:ind w:left="1134" w:hanging="567"/>
      </w:pPr>
    </w:p>
    <w:p w14:paraId="19CFCAE9" w14:textId="77777777" w:rsidR="00153431" w:rsidRDefault="00153431" w:rsidP="00B377C6">
      <w:pPr>
        <w:pStyle w:val="Standa"/>
        <w:ind w:left="1134"/>
        <w:jc w:val="both"/>
      </w:pPr>
      <w:r w:rsidRPr="00631251">
        <w:t>Ausgenommen von den Instandsetzungsleistungen unter diesem Vertrag sind:</w:t>
      </w:r>
    </w:p>
    <w:p w14:paraId="53A80EA8" w14:textId="77777777" w:rsidR="00DD6F4B" w:rsidRPr="00631251" w:rsidRDefault="00DD6F4B" w:rsidP="00153431">
      <w:pPr>
        <w:pStyle w:val="Standa"/>
        <w:ind w:left="1134"/>
      </w:pPr>
    </w:p>
    <w:p w14:paraId="71471DD7" w14:textId="2E529E13" w:rsidR="00DD6F4B" w:rsidRDefault="00153431" w:rsidP="00BF4811">
      <w:pPr>
        <w:pStyle w:val="Standa"/>
        <w:numPr>
          <w:ilvl w:val="0"/>
          <w:numId w:val="19"/>
        </w:numPr>
        <w:jc w:val="both"/>
      </w:pPr>
      <w:r w:rsidRPr="00631251">
        <w:t>die Instandsetzung bei Totalschäden</w:t>
      </w:r>
      <w:r>
        <w:t xml:space="preserve"> verursacht durch Schäden von au</w:t>
      </w:r>
      <w:r w:rsidR="00DD6F4B">
        <w:t>ß</w:t>
      </w:r>
      <w:r>
        <w:t>en</w:t>
      </w:r>
      <w:r w:rsidRPr="00631251">
        <w:t>. Ein Totalschaden im Sinne dieses Vertrages liegt</w:t>
      </w:r>
      <w:r>
        <w:t xml:space="preserve"> </w:t>
      </w:r>
      <w:r w:rsidRPr="00631251">
        <w:t xml:space="preserve">vor, wenn die </w:t>
      </w:r>
      <w:r w:rsidR="00071AAD">
        <w:t>WEA</w:t>
      </w:r>
      <w:r w:rsidRPr="00631251">
        <w:t xml:space="preserve"> physisch vernichtet oder völlig irreparabel ist. Gleiches gilt</w:t>
      </w:r>
      <w:r w:rsidR="00AB1934">
        <w:t xml:space="preserve"> für</w:t>
      </w:r>
      <w:r w:rsidR="00632EB1">
        <w:t xml:space="preserve"> Schäden von außen</w:t>
      </w:r>
      <w:r w:rsidRPr="00631251">
        <w:t>, wenn die</w:t>
      </w:r>
      <w:r>
        <w:t xml:space="preserve"> </w:t>
      </w:r>
      <w:r w:rsidRPr="00631251">
        <w:t>W</w:t>
      </w:r>
      <w:r w:rsidR="00071AAD">
        <w:t>EA</w:t>
      </w:r>
      <w:r w:rsidRPr="00631251">
        <w:t xml:space="preserve"> zwar technisch noch reparabel, der Schaden aber so erheblich ist, dass die</w:t>
      </w:r>
      <w:r>
        <w:t xml:space="preserve"> </w:t>
      </w:r>
      <w:r w:rsidRPr="00631251">
        <w:t>erforderlichen Reparaturkosten höher sind als die Wiederbeschaffungskosten, die sich aus</w:t>
      </w:r>
      <w:r>
        <w:t xml:space="preserve"> </w:t>
      </w:r>
      <w:r w:rsidRPr="00631251">
        <w:t xml:space="preserve">dem Wiederbeschaffungswert der </w:t>
      </w:r>
      <w:r>
        <w:t>W</w:t>
      </w:r>
      <w:r w:rsidR="00071AAD">
        <w:t>EA</w:t>
      </w:r>
      <w:r w:rsidRPr="00631251">
        <w:t xml:space="preserve"> abzüglich des Restwertes zusammensetzen.</w:t>
      </w:r>
    </w:p>
    <w:p w14:paraId="5050C700" w14:textId="77777777" w:rsidR="009876C0" w:rsidRDefault="009876C0" w:rsidP="009876C0">
      <w:pPr>
        <w:pStyle w:val="Standa"/>
        <w:ind w:left="1494"/>
        <w:jc w:val="both"/>
      </w:pPr>
    </w:p>
    <w:p w14:paraId="45EF3B9E" w14:textId="77777777" w:rsidR="00153431" w:rsidRDefault="00153431" w:rsidP="009876C0">
      <w:pPr>
        <w:pStyle w:val="Standa"/>
        <w:numPr>
          <w:ilvl w:val="0"/>
          <w:numId w:val="19"/>
        </w:numPr>
        <w:jc w:val="both"/>
      </w:pPr>
      <w:r w:rsidRPr="00631251">
        <w:t xml:space="preserve">die Instandsetzung oder Reparaturen </w:t>
      </w:r>
      <w:r>
        <w:t xml:space="preserve">der </w:t>
      </w:r>
      <w:r w:rsidRPr="00631251">
        <w:t>von außen kommenden Schäden</w:t>
      </w:r>
      <w:r>
        <w:t>.</w:t>
      </w:r>
    </w:p>
    <w:p w14:paraId="05CEF677" w14:textId="77777777" w:rsidR="00153431" w:rsidRDefault="00153431" w:rsidP="00153431">
      <w:pPr>
        <w:pStyle w:val="Standa"/>
        <w:ind w:left="1134"/>
      </w:pPr>
      <w:bookmarkStart w:id="76" w:name="_Ref270937691"/>
    </w:p>
    <w:p w14:paraId="6FD1F371" w14:textId="77777777" w:rsidR="00153431" w:rsidRDefault="00153431" w:rsidP="00DA5B7A">
      <w:pPr>
        <w:pStyle w:val="berschrift1"/>
        <w:numPr>
          <w:ilvl w:val="0"/>
          <w:numId w:val="1"/>
        </w:numPr>
      </w:pPr>
      <w:bookmarkStart w:id="77" w:name="_Toc508701294"/>
      <w:r w:rsidRPr="00036FB0">
        <w:t>Versicher</w:t>
      </w:r>
      <w:r w:rsidRPr="004921F2">
        <w:t>u</w:t>
      </w:r>
      <w:r w:rsidRPr="00036FB0">
        <w:t>ngen</w:t>
      </w:r>
      <w:bookmarkEnd w:id="76"/>
      <w:bookmarkEnd w:id="77"/>
      <w:r>
        <w:br/>
      </w:r>
    </w:p>
    <w:p w14:paraId="64752970" w14:textId="0C2D2EB7" w:rsidR="000E16A1" w:rsidRDefault="00153431" w:rsidP="00B377C6">
      <w:pPr>
        <w:pStyle w:val="Standa"/>
        <w:numPr>
          <w:ilvl w:val="1"/>
          <w:numId w:val="37"/>
        </w:numPr>
        <w:ind w:left="1134" w:hanging="567"/>
        <w:jc w:val="both"/>
      </w:pPr>
      <w:r w:rsidRPr="00036FB0">
        <w:t>Die Deutsche Windtechnik hat eine Betriebshaftpflichtversicherung mit einer Deckungssumme von EUR 10.000.000,00 für Personen- und Sachschäden zu unterhalten.</w:t>
      </w:r>
    </w:p>
    <w:p w14:paraId="7DC3A365" w14:textId="77777777" w:rsidR="00E11842" w:rsidRDefault="00E11842" w:rsidP="00632EB1">
      <w:pPr>
        <w:pStyle w:val="Standa"/>
        <w:ind w:left="1134" w:hanging="567"/>
      </w:pPr>
    </w:p>
    <w:p w14:paraId="5560679B" w14:textId="0085A876" w:rsidR="000E16A1" w:rsidRDefault="000E16A1" w:rsidP="00B377C6">
      <w:pPr>
        <w:pStyle w:val="Standa"/>
        <w:numPr>
          <w:ilvl w:val="1"/>
          <w:numId w:val="37"/>
        </w:numPr>
        <w:ind w:left="1134" w:hanging="567"/>
        <w:jc w:val="both"/>
      </w:pPr>
      <w:r>
        <w:t>Zur Absicherung der Verpflichtung aus diesem Vollwartungsvertrag schließt die Deutsche Windtechnik eine Maschinen- und Maschinen-BU-Versicherung in übliche</w:t>
      </w:r>
      <w:r w:rsidR="00AB1934">
        <w:t>m</w:t>
      </w:r>
      <w:r>
        <w:t xml:space="preserve"> Umfang bei einem namhaften deutschen Versicherer ab.</w:t>
      </w:r>
    </w:p>
    <w:p w14:paraId="6E738058" w14:textId="77777777" w:rsidR="008417CD" w:rsidRDefault="008417CD" w:rsidP="00E11842">
      <w:pPr>
        <w:pStyle w:val="Standa"/>
        <w:ind w:left="1134"/>
      </w:pPr>
    </w:p>
    <w:p w14:paraId="600FA468" w14:textId="77777777" w:rsidR="00153431" w:rsidRDefault="00153431" w:rsidP="00DA5B7A">
      <w:pPr>
        <w:pStyle w:val="berschrift1"/>
        <w:numPr>
          <w:ilvl w:val="0"/>
          <w:numId w:val="1"/>
        </w:numPr>
      </w:pPr>
      <w:bookmarkStart w:id="78" w:name="_Toc508701295"/>
      <w:r w:rsidRPr="00036FB0">
        <w:t>Rechtsnachfolge</w:t>
      </w:r>
      <w:bookmarkEnd w:id="78"/>
      <w:r>
        <w:br/>
      </w:r>
    </w:p>
    <w:p w14:paraId="53230E1C" w14:textId="19F35456" w:rsidR="00153431" w:rsidRDefault="00153431" w:rsidP="00B377C6">
      <w:pPr>
        <w:pStyle w:val="Standa"/>
        <w:numPr>
          <w:ilvl w:val="1"/>
          <w:numId w:val="38"/>
        </w:numPr>
        <w:ind w:left="1134" w:hanging="567"/>
        <w:jc w:val="both"/>
      </w:pPr>
      <w:r w:rsidRPr="00036FB0">
        <w:t>Überlässt d</w:t>
      </w:r>
      <w:r w:rsidR="0085640D">
        <w:t>er</w:t>
      </w:r>
      <w:r w:rsidRPr="00036FB0">
        <w:t xml:space="preserve"> </w:t>
      </w:r>
      <w:r w:rsidR="0085640D">
        <w:t>Auftraggeber</w:t>
      </w:r>
      <w:r w:rsidRPr="00036FB0">
        <w:t xml:space="preserve"> im Wege der Rechtsnachfolge oder auf andere Weise einzelne oder sämtliche der W</w:t>
      </w:r>
      <w:r w:rsidR="00071AAD">
        <w:t>EA</w:t>
      </w:r>
      <w:r w:rsidRPr="00036FB0">
        <w:t xml:space="preserve"> endgültig Dritten, so bleibt </w:t>
      </w:r>
      <w:r w:rsidR="00632EB1">
        <w:t>seine</w:t>
      </w:r>
      <w:r w:rsidR="00632EB1" w:rsidRPr="00036FB0">
        <w:t xml:space="preserve"> </w:t>
      </w:r>
      <w:r w:rsidRPr="00036FB0">
        <w:t>Verpflichtung zur Zahlung der vereinbarten Vergütung für die Restlaufzeit bestehen, es sei denn, der Dritte tritt in Bezug auf die jeweiligen W</w:t>
      </w:r>
      <w:r w:rsidR="00071AAD">
        <w:t>EA</w:t>
      </w:r>
      <w:r w:rsidRPr="00036FB0">
        <w:t xml:space="preserve"> für d</w:t>
      </w:r>
      <w:r w:rsidR="0085640D">
        <w:t>en</w:t>
      </w:r>
      <w:r w:rsidRPr="00036FB0">
        <w:t xml:space="preserve"> </w:t>
      </w:r>
      <w:r w:rsidR="0085640D">
        <w:t>Auftraggeber</w:t>
      </w:r>
      <w:r w:rsidRPr="00036FB0">
        <w:t xml:space="preserve"> mit Zustimmung der Deutschen Windtechnik in diesen Vertrag ein.</w:t>
      </w:r>
    </w:p>
    <w:p w14:paraId="02E12A55" w14:textId="77777777" w:rsidR="00FF692E" w:rsidRDefault="00FF692E" w:rsidP="00632EB1">
      <w:pPr>
        <w:pStyle w:val="Standa"/>
        <w:ind w:left="1134" w:hanging="567"/>
        <w:jc w:val="both"/>
      </w:pPr>
    </w:p>
    <w:p w14:paraId="1321B069" w14:textId="0BEF6208" w:rsidR="00153431" w:rsidRDefault="00153431" w:rsidP="00B377C6">
      <w:pPr>
        <w:pStyle w:val="Standa"/>
        <w:numPr>
          <w:ilvl w:val="1"/>
          <w:numId w:val="38"/>
        </w:numPr>
        <w:ind w:left="1134" w:hanging="567"/>
        <w:jc w:val="both"/>
      </w:pPr>
      <w:r w:rsidRPr="00036FB0">
        <w:t>Die Deutsche Windtechnik ihrerseits ist nicht berechtigt, ihre Rechte und Pflichten aus dem Vertrag ohne Zustimmung de</w:t>
      </w:r>
      <w:r w:rsidR="0085640D">
        <w:t>s</w:t>
      </w:r>
      <w:r w:rsidRPr="00036FB0">
        <w:t xml:space="preserve"> </w:t>
      </w:r>
      <w:r w:rsidR="0085640D">
        <w:t>Auftraggebers</w:t>
      </w:r>
      <w:r w:rsidRPr="00036FB0">
        <w:t xml:space="preserve"> ganz oder teilweise auf Dritte zu übertragen. Ihr ist jedoch die Übertragung </w:t>
      </w:r>
      <w:r w:rsidR="00C52FE3">
        <w:t>ihrer</w:t>
      </w:r>
      <w:r w:rsidRPr="00036FB0">
        <w:t xml:space="preserve"> Rechte und Pflichten im Wege der Umwandlung ihres Unternehmens durch Verschmelzung mit einem anderen Unternehmen oder die Übertragung auf ein verbundenes Unternehmen im Sinne der §§ 15 ff. AktG gestattet.</w:t>
      </w:r>
    </w:p>
    <w:p w14:paraId="0E796219" w14:textId="77777777" w:rsidR="009876C0" w:rsidRDefault="009876C0" w:rsidP="00632EB1">
      <w:pPr>
        <w:pStyle w:val="Standa"/>
        <w:ind w:left="1134" w:hanging="567"/>
      </w:pPr>
    </w:p>
    <w:p w14:paraId="61B51B2B" w14:textId="7A81A92A" w:rsidR="00153431" w:rsidRDefault="00153431" w:rsidP="00B377C6">
      <w:pPr>
        <w:pStyle w:val="Standa"/>
        <w:numPr>
          <w:ilvl w:val="1"/>
          <w:numId w:val="38"/>
        </w:numPr>
        <w:ind w:left="1134" w:hanging="567"/>
        <w:jc w:val="both"/>
      </w:pPr>
      <w:r w:rsidRPr="00036FB0">
        <w:t xml:space="preserve">Die </w:t>
      </w:r>
      <w:r w:rsidR="00711970" w:rsidRPr="00036FB0">
        <w:t>Parteien dürfen</w:t>
      </w:r>
      <w:r w:rsidRPr="00036FB0">
        <w:t xml:space="preserve"> die für eine Übertragung </w:t>
      </w:r>
      <w:r w:rsidR="00863C79">
        <w:t xml:space="preserve">des Vertrages </w:t>
      </w:r>
      <w:r w:rsidRPr="00036FB0">
        <w:t>erforderliche Zustimmung nur aus wichtigem Grund verweigern.</w:t>
      </w:r>
    </w:p>
    <w:p w14:paraId="771A1578" w14:textId="77777777" w:rsidR="00DA323B" w:rsidRDefault="00DA323B" w:rsidP="00DA323B">
      <w:pPr>
        <w:pStyle w:val="Listenabsatz"/>
      </w:pPr>
    </w:p>
    <w:p w14:paraId="6094A4D4" w14:textId="77777777" w:rsidR="00153431" w:rsidRDefault="00153431" w:rsidP="00DA5B7A">
      <w:pPr>
        <w:pStyle w:val="berschrift1"/>
        <w:numPr>
          <w:ilvl w:val="0"/>
          <w:numId w:val="1"/>
        </w:numPr>
      </w:pPr>
      <w:bookmarkStart w:id="79" w:name="_Toc508701296"/>
      <w:r w:rsidRPr="00036FB0">
        <w:t>Vertragsdauer; Kündigung</w:t>
      </w:r>
      <w:bookmarkStart w:id="80" w:name="_Ref271112635"/>
      <w:bookmarkEnd w:id="79"/>
      <w:r>
        <w:br/>
      </w:r>
    </w:p>
    <w:p w14:paraId="418449EF" w14:textId="023B992A" w:rsidR="00547B33" w:rsidRPr="008E54C4" w:rsidRDefault="00153431" w:rsidP="00B377C6">
      <w:pPr>
        <w:pStyle w:val="Standa"/>
        <w:numPr>
          <w:ilvl w:val="1"/>
          <w:numId w:val="39"/>
        </w:numPr>
        <w:ind w:left="1134" w:hanging="567"/>
        <w:jc w:val="both"/>
      </w:pPr>
      <w:r>
        <w:t>D</w:t>
      </w:r>
      <w:r w:rsidRPr="00036FB0">
        <w:t xml:space="preserve">er Vertrag wird </w:t>
      </w:r>
      <w:r w:rsidR="00C52FE3">
        <w:t xml:space="preserve">für eine Laufzeit </w:t>
      </w:r>
      <w:r w:rsidR="00C52FE3" w:rsidRPr="007B662F">
        <w:t xml:space="preserve">von </w:t>
      </w:r>
      <w:r w:rsidR="00F3077F" w:rsidRPr="009843B9">
        <w:t>zehn</w:t>
      </w:r>
      <w:r w:rsidR="00CB5B84" w:rsidRPr="007B662F">
        <w:t xml:space="preserve"> </w:t>
      </w:r>
      <w:r w:rsidR="00C52FE3" w:rsidRPr="007B662F">
        <w:t>Jahr</w:t>
      </w:r>
      <w:r w:rsidR="00CB5B84">
        <w:t>en</w:t>
      </w:r>
      <w:r w:rsidR="00C52FE3" w:rsidRPr="007B662F">
        <w:t xml:space="preserve">, beginnend mit dem in Nr. 1.2 </w:t>
      </w:r>
      <w:r w:rsidR="00C52FE3" w:rsidRPr="008E54C4">
        <w:t xml:space="preserve">bezeichneten Zeitpunkt, geschlossen und endet am </w:t>
      </w:r>
      <w:r w:rsidR="00316999" w:rsidRPr="009843B9">
        <w:t>31.12.202</w:t>
      </w:r>
      <w:r w:rsidR="00F3077F" w:rsidRPr="009843B9">
        <w:t>8</w:t>
      </w:r>
      <w:r w:rsidR="00C52FE3" w:rsidRPr="008E54C4">
        <w:t>.</w:t>
      </w:r>
      <w:r w:rsidRPr="008E54C4">
        <w:t xml:space="preserve"> Das Recht der Parteien zur außerordentlichen Kündigung aus wichtigem Grund bleibt hiervon unberührt.</w:t>
      </w:r>
      <w:bookmarkEnd w:id="80"/>
    </w:p>
    <w:p w14:paraId="0B152567" w14:textId="77777777" w:rsidR="00A0709C" w:rsidRDefault="00A0709C" w:rsidP="006852A8">
      <w:pPr>
        <w:pStyle w:val="Standa"/>
        <w:ind w:left="1134" w:hanging="567"/>
        <w:jc w:val="both"/>
      </w:pPr>
    </w:p>
    <w:p w14:paraId="0BCED055" w14:textId="54FCEA3B" w:rsidR="00153431" w:rsidRDefault="00153431" w:rsidP="00B377C6">
      <w:pPr>
        <w:pStyle w:val="Standa"/>
        <w:numPr>
          <w:ilvl w:val="1"/>
          <w:numId w:val="39"/>
        </w:numPr>
        <w:ind w:left="1134" w:hanging="567"/>
        <w:jc w:val="both"/>
      </w:pPr>
      <w:r w:rsidRPr="00036FB0">
        <w:t>D</w:t>
      </w:r>
      <w:r w:rsidR="0085640D">
        <w:t>er</w:t>
      </w:r>
      <w:r w:rsidRPr="00036FB0">
        <w:t xml:space="preserve"> </w:t>
      </w:r>
      <w:r w:rsidR="0085640D">
        <w:t>Auftraggeber</w:t>
      </w:r>
      <w:r w:rsidRPr="00036FB0">
        <w:t xml:space="preserve"> hat die Option, den Vertrag um </w:t>
      </w:r>
      <w:r w:rsidR="00863C79">
        <w:t xml:space="preserve">einmalig maximal fünf Jahre </w:t>
      </w:r>
      <w:r w:rsidR="0085640D">
        <w:t>zu verlängern. D</w:t>
      </w:r>
      <w:r w:rsidRPr="00036FB0">
        <w:t>e</w:t>
      </w:r>
      <w:r w:rsidR="0085640D">
        <w:t>r</w:t>
      </w:r>
      <w:r w:rsidRPr="00036FB0">
        <w:t xml:space="preserve"> </w:t>
      </w:r>
      <w:r w:rsidR="0085640D">
        <w:t>Auftraggeber</w:t>
      </w:r>
      <w:r w:rsidRPr="00036FB0">
        <w:t xml:space="preserve"> hat diese Option bis spätestens </w:t>
      </w:r>
      <w:r w:rsidR="00621C1C" w:rsidRPr="00621C1C">
        <w:t>sechs</w:t>
      </w:r>
      <w:r w:rsidRPr="00321AFF">
        <w:t xml:space="preserve"> Monate</w:t>
      </w:r>
      <w:r w:rsidRPr="00036FB0">
        <w:t xml:space="preserve"> vor Vertragsablauf durch schriftliche Erklärung gegenüber der Deutschen Windtechnik auszuüben. Im Falle der Optionsausübung gilt der Vertrag </w:t>
      </w:r>
      <w:r w:rsidR="00863C79">
        <w:t xml:space="preserve">für fünf Jahre </w:t>
      </w:r>
      <w:r w:rsidRPr="00036FB0">
        <w:t xml:space="preserve">fort, wobei die Vergütung neu zu verhandeln ist. </w:t>
      </w:r>
    </w:p>
    <w:p w14:paraId="181B0E25" w14:textId="77777777" w:rsidR="00542B57" w:rsidRDefault="00542B57" w:rsidP="006852A8">
      <w:pPr>
        <w:pStyle w:val="Standa"/>
        <w:ind w:left="1134" w:hanging="567"/>
        <w:jc w:val="both"/>
      </w:pPr>
    </w:p>
    <w:p w14:paraId="60FA5CEF" w14:textId="77777777" w:rsidR="00071AAD" w:rsidRDefault="00153431" w:rsidP="00B377C6">
      <w:pPr>
        <w:pStyle w:val="Standa"/>
        <w:numPr>
          <w:ilvl w:val="1"/>
          <w:numId w:val="39"/>
        </w:numPr>
        <w:ind w:left="1134" w:hanging="567"/>
      </w:pPr>
      <w:r w:rsidRPr="00036FB0">
        <w:t>Jede Kündigung ist schriftlich zu erklären.</w:t>
      </w:r>
    </w:p>
    <w:p w14:paraId="7FCC1F34" w14:textId="77777777" w:rsidR="00A03A67" w:rsidRDefault="00A03A67" w:rsidP="006852A8">
      <w:pPr>
        <w:pStyle w:val="Listenabsatz"/>
        <w:ind w:left="1134" w:hanging="567"/>
      </w:pPr>
    </w:p>
    <w:p w14:paraId="54D5FAB0" w14:textId="7D5942C7" w:rsidR="00153431" w:rsidRDefault="00153431" w:rsidP="00B377C6">
      <w:pPr>
        <w:pStyle w:val="Standa"/>
        <w:numPr>
          <w:ilvl w:val="1"/>
          <w:numId w:val="39"/>
        </w:numPr>
        <w:ind w:left="1134" w:hanging="567"/>
        <w:jc w:val="both"/>
      </w:pPr>
      <w:r w:rsidRPr="00036FB0">
        <w:t>Die Deutsche Windte</w:t>
      </w:r>
      <w:r w:rsidR="00071AAD">
        <w:t>chnik gewährleistet, dass die WEA</w:t>
      </w:r>
      <w:r w:rsidRPr="00036FB0">
        <w:t xml:space="preserve"> bei Vertragsende gemäß dem Wartungspflichtenheft des Windenergieanlagen-Herstellers gewartet worden sind; zu vorsorglichen Instandsetzungen und Reparaturen ist die Deutsche </w:t>
      </w:r>
      <w:r w:rsidRPr="00036FB0">
        <w:lastRenderedPageBreak/>
        <w:t xml:space="preserve">Windtechnik nicht verpflichtet. Als vorsorglich gilt eine Instandsetzung oder Reparatur, wenn eine Regelwidrigkeit zwar vorhanden, aber mit überwiegender Wahrscheinlichkeit in den </w:t>
      </w:r>
      <w:r w:rsidRPr="00321AFF">
        <w:t xml:space="preserve">ersten </w:t>
      </w:r>
      <w:r w:rsidR="00621C1C" w:rsidRPr="00621C1C">
        <w:t>drei</w:t>
      </w:r>
      <w:r w:rsidRPr="00321AFF">
        <w:t xml:space="preserve"> Monaten</w:t>
      </w:r>
      <w:r w:rsidRPr="00036FB0">
        <w:t xml:space="preserve"> nach Vertragsende kein akuter Reparaturbedarf gegeben ist.</w:t>
      </w:r>
    </w:p>
    <w:p w14:paraId="2FFF01E3" w14:textId="77777777" w:rsidR="009876C0" w:rsidRDefault="009876C0" w:rsidP="009876C0">
      <w:pPr>
        <w:pStyle w:val="Standa"/>
        <w:ind w:left="1134"/>
      </w:pPr>
    </w:p>
    <w:p w14:paraId="64F83409" w14:textId="77777777" w:rsidR="00153431" w:rsidRDefault="00153431" w:rsidP="00DA5B7A">
      <w:pPr>
        <w:pStyle w:val="berschrift1"/>
        <w:numPr>
          <w:ilvl w:val="0"/>
          <w:numId w:val="1"/>
        </w:numPr>
      </w:pPr>
      <w:bookmarkStart w:id="81" w:name="_Toc508701297"/>
      <w:r w:rsidRPr="00036FB0">
        <w:t>Schlussbestimmungen</w:t>
      </w:r>
      <w:bookmarkEnd w:id="81"/>
      <w:r>
        <w:br/>
      </w:r>
    </w:p>
    <w:p w14:paraId="20F11D8E" w14:textId="77D01207" w:rsidR="00153431" w:rsidRDefault="00153431" w:rsidP="00B377C6">
      <w:pPr>
        <w:pStyle w:val="Standa"/>
        <w:numPr>
          <w:ilvl w:val="1"/>
          <w:numId w:val="40"/>
        </w:numPr>
        <w:ind w:left="1134" w:hanging="567"/>
        <w:jc w:val="both"/>
      </w:pPr>
      <w:r w:rsidRPr="00036FB0">
        <w:t>Mündliche wie schriftliche Nebenabreden, die über die hier vereinbarten Regelungen hinausgehen oder im Rahmen der Vertragsverhandlungen zu diesem Vertrag getroffen wurden, verlieren mit Unterzeichnung des Vertrages ihre Gültigkeit.</w:t>
      </w:r>
    </w:p>
    <w:p w14:paraId="5D0793B8" w14:textId="77777777" w:rsidR="00E11842" w:rsidRDefault="00E11842" w:rsidP="006852A8">
      <w:pPr>
        <w:pStyle w:val="Standa"/>
        <w:ind w:left="1134" w:hanging="567"/>
      </w:pPr>
    </w:p>
    <w:p w14:paraId="06BAF076" w14:textId="2EAE9DDE" w:rsidR="00153431" w:rsidRDefault="00153431" w:rsidP="00B377C6">
      <w:pPr>
        <w:pStyle w:val="Standa"/>
        <w:numPr>
          <w:ilvl w:val="1"/>
          <w:numId w:val="40"/>
        </w:numPr>
        <w:ind w:left="1134" w:hanging="567"/>
        <w:jc w:val="both"/>
      </w:pPr>
      <w:r w:rsidRPr="00036FB0">
        <w:t>Änderungen und Ergänzungen dieses Vertrages bedürfen zu ihrer Wirksamkeit der Schriftform. Dies gilt auch für eine dieses Schriftformerfordernis aufhebende oder abändernde Vereinbarung.</w:t>
      </w:r>
    </w:p>
    <w:p w14:paraId="4CA78096" w14:textId="77777777" w:rsidR="004429F0" w:rsidRDefault="004429F0" w:rsidP="006852A8">
      <w:pPr>
        <w:pStyle w:val="Standa"/>
        <w:ind w:left="1134" w:hanging="567"/>
      </w:pPr>
    </w:p>
    <w:p w14:paraId="50FCCA4A" w14:textId="75E87BAA" w:rsidR="004429F0" w:rsidRDefault="00153431" w:rsidP="00B377C6">
      <w:pPr>
        <w:pStyle w:val="Standa"/>
        <w:numPr>
          <w:ilvl w:val="1"/>
          <w:numId w:val="40"/>
        </w:numPr>
        <w:ind w:left="1134" w:hanging="567"/>
        <w:jc w:val="both"/>
      </w:pPr>
      <w:r w:rsidRPr="00036FB0">
        <w:t>Sollte eine Bestimmung dieses Vertrages unwirksam oder undurchführbar sein oder werden, so wird die Wirksamkeit der übrigen Bestimmungen hierdurch nicht berührt. Anstelle der unwirksamen oder undurchführbaren Bestimmung gilt eine solche Bestimmung als vereinbart, die im Rahmen des rechtlich Möglichen dem am nächsten kommt, was von den Parteien nach dem ursprünglichen Sinn und Zweck der unwirksamen oder undurchführbaren Bestimmung gewollt war. Gleiches gilt für etwaige Lücken in diesem Vertrag.</w:t>
      </w:r>
    </w:p>
    <w:p w14:paraId="72DD2237" w14:textId="77777777" w:rsidR="00DA323B" w:rsidRDefault="00DA323B" w:rsidP="006852A8">
      <w:pPr>
        <w:pStyle w:val="Standa"/>
        <w:ind w:left="1134" w:hanging="567"/>
        <w:jc w:val="both"/>
      </w:pPr>
    </w:p>
    <w:p w14:paraId="70A99743" w14:textId="28D20D73" w:rsidR="00153431" w:rsidRPr="00A0709C" w:rsidRDefault="00153431" w:rsidP="00B377C6">
      <w:pPr>
        <w:pStyle w:val="Standa"/>
        <w:numPr>
          <w:ilvl w:val="1"/>
          <w:numId w:val="40"/>
        </w:numPr>
        <w:ind w:left="1134" w:hanging="567"/>
        <w:jc w:val="both"/>
        <w:rPr>
          <w:rFonts w:cs="Arial"/>
        </w:rPr>
      </w:pPr>
      <w:r w:rsidRPr="00036FB0">
        <w:t xml:space="preserve">Auf diesen Vertrag findet </w:t>
      </w:r>
      <w:r w:rsidR="006852A8">
        <w:t xml:space="preserve">ausschließlich </w:t>
      </w:r>
      <w:r w:rsidRPr="00036FB0">
        <w:t xml:space="preserve">deutsches Recht </w:t>
      </w:r>
      <w:r w:rsidR="006852A8">
        <w:t xml:space="preserve">unter Ausschluss von Art. 3 ff. EGBGB und des UN-Kaufrechts </w:t>
      </w:r>
      <w:r w:rsidRPr="00036FB0">
        <w:t>Anwendung.</w:t>
      </w:r>
    </w:p>
    <w:p w14:paraId="049FADFA" w14:textId="77777777" w:rsidR="002F191D" w:rsidRPr="006E334E" w:rsidRDefault="002F191D" w:rsidP="006852A8">
      <w:pPr>
        <w:pStyle w:val="Standa"/>
        <w:ind w:left="1134" w:hanging="567"/>
        <w:rPr>
          <w:rFonts w:cs="Arial"/>
        </w:rPr>
      </w:pPr>
    </w:p>
    <w:p w14:paraId="7CE213A1" w14:textId="77777777" w:rsidR="00153431" w:rsidRPr="00036FB0" w:rsidRDefault="00153431" w:rsidP="00B377C6">
      <w:pPr>
        <w:pStyle w:val="Standa"/>
        <w:numPr>
          <w:ilvl w:val="1"/>
          <w:numId w:val="40"/>
        </w:numPr>
        <w:ind w:left="1134" w:hanging="567"/>
        <w:jc w:val="both"/>
        <w:rPr>
          <w:rFonts w:cs="Arial"/>
        </w:rPr>
      </w:pPr>
      <w:r w:rsidRPr="00036FB0">
        <w:rPr>
          <w:rFonts w:cs="Arial"/>
        </w:rPr>
        <w:t xml:space="preserve">Als ausschließlicher Gerichtsstand für alle Streitigkeiten aus oder im Zusammenhang mit diesem Vertrag wird – im Hinblick auf die dort eingerichtete Sonderzuständigkeit für Windenergie – Bremen vereinbart. </w:t>
      </w:r>
    </w:p>
    <w:p w14:paraId="0817F018" w14:textId="1F684E27" w:rsidR="009C7CFB" w:rsidRDefault="009C7CFB" w:rsidP="00153431">
      <w:pPr>
        <w:pStyle w:val="Standa"/>
        <w:tabs>
          <w:tab w:val="left" w:pos="5103"/>
        </w:tabs>
      </w:pPr>
    </w:p>
    <w:p w14:paraId="344BB861" w14:textId="1ED88634" w:rsidR="00C30E31" w:rsidRDefault="00C30E31" w:rsidP="00153431">
      <w:pPr>
        <w:pStyle w:val="Standa"/>
        <w:tabs>
          <w:tab w:val="left" w:pos="5103"/>
        </w:tabs>
      </w:pPr>
    </w:p>
    <w:p w14:paraId="73A140BE" w14:textId="77777777" w:rsidR="00C30E31" w:rsidRDefault="00C30E31" w:rsidP="00153431">
      <w:pPr>
        <w:pStyle w:val="Standa"/>
        <w:tabs>
          <w:tab w:val="left" w:pos="5103"/>
        </w:tabs>
      </w:pPr>
    </w:p>
    <w:p w14:paraId="19626BB7" w14:textId="2AA0E001" w:rsidR="002F191D" w:rsidRPr="003A4669" w:rsidRDefault="0027716B" w:rsidP="00153431">
      <w:pPr>
        <w:pStyle w:val="Standa"/>
        <w:tabs>
          <w:tab w:val="left" w:pos="5103"/>
        </w:tabs>
      </w:pPr>
      <w:r w:rsidRPr="0027716B">
        <w:t>Bremen,</w:t>
      </w:r>
      <w:r w:rsidR="00E11842" w:rsidRPr="003A4669">
        <w:t xml:space="preserve"> den </w:t>
      </w:r>
      <w:r w:rsidR="00E11842" w:rsidRPr="003A4669">
        <w:tab/>
      </w:r>
      <w:r w:rsidR="00FA6D4F" w:rsidRPr="003A4669">
        <w:t>O</w:t>
      </w:r>
      <w:r w:rsidR="001503EA">
        <w:t>s</w:t>
      </w:r>
      <w:r w:rsidR="008E54C4">
        <w:t>nabrück</w:t>
      </w:r>
      <w:r w:rsidR="00F542C7">
        <w:t>, den</w:t>
      </w:r>
      <w:r w:rsidR="008417CD">
        <w:t xml:space="preserve"> </w:t>
      </w:r>
    </w:p>
    <w:p w14:paraId="00D27776" w14:textId="5D3ECD64" w:rsidR="007704DE" w:rsidRDefault="007704DE" w:rsidP="00153431">
      <w:pPr>
        <w:pStyle w:val="Standa"/>
        <w:tabs>
          <w:tab w:val="left" w:pos="5103"/>
        </w:tabs>
      </w:pPr>
    </w:p>
    <w:p w14:paraId="4D5A5C0E" w14:textId="6CDDB6DC" w:rsidR="0006567F" w:rsidRDefault="0006567F" w:rsidP="00153431">
      <w:pPr>
        <w:pStyle w:val="Standa"/>
        <w:tabs>
          <w:tab w:val="left" w:pos="5103"/>
        </w:tabs>
      </w:pPr>
    </w:p>
    <w:p w14:paraId="10BD16CD" w14:textId="77777777" w:rsidR="0006567F" w:rsidRDefault="0006567F" w:rsidP="00153431">
      <w:pPr>
        <w:pStyle w:val="Standa"/>
        <w:tabs>
          <w:tab w:val="left" w:pos="5103"/>
        </w:tabs>
      </w:pPr>
    </w:p>
    <w:p w14:paraId="6FCAF849" w14:textId="55CE5097" w:rsidR="00153431" w:rsidRPr="003A4669" w:rsidRDefault="00F542C7" w:rsidP="00153431">
      <w:pPr>
        <w:pStyle w:val="Standa"/>
        <w:tabs>
          <w:tab w:val="left" w:pos="5103"/>
        </w:tabs>
      </w:pPr>
      <w:r>
        <w:lastRenderedPageBreak/>
        <w:t>______________________________</w:t>
      </w:r>
      <w:r w:rsidR="007704DE">
        <w:t>__</w:t>
      </w:r>
      <w:r>
        <w:tab/>
        <w:t>___________________________</w:t>
      </w:r>
    </w:p>
    <w:p w14:paraId="58A3FA2F" w14:textId="5B4F84C0" w:rsidR="00FF692E" w:rsidRPr="007704DE" w:rsidRDefault="0027716B" w:rsidP="008417CD">
      <w:pPr>
        <w:pStyle w:val="Standa"/>
        <w:tabs>
          <w:tab w:val="left" w:pos="5103"/>
        </w:tabs>
      </w:pPr>
      <w:r w:rsidRPr="0027716B">
        <w:t>(</w:t>
      </w:r>
      <w:proofErr w:type="spellStart"/>
      <w:r w:rsidRPr="0027716B">
        <w:t>Breeze</w:t>
      </w:r>
      <w:proofErr w:type="spellEnd"/>
      <w:r w:rsidRPr="0027716B">
        <w:t xml:space="preserve"> </w:t>
      </w:r>
      <w:proofErr w:type="spellStart"/>
      <w:r w:rsidRPr="0027716B">
        <w:t>Three</w:t>
      </w:r>
      <w:proofErr w:type="spellEnd"/>
      <w:r w:rsidR="007704DE">
        <w:t xml:space="preserve"> </w:t>
      </w:r>
      <w:proofErr w:type="spellStart"/>
      <w:r w:rsidR="007704DE">
        <w:t>Energy</w:t>
      </w:r>
      <w:proofErr w:type="spellEnd"/>
      <w:r w:rsidR="007704DE">
        <w:t xml:space="preserve"> GmbH &amp; Co. KG)</w:t>
      </w:r>
      <w:r w:rsidR="00153431" w:rsidRPr="003A4669">
        <w:tab/>
        <w:t>(Deutsche Windtechnik</w:t>
      </w:r>
      <w:r w:rsidR="007704DE">
        <w:t xml:space="preserve"> X-Service               </w:t>
      </w:r>
    </w:p>
    <w:p w14:paraId="713A2A2C" w14:textId="686570EF" w:rsidR="007704DE" w:rsidRDefault="007704DE">
      <w:pPr>
        <w:spacing w:after="200" w:line="276" w:lineRule="auto"/>
        <w:rPr>
          <w:rFonts w:ascii="Arial" w:hAnsi="Arial"/>
          <w:sz w:val="22"/>
        </w:rPr>
      </w:pPr>
      <w:r>
        <w:rPr>
          <w:rFonts w:ascii="Arial" w:hAnsi="Arial"/>
          <w:b/>
          <w:sz w:val="22"/>
        </w:rPr>
        <w:t xml:space="preserve">                                                                                    </w:t>
      </w:r>
      <w:r w:rsidRPr="007704DE">
        <w:rPr>
          <w:rFonts w:ascii="Arial" w:hAnsi="Arial"/>
          <w:sz w:val="22"/>
        </w:rPr>
        <w:t>GmbH)</w:t>
      </w:r>
    </w:p>
    <w:p w14:paraId="16AA6FCC" w14:textId="12581184" w:rsidR="005D181E" w:rsidRDefault="005D181E">
      <w:pPr>
        <w:spacing w:after="200" w:line="276" w:lineRule="auto"/>
        <w:rPr>
          <w:rFonts w:ascii="Arial" w:hAnsi="Arial"/>
          <w:b/>
          <w:sz w:val="22"/>
        </w:rPr>
      </w:pPr>
    </w:p>
    <w:p w14:paraId="4354D5B8" w14:textId="77777777" w:rsidR="005D181E" w:rsidRPr="00EF4903" w:rsidRDefault="005D181E" w:rsidP="005D181E">
      <w:pPr>
        <w:spacing w:after="200" w:line="276" w:lineRule="auto"/>
        <w:rPr>
          <w:rFonts w:ascii="Arial" w:hAnsi="Arial"/>
          <w:sz w:val="22"/>
          <w:u w:val="single"/>
        </w:rPr>
      </w:pPr>
      <w:r w:rsidRPr="00EF4903">
        <w:rPr>
          <w:rFonts w:ascii="Arial" w:hAnsi="Arial"/>
          <w:sz w:val="22"/>
          <w:u w:val="single"/>
        </w:rPr>
        <w:t>Anlagen:</w:t>
      </w:r>
    </w:p>
    <w:p w14:paraId="2897DEFE" w14:textId="77777777" w:rsidR="005D181E" w:rsidRDefault="005D181E" w:rsidP="005D181E">
      <w:pPr>
        <w:spacing w:line="276" w:lineRule="auto"/>
        <w:rPr>
          <w:rFonts w:ascii="Arial" w:hAnsi="Arial"/>
          <w:sz w:val="22"/>
        </w:rPr>
      </w:pPr>
      <w:r>
        <w:rPr>
          <w:rFonts w:ascii="Arial" w:hAnsi="Arial"/>
          <w:sz w:val="22"/>
        </w:rPr>
        <w:t>Anlage 1: Liste der Windkraftanlagen</w:t>
      </w:r>
    </w:p>
    <w:p w14:paraId="6552865F" w14:textId="77777777" w:rsidR="005D181E" w:rsidRDefault="005D181E" w:rsidP="005D181E">
      <w:pPr>
        <w:spacing w:line="276" w:lineRule="auto"/>
        <w:rPr>
          <w:rFonts w:ascii="Arial" w:hAnsi="Arial"/>
          <w:sz w:val="22"/>
        </w:rPr>
      </w:pPr>
      <w:r>
        <w:rPr>
          <w:rFonts w:ascii="Arial" w:hAnsi="Arial"/>
          <w:sz w:val="22"/>
        </w:rPr>
        <w:t>Anlage 2: Preisliste</w:t>
      </w:r>
    </w:p>
    <w:p w14:paraId="29F9CB05" w14:textId="77777777" w:rsidR="005D181E" w:rsidRDefault="005D181E" w:rsidP="005D181E">
      <w:pPr>
        <w:spacing w:line="276" w:lineRule="auto"/>
        <w:rPr>
          <w:rFonts w:ascii="Arial" w:hAnsi="Arial"/>
          <w:sz w:val="22"/>
        </w:rPr>
      </w:pPr>
      <w:r>
        <w:rPr>
          <w:rFonts w:ascii="Arial" w:hAnsi="Arial"/>
          <w:sz w:val="22"/>
        </w:rPr>
        <w:t>Anlage 3: Angebot Vollwartung</w:t>
      </w:r>
    </w:p>
    <w:p w14:paraId="6EEE56DB" w14:textId="77777777" w:rsidR="005D181E" w:rsidRDefault="005D181E" w:rsidP="005D181E">
      <w:pPr>
        <w:spacing w:line="276" w:lineRule="auto"/>
        <w:rPr>
          <w:rFonts w:ascii="Arial" w:hAnsi="Arial"/>
          <w:sz w:val="22"/>
        </w:rPr>
      </w:pPr>
      <w:r>
        <w:rPr>
          <w:rFonts w:ascii="Arial" w:hAnsi="Arial"/>
          <w:sz w:val="22"/>
        </w:rPr>
        <w:t>Anlage 4: Wartungs- und Prüftermine der Windkraftanlagen</w:t>
      </w:r>
    </w:p>
    <w:p w14:paraId="4886F9CF" w14:textId="77777777" w:rsidR="005D181E" w:rsidRDefault="005D181E" w:rsidP="005D181E">
      <w:pPr>
        <w:spacing w:line="276" w:lineRule="auto"/>
        <w:rPr>
          <w:rFonts w:ascii="Arial" w:hAnsi="Arial"/>
          <w:sz w:val="22"/>
        </w:rPr>
      </w:pPr>
      <w:r>
        <w:rPr>
          <w:rFonts w:ascii="Arial" w:hAnsi="Arial"/>
          <w:sz w:val="22"/>
        </w:rPr>
        <w:t>Anlage 5: Kundendatenblatt</w:t>
      </w:r>
    </w:p>
    <w:p w14:paraId="7D2A438D" w14:textId="77777777" w:rsidR="005D181E" w:rsidRDefault="005D181E" w:rsidP="005D181E">
      <w:pPr>
        <w:spacing w:line="276" w:lineRule="auto"/>
        <w:rPr>
          <w:rFonts w:ascii="Arial" w:hAnsi="Arial"/>
          <w:sz w:val="22"/>
        </w:rPr>
      </w:pPr>
      <w:r>
        <w:rPr>
          <w:rFonts w:ascii="Arial" w:hAnsi="Arial"/>
          <w:sz w:val="22"/>
        </w:rPr>
        <w:t>Anlage 6: Parkinformationsblatt</w:t>
      </w:r>
    </w:p>
    <w:p w14:paraId="596E71C1" w14:textId="77777777" w:rsidR="005D181E" w:rsidRDefault="005D181E" w:rsidP="005D181E">
      <w:pPr>
        <w:spacing w:line="276" w:lineRule="auto"/>
        <w:rPr>
          <w:rFonts w:ascii="Arial" w:hAnsi="Arial"/>
          <w:sz w:val="22"/>
        </w:rPr>
      </w:pPr>
      <w:r>
        <w:rPr>
          <w:rFonts w:ascii="Arial" w:hAnsi="Arial"/>
          <w:sz w:val="22"/>
        </w:rPr>
        <w:t>Anlage 7: Unverbindliche Kurzübersicht zur Rückdeckung des „Vollwartungsvertrages“</w:t>
      </w:r>
    </w:p>
    <w:p w14:paraId="7D0EEAED" w14:textId="77777777" w:rsidR="005D181E" w:rsidRPr="007704DE" w:rsidRDefault="005D181E" w:rsidP="005D181E">
      <w:pPr>
        <w:spacing w:line="276" w:lineRule="auto"/>
        <w:rPr>
          <w:rFonts w:ascii="Arial" w:hAnsi="Arial"/>
          <w:sz w:val="22"/>
        </w:rPr>
      </w:pPr>
      <w:r>
        <w:rPr>
          <w:rFonts w:ascii="Arial" w:hAnsi="Arial"/>
          <w:sz w:val="22"/>
        </w:rPr>
        <w:t xml:space="preserve">Anlage 8: </w:t>
      </w:r>
      <w:r w:rsidRPr="00A1238A">
        <w:rPr>
          <w:rFonts w:ascii="Arial" w:hAnsi="Arial"/>
          <w:sz w:val="22"/>
        </w:rPr>
        <w:t>Wartungsprotokolle MD70/77</w:t>
      </w:r>
    </w:p>
    <w:p w14:paraId="1E07FCC3" w14:textId="58D9EC8E" w:rsidR="005D181E" w:rsidRPr="00B77E98" w:rsidRDefault="00B377C6">
      <w:pPr>
        <w:spacing w:after="200" w:line="276" w:lineRule="auto"/>
        <w:rPr>
          <w:rFonts w:ascii="Arial" w:hAnsi="Arial"/>
          <w:b/>
          <w:sz w:val="22"/>
        </w:rPr>
      </w:pPr>
      <w:r>
        <w:rPr>
          <w:rFonts w:ascii="Arial" w:hAnsi="Arial"/>
          <w:sz w:val="22"/>
        </w:rPr>
        <w:t>Anlage 9: Muster Monatsbericht</w:t>
      </w:r>
    </w:p>
    <w:sectPr w:rsidR="005D181E" w:rsidRPr="00B77E98" w:rsidSect="001503EA">
      <w:headerReference w:type="default" r:id="rId11"/>
      <w:footerReference w:type="default" r:id="rId12"/>
      <w:headerReference w:type="first" r:id="rId13"/>
      <w:footerReference w:type="first" r:id="rId14"/>
      <w:pgSz w:w="11906" w:h="16838" w:code="9"/>
      <w:pgMar w:top="1418" w:right="1418" w:bottom="1134" w:left="1418" w:header="283"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78943B" w14:textId="77777777" w:rsidR="00AC6C0A" w:rsidRDefault="00AC6C0A" w:rsidP="0070108B">
      <w:r>
        <w:separator/>
      </w:r>
    </w:p>
  </w:endnote>
  <w:endnote w:type="continuationSeparator" w:id="0">
    <w:p w14:paraId="39004FA4" w14:textId="77777777" w:rsidR="00AC6C0A" w:rsidRDefault="00AC6C0A" w:rsidP="00701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02BB6" w14:textId="6B0EB0B4" w:rsidR="001503EA" w:rsidRPr="00BA53C2" w:rsidRDefault="001503EA" w:rsidP="00E11842">
    <w:pPr>
      <w:pStyle w:val="Fuzei"/>
      <w:spacing w:line="240" w:lineRule="auto"/>
      <w:rPr>
        <w:color w:val="A6A6A6" w:themeColor="background1" w:themeShade="A6"/>
        <w:sz w:val="18"/>
        <w:szCs w:val="18"/>
      </w:rPr>
    </w:pPr>
    <w:r w:rsidRPr="00BA53C2">
      <w:rPr>
        <w:color w:val="A6A6A6" w:themeColor="background1" w:themeShade="A6"/>
        <w:sz w:val="18"/>
        <w:szCs w:val="18"/>
      </w:rPr>
      <w:tab/>
    </w:r>
    <w:r w:rsidRPr="00BA53C2">
      <w:rPr>
        <w:color w:val="A6A6A6" w:themeColor="background1" w:themeShade="A6"/>
        <w:sz w:val="18"/>
        <w:szCs w:val="18"/>
      </w:rPr>
      <w:fldChar w:fldCharType="begin"/>
    </w:r>
    <w:r w:rsidRPr="00BA53C2">
      <w:rPr>
        <w:color w:val="A6A6A6" w:themeColor="background1" w:themeShade="A6"/>
        <w:sz w:val="18"/>
        <w:szCs w:val="18"/>
      </w:rPr>
      <w:instrText xml:space="preserve"> PAGE </w:instrText>
    </w:r>
    <w:r w:rsidRPr="00BA53C2">
      <w:rPr>
        <w:color w:val="A6A6A6" w:themeColor="background1" w:themeShade="A6"/>
        <w:sz w:val="18"/>
        <w:szCs w:val="18"/>
      </w:rPr>
      <w:fldChar w:fldCharType="separate"/>
    </w:r>
    <w:r w:rsidR="00DE36B0">
      <w:rPr>
        <w:noProof/>
        <w:color w:val="A6A6A6" w:themeColor="background1" w:themeShade="A6"/>
        <w:sz w:val="18"/>
        <w:szCs w:val="18"/>
      </w:rPr>
      <w:t>4</w:t>
    </w:r>
    <w:r w:rsidRPr="00BA53C2">
      <w:rPr>
        <w:color w:val="A6A6A6" w:themeColor="background1" w:themeShade="A6"/>
        <w:sz w:val="18"/>
        <w:szCs w:val="18"/>
      </w:rPr>
      <w:fldChar w:fldCharType="end"/>
    </w:r>
    <w:r w:rsidRPr="00BA53C2">
      <w:rPr>
        <w:color w:val="A6A6A6" w:themeColor="background1" w:themeShade="A6"/>
        <w:sz w:val="18"/>
        <w:szCs w:val="18"/>
      </w:rPr>
      <w:t xml:space="preserve"> / </w:t>
    </w:r>
    <w:r w:rsidRPr="00BA53C2">
      <w:rPr>
        <w:color w:val="A6A6A6" w:themeColor="background1" w:themeShade="A6"/>
        <w:sz w:val="18"/>
        <w:szCs w:val="18"/>
      </w:rPr>
      <w:fldChar w:fldCharType="begin"/>
    </w:r>
    <w:r w:rsidRPr="00BA53C2">
      <w:rPr>
        <w:color w:val="A6A6A6" w:themeColor="background1" w:themeShade="A6"/>
        <w:sz w:val="18"/>
        <w:szCs w:val="18"/>
      </w:rPr>
      <w:instrText xml:space="preserve"> NUMPAGES </w:instrText>
    </w:r>
    <w:r w:rsidRPr="00BA53C2">
      <w:rPr>
        <w:color w:val="A6A6A6" w:themeColor="background1" w:themeShade="A6"/>
        <w:sz w:val="18"/>
        <w:szCs w:val="18"/>
      </w:rPr>
      <w:fldChar w:fldCharType="separate"/>
    </w:r>
    <w:r w:rsidR="00DE36B0">
      <w:rPr>
        <w:noProof/>
        <w:color w:val="A6A6A6" w:themeColor="background1" w:themeShade="A6"/>
        <w:sz w:val="18"/>
        <w:szCs w:val="18"/>
      </w:rPr>
      <w:t>18</w:t>
    </w:r>
    <w:r w:rsidRPr="00BA53C2">
      <w:rPr>
        <w:color w:val="A6A6A6" w:themeColor="background1" w:themeShade="A6"/>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09B45" w14:textId="045CE8FD" w:rsidR="001503EA" w:rsidRPr="0047055A" w:rsidRDefault="00EC7BBB" w:rsidP="008B7704">
    <w:pPr>
      <w:pStyle w:val="Fuzei"/>
      <w:spacing w:line="240" w:lineRule="auto"/>
      <w:rPr>
        <w:color w:val="A6A6A6" w:themeColor="background1" w:themeShade="A6"/>
        <w:sz w:val="16"/>
        <w:szCs w:val="16"/>
      </w:rPr>
    </w:pPr>
    <w:r>
      <w:rPr>
        <w:noProof/>
        <w:color w:val="A6A6A6" w:themeColor="background1" w:themeShade="A6"/>
        <w:sz w:val="16"/>
        <w:szCs w:val="16"/>
      </w:rPr>
      <w:fldChar w:fldCharType="begin"/>
    </w:r>
    <w:r>
      <w:rPr>
        <w:noProof/>
        <w:color w:val="A6A6A6" w:themeColor="background1" w:themeShade="A6"/>
        <w:sz w:val="16"/>
        <w:szCs w:val="16"/>
      </w:rPr>
      <w:instrText xml:space="preserve"> FILENAME   \* MERGEFORMAT </w:instrText>
    </w:r>
    <w:r>
      <w:rPr>
        <w:noProof/>
        <w:color w:val="A6A6A6" w:themeColor="background1" w:themeShade="A6"/>
        <w:sz w:val="16"/>
        <w:szCs w:val="16"/>
      </w:rPr>
      <w:fldChar w:fldCharType="separate"/>
    </w:r>
    <w:r w:rsidR="006F0AE0">
      <w:rPr>
        <w:noProof/>
        <w:color w:val="A6A6A6" w:themeColor="background1" w:themeShade="A6"/>
        <w:sz w:val="16"/>
        <w:szCs w:val="16"/>
      </w:rPr>
      <w:t>20180810_VF_Weilermerkingen_3x MM92_VWmGKmR_SNI_HGA</w:t>
    </w:r>
    <w:r>
      <w:rPr>
        <w:noProof/>
        <w:color w:val="A6A6A6" w:themeColor="background1" w:themeShade="A6"/>
        <w:sz w:val="16"/>
        <w:szCs w:val="16"/>
      </w:rPr>
      <w:fldChar w:fldCharType="end"/>
    </w:r>
    <w:r w:rsidR="001503EA" w:rsidRPr="0047055A">
      <w:rPr>
        <w:color w:val="A6A6A6" w:themeColor="background1" w:themeShade="A6"/>
        <w:sz w:val="16"/>
        <w:szCs w:val="16"/>
      </w:rPr>
      <w:tab/>
    </w:r>
    <w:r w:rsidR="001503EA">
      <w:rPr>
        <w:color w:val="A6A6A6" w:themeColor="background1" w:themeShade="A6"/>
        <w:sz w:val="16"/>
        <w:szCs w:val="16"/>
      </w:rPr>
      <w:tab/>
    </w:r>
    <w:r w:rsidR="001503EA" w:rsidRPr="0047055A">
      <w:rPr>
        <w:color w:val="A6A6A6" w:themeColor="background1" w:themeShade="A6"/>
        <w:sz w:val="16"/>
        <w:szCs w:val="16"/>
      </w:rPr>
      <w:fldChar w:fldCharType="begin"/>
    </w:r>
    <w:r w:rsidR="001503EA" w:rsidRPr="0047055A">
      <w:rPr>
        <w:color w:val="A6A6A6" w:themeColor="background1" w:themeShade="A6"/>
        <w:sz w:val="16"/>
        <w:szCs w:val="16"/>
      </w:rPr>
      <w:instrText xml:space="preserve"> PAGE </w:instrText>
    </w:r>
    <w:r w:rsidR="001503EA" w:rsidRPr="0047055A">
      <w:rPr>
        <w:color w:val="A6A6A6" w:themeColor="background1" w:themeShade="A6"/>
        <w:sz w:val="16"/>
        <w:szCs w:val="16"/>
      </w:rPr>
      <w:fldChar w:fldCharType="separate"/>
    </w:r>
    <w:r w:rsidR="001503EA">
      <w:rPr>
        <w:noProof/>
        <w:color w:val="A6A6A6" w:themeColor="background1" w:themeShade="A6"/>
        <w:sz w:val="16"/>
        <w:szCs w:val="16"/>
      </w:rPr>
      <w:t>1</w:t>
    </w:r>
    <w:r w:rsidR="001503EA" w:rsidRPr="0047055A">
      <w:rPr>
        <w:color w:val="A6A6A6" w:themeColor="background1" w:themeShade="A6"/>
        <w:sz w:val="16"/>
        <w:szCs w:val="16"/>
      </w:rPr>
      <w:fldChar w:fldCharType="end"/>
    </w:r>
    <w:r w:rsidR="001503EA" w:rsidRPr="0047055A">
      <w:rPr>
        <w:color w:val="A6A6A6" w:themeColor="background1" w:themeShade="A6"/>
        <w:sz w:val="16"/>
        <w:szCs w:val="16"/>
      </w:rPr>
      <w:t xml:space="preserve"> / </w:t>
    </w:r>
    <w:r w:rsidR="001503EA" w:rsidRPr="0047055A">
      <w:rPr>
        <w:color w:val="A6A6A6" w:themeColor="background1" w:themeShade="A6"/>
        <w:sz w:val="16"/>
        <w:szCs w:val="16"/>
      </w:rPr>
      <w:fldChar w:fldCharType="begin"/>
    </w:r>
    <w:r w:rsidR="001503EA" w:rsidRPr="0047055A">
      <w:rPr>
        <w:color w:val="A6A6A6" w:themeColor="background1" w:themeShade="A6"/>
        <w:sz w:val="16"/>
        <w:szCs w:val="16"/>
      </w:rPr>
      <w:instrText xml:space="preserve"> NUMPAGES </w:instrText>
    </w:r>
    <w:r w:rsidR="001503EA" w:rsidRPr="0047055A">
      <w:rPr>
        <w:color w:val="A6A6A6" w:themeColor="background1" w:themeShade="A6"/>
        <w:sz w:val="16"/>
        <w:szCs w:val="16"/>
      </w:rPr>
      <w:fldChar w:fldCharType="separate"/>
    </w:r>
    <w:r w:rsidR="001503EA">
      <w:rPr>
        <w:noProof/>
        <w:color w:val="A6A6A6" w:themeColor="background1" w:themeShade="A6"/>
        <w:sz w:val="16"/>
        <w:szCs w:val="16"/>
      </w:rPr>
      <w:t>16</w:t>
    </w:r>
    <w:r w:rsidR="001503EA" w:rsidRPr="0047055A">
      <w:rPr>
        <w:color w:val="A6A6A6" w:themeColor="background1" w:themeShade="A6"/>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3C393C" w14:textId="77777777" w:rsidR="00AC6C0A" w:rsidRDefault="00AC6C0A" w:rsidP="0070108B">
      <w:r>
        <w:separator/>
      </w:r>
    </w:p>
  </w:footnote>
  <w:footnote w:type="continuationSeparator" w:id="0">
    <w:p w14:paraId="046FB788" w14:textId="77777777" w:rsidR="00AC6C0A" w:rsidRDefault="00AC6C0A" w:rsidP="007010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951FE6" w14:textId="626E4960" w:rsidR="001503EA" w:rsidRPr="00F76530" w:rsidRDefault="00DE36B0" w:rsidP="00F76530">
    <w:pPr>
      <w:pStyle w:val="Kopfze"/>
      <w:rPr>
        <w:b/>
        <w:sz w:val="18"/>
        <w:szCs w:val="18"/>
      </w:rPr>
    </w:pPr>
    <w:ins w:id="82" w:author="Büsing (OKB)" w:date="2018-08-27T13:52:00Z">
      <w:r>
        <w:rPr>
          <w:b/>
          <w:sz w:val="18"/>
          <w:szCs w:val="18"/>
        </w:rPr>
        <w:t>Entwurf Stand 27.08.2018 (OKB)</w:t>
      </w:r>
    </w:ins>
  </w:p>
  <w:p w14:paraId="0BFED799" w14:textId="77777777" w:rsidR="001503EA" w:rsidRDefault="001503EA" w:rsidP="005A757A">
    <w:pPr>
      <w:pStyle w:val="Kopfze"/>
      <w:jc w:val="right"/>
    </w:pPr>
    <w:r>
      <w:rPr>
        <w:noProof/>
      </w:rPr>
      <w:drawing>
        <wp:inline distT="0" distB="0" distL="0" distR="0" wp14:anchorId="47C4DF65" wp14:editId="66BB1076">
          <wp:extent cx="2300540" cy="821055"/>
          <wp:effectExtent l="0" t="0" r="508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W-X-Service-Logo_Abstand.png"/>
                  <pic:cNvPicPr/>
                </pic:nvPicPr>
                <pic:blipFill>
                  <a:blip r:embed="rId1">
                    <a:extLst>
                      <a:ext uri="{28A0092B-C50C-407E-A947-70E740481C1C}">
                        <a14:useLocalDpi xmlns:a14="http://schemas.microsoft.com/office/drawing/2010/main" val="0"/>
                      </a:ext>
                    </a:extLst>
                  </a:blip>
                  <a:stretch>
                    <a:fillRect/>
                  </a:stretch>
                </pic:blipFill>
                <pic:spPr>
                  <a:xfrm>
                    <a:off x="0" y="0"/>
                    <a:ext cx="2303710" cy="822186"/>
                  </a:xfrm>
                  <a:prstGeom prst="rect">
                    <a:avLst/>
                  </a:prstGeom>
                </pic:spPr>
              </pic:pic>
            </a:graphicData>
          </a:graphic>
        </wp:inline>
      </w:drawing>
    </w:r>
  </w:p>
  <w:p w14:paraId="4AA1BEC1" w14:textId="77777777" w:rsidR="001503EA" w:rsidRDefault="001503EA" w:rsidP="005263CF">
    <w:pPr>
      <w:pStyle w:val="Kopfz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7293B" w14:textId="77777777" w:rsidR="001503EA" w:rsidRDefault="001503EA" w:rsidP="0047055A">
    <w:pPr>
      <w:pStyle w:val="Kopfze"/>
      <w:spacing w:line="240" w:lineRule="auto"/>
      <w:jc w:val="right"/>
    </w:pPr>
    <w:r>
      <w:rPr>
        <w:noProof/>
        <w:sz w:val="24"/>
      </w:rPr>
      <w:drawing>
        <wp:inline distT="0" distB="0" distL="0" distR="0" wp14:anchorId="317378DA" wp14:editId="35F011F2">
          <wp:extent cx="1701800" cy="906145"/>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701800" cy="90614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3839"/>
    <w:multiLevelType w:val="multilevel"/>
    <w:tmpl w:val="57BEA942"/>
    <w:lvl w:ilvl="0">
      <w:start w:val="1"/>
      <w:numFmt w:val="decimal"/>
      <w:lvlText w:val="%1."/>
      <w:lvlJc w:val="left"/>
      <w:pPr>
        <w:tabs>
          <w:tab w:val="num" w:pos="567"/>
        </w:tabs>
        <w:ind w:left="567" w:hanging="567"/>
      </w:pPr>
      <w:rPr>
        <w:rFonts w:hint="default"/>
        <w:b/>
        <w:i w:val="0"/>
      </w:rPr>
    </w:lvl>
    <w:lvl w:ilvl="1">
      <w:start w:val="1"/>
      <w:numFmt w:val="decimal"/>
      <w:lvlText w:val="15.%2"/>
      <w:lvlJc w:val="left"/>
      <w:pPr>
        <w:tabs>
          <w:tab w:val="num" w:pos="567"/>
        </w:tabs>
        <w:ind w:left="567" w:hanging="567"/>
      </w:pPr>
      <w:rPr>
        <w:rFonts w:cs="Times New Roman" w:hint="default"/>
        <w:b w:val="0"/>
        <w:i w:val="0"/>
      </w:rPr>
    </w:lvl>
    <w:lvl w:ilvl="2">
      <w:start w:val="1"/>
      <w:numFmt w:val="decimal"/>
      <w:lvlText w:val="%1.%2.%3"/>
      <w:lvlJc w:val="left"/>
      <w:pPr>
        <w:tabs>
          <w:tab w:val="num" w:pos="153"/>
        </w:tabs>
        <w:ind w:left="153" w:hanging="720"/>
      </w:pPr>
      <w:rPr>
        <w:rFonts w:cs="Times New Roman" w:hint="default"/>
      </w:rPr>
    </w:lvl>
    <w:lvl w:ilvl="3">
      <w:start w:val="1"/>
      <w:numFmt w:val="decimal"/>
      <w:lvlText w:val="%1.%2.%3.%4"/>
      <w:lvlJc w:val="left"/>
      <w:pPr>
        <w:tabs>
          <w:tab w:val="num" w:pos="297"/>
        </w:tabs>
        <w:ind w:left="297" w:hanging="864"/>
      </w:pPr>
      <w:rPr>
        <w:rFonts w:cs="Times New Roman" w:hint="default"/>
      </w:rPr>
    </w:lvl>
    <w:lvl w:ilvl="4">
      <w:start w:val="1"/>
      <w:numFmt w:val="decimal"/>
      <w:lvlText w:val="%1.%2.%3.%4.%5"/>
      <w:lvlJc w:val="left"/>
      <w:pPr>
        <w:tabs>
          <w:tab w:val="num" w:pos="441"/>
        </w:tabs>
        <w:ind w:left="441" w:hanging="1008"/>
      </w:pPr>
      <w:rPr>
        <w:rFonts w:cs="Times New Roman" w:hint="default"/>
      </w:rPr>
    </w:lvl>
    <w:lvl w:ilvl="5">
      <w:start w:val="1"/>
      <w:numFmt w:val="decimal"/>
      <w:lvlText w:val="%1.%2.%3.%4.%5.%6"/>
      <w:lvlJc w:val="left"/>
      <w:pPr>
        <w:tabs>
          <w:tab w:val="num" w:pos="585"/>
        </w:tabs>
        <w:ind w:left="585" w:hanging="1152"/>
      </w:pPr>
      <w:rPr>
        <w:rFonts w:cs="Times New Roman" w:hint="default"/>
      </w:rPr>
    </w:lvl>
    <w:lvl w:ilvl="6">
      <w:start w:val="1"/>
      <w:numFmt w:val="decimal"/>
      <w:lvlText w:val="%1.%2.%3.%4.%5.%6.%7"/>
      <w:lvlJc w:val="left"/>
      <w:pPr>
        <w:tabs>
          <w:tab w:val="num" w:pos="729"/>
        </w:tabs>
        <w:ind w:left="729" w:hanging="1296"/>
      </w:pPr>
      <w:rPr>
        <w:rFonts w:cs="Times New Roman" w:hint="default"/>
      </w:rPr>
    </w:lvl>
    <w:lvl w:ilvl="7">
      <w:start w:val="1"/>
      <w:numFmt w:val="decimal"/>
      <w:lvlText w:val="%1.%2.%3.%4.%5.%6.%7.%8"/>
      <w:lvlJc w:val="left"/>
      <w:pPr>
        <w:tabs>
          <w:tab w:val="num" w:pos="873"/>
        </w:tabs>
        <w:ind w:left="873" w:hanging="1440"/>
      </w:pPr>
      <w:rPr>
        <w:rFonts w:cs="Times New Roman" w:hint="default"/>
      </w:rPr>
    </w:lvl>
    <w:lvl w:ilvl="8">
      <w:start w:val="1"/>
      <w:numFmt w:val="decimal"/>
      <w:lvlText w:val="%1.%2.%3.%4.%5.%6.%7.%8.%9"/>
      <w:lvlJc w:val="left"/>
      <w:pPr>
        <w:tabs>
          <w:tab w:val="num" w:pos="1017"/>
        </w:tabs>
        <w:ind w:left="1017" w:hanging="1584"/>
      </w:pPr>
      <w:rPr>
        <w:rFonts w:cs="Times New Roman" w:hint="default"/>
      </w:rPr>
    </w:lvl>
  </w:abstractNum>
  <w:abstractNum w:abstractNumId="1">
    <w:nsid w:val="02DB4035"/>
    <w:multiLevelType w:val="multilevel"/>
    <w:tmpl w:val="002AB894"/>
    <w:lvl w:ilvl="0">
      <w:start w:val="6"/>
      <w:numFmt w:val="decimal"/>
      <w:lvlText w:val="%1."/>
      <w:lvlJc w:val="left"/>
      <w:pPr>
        <w:tabs>
          <w:tab w:val="num" w:pos="567"/>
        </w:tabs>
        <w:ind w:left="567" w:hanging="567"/>
      </w:pPr>
      <w:rPr>
        <w:rFonts w:cs="Times New Roman" w:hint="default"/>
        <w:b/>
        <w:i w:val="0"/>
      </w:rPr>
    </w:lvl>
    <w:lvl w:ilvl="1">
      <w:start w:val="1"/>
      <w:numFmt w:val="decimal"/>
      <w:lvlText w:val="6.%2"/>
      <w:lvlJc w:val="left"/>
      <w:pPr>
        <w:tabs>
          <w:tab w:val="num" w:pos="1134"/>
        </w:tabs>
        <w:ind w:left="1134" w:hanging="567"/>
      </w:pPr>
      <w:rPr>
        <w:rFonts w:cs="Times New Roman" w:hint="default"/>
        <w:b w:val="0"/>
        <w:i w:val="0"/>
      </w:rPr>
    </w:lvl>
    <w:lvl w:ilvl="2">
      <w:start w:val="1"/>
      <w:numFmt w:val="decimal"/>
      <w:lvlText w:val="6.%2.%3"/>
      <w:lvlJc w:val="left"/>
      <w:pPr>
        <w:tabs>
          <w:tab w:val="num" w:pos="2411"/>
        </w:tabs>
        <w:ind w:left="2411" w:hanging="567"/>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04502374"/>
    <w:multiLevelType w:val="multilevel"/>
    <w:tmpl w:val="90A8E3D4"/>
    <w:lvl w:ilvl="0">
      <w:start w:val="19"/>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
    <w:nsid w:val="07D34D9B"/>
    <w:multiLevelType w:val="multilevel"/>
    <w:tmpl w:val="177A03D6"/>
    <w:lvl w:ilvl="0">
      <w:start w:val="3"/>
      <w:numFmt w:val="decimal"/>
      <w:lvlText w:val="%1."/>
      <w:lvlJc w:val="left"/>
      <w:pPr>
        <w:tabs>
          <w:tab w:val="num" w:pos="567"/>
        </w:tabs>
        <w:ind w:left="567" w:hanging="567"/>
      </w:pPr>
      <w:rPr>
        <w:rFonts w:cs="Times New Roman" w:hint="default"/>
        <w:b/>
        <w:i w:val="0"/>
      </w:rPr>
    </w:lvl>
    <w:lvl w:ilvl="1">
      <w:start w:val="1"/>
      <w:numFmt w:val="decimal"/>
      <w:lvlText w:val="3.%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nsid w:val="08FB41FE"/>
    <w:multiLevelType w:val="multilevel"/>
    <w:tmpl w:val="413E3DEC"/>
    <w:lvl w:ilvl="0">
      <w:start w:val="12"/>
      <w:numFmt w:val="decimal"/>
      <w:lvlText w:val="%1."/>
      <w:lvlJc w:val="left"/>
      <w:pPr>
        <w:tabs>
          <w:tab w:val="num" w:pos="567"/>
        </w:tabs>
        <w:ind w:left="567" w:hanging="567"/>
      </w:pPr>
      <w:rPr>
        <w:rFonts w:cs="Times New Roman" w:hint="default"/>
        <w:b/>
        <w:i w:val="0"/>
      </w:rPr>
    </w:lvl>
    <w:lvl w:ilvl="1">
      <w:start w:val="1"/>
      <w:numFmt w:val="decimal"/>
      <w:lvlText w:val="12.%2"/>
      <w:lvlJc w:val="left"/>
      <w:pPr>
        <w:tabs>
          <w:tab w:val="num" w:pos="1134"/>
        </w:tabs>
        <w:ind w:left="1134" w:hanging="567"/>
      </w:pPr>
      <w:rPr>
        <w:rFonts w:cs="Times New Roman" w:hint="default"/>
        <w:b w:val="0"/>
        <w:i w:val="0"/>
      </w:rPr>
    </w:lvl>
    <w:lvl w:ilvl="2">
      <w:start w:val="1"/>
      <w:numFmt w:val="decimal"/>
      <w:lvlText w:val="12.%2.%3"/>
      <w:lvlJc w:val="left"/>
      <w:pPr>
        <w:tabs>
          <w:tab w:val="num" w:pos="1844"/>
        </w:tabs>
        <w:ind w:left="2128" w:hanging="851"/>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
    <w:nsid w:val="09937FD4"/>
    <w:multiLevelType w:val="multilevel"/>
    <w:tmpl w:val="A6D4B9E6"/>
    <w:lvl w:ilvl="0">
      <w:start w:val="14"/>
      <w:numFmt w:val="decimal"/>
      <w:lvlText w:val="%1."/>
      <w:lvlJc w:val="left"/>
      <w:pPr>
        <w:tabs>
          <w:tab w:val="num" w:pos="567"/>
        </w:tabs>
        <w:ind w:left="567" w:hanging="567"/>
      </w:pPr>
      <w:rPr>
        <w:rFonts w:cs="Times New Roman" w:hint="default"/>
        <w:b/>
        <w:i w:val="0"/>
      </w:rPr>
    </w:lvl>
    <w:lvl w:ilvl="1">
      <w:start w:val="1"/>
      <w:numFmt w:val="decimal"/>
      <w:lvlText w:val="14.%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6">
    <w:nsid w:val="0C63741C"/>
    <w:multiLevelType w:val="multilevel"/>
    <w:tmpl w:val="FD0A14BE"/>
    <w:lvl w:ilvl="0">
      <w:start w:val="1"/>
      <w:numFmt w:val="none"/>
      <w:lvlText w:val="2.1"/>
      <w:lvlJc w:val="left"/>
      <w:pPr>
        <w:tabs>
          <w:tab w:val="num" w:pos="567"/>
        </w:tabs>
        <w:ind w:left="567" w:hanging="567"/>
      </w:pPr>
      <w:rPr>
        <w:rFonts w:cs="Times New Roman" w:hint="default"/>
        <w:b w:val="0"/>
        <w:i w:val="0"/>
      </w:rPr>
    </w:lvl>
    <w:lvl w:ilvl="1">
      <w:start w:val="1"/>
      <w:numFmt w:val="decimal"/>
      <w:lvlText w:val="2.%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7">
    <w:nsid w:val="17832763"/>
    <w:multiLevelType w:val="hybridMultilevel"/>
    <w:tmpl w:val="363AB38C"/>
    <w:lvl w:ilvl="0" w:tplc="28FEEDD8">
      <w:start w:val="1"/>
      <w:numFmt w:val="lowerLetter"/>
      <w:lvlText w:val="%1)"/>
      <w:lvlJc w:val="left"/>
      <w:pPr>
        <w:ind w:left="1494" w:hanging="360"/>
      </w:pPr>
      <w:rPr>
        <w:rFonts w:hint="default"/>
      </w:rPr>
    </w:lvl>
    <w:lvl w:ilvl="1" w:tplc="04070019" w:tentative="1">
      <w:start w:val="1"/>
      <w:numFmt w:val="lowerLetter"/>
      <w:lvlText w:val="%2."/>
      <w:lvlJc w:val="left"/>
      <w:pPr>
        <w:ind w:left="2214" w:hanging="360"/>
      </w:pPr>
    </w:lvl>
    <w:lvl w:ilvl="2" w:tplc="0407001B" w:tentative="1">
      <w:start w:val="1"/>
      <w:numFmt w:val="lowerRoman"/>
      <w:lvlText w:val="%3."/>
      <w:lvlJc w:val="right"/>
      <w:pPr>
        <w:ind w:left="2934" w:hanging="180"/>
      </w:pPr>
    </w:lvl>
    <w:lvl w:ilvl="3" w:tplc="0407000F" w:tentative="1">
      <w:start w:val="1"/>
      <w:numFmt w:val="decimal"/>
      <w:lvlText w:val="%4."/>
      <w:lvlJc w:val="left"/>
      <w:pPr>
        <w:ind w:left="3654" w:hanging="360"/>
      </w:pPr>
    </w:lvl>
    <w:lvl w:ilvl="4" w:tplc="04070019" w:tentative="1">
      <w:start w:val="1"/>
      <w:numFmt w:val="lowerLetter"/>
      <w:lvlText w:val="%5."/>
      <w:lvlJc w:val="left"/>
      <w:pPr>
        <w:ind w:left="4374" w:hanging="360"/>
      </w:pPr>
    </w:lvl>
    <w:lvl w:ilvl="5" w:tplc="0407001B" w:tentative="1">
      <w:start w:val="1"/>
      <w:numFmt w:val="lowerRoman"/>
      <w:lvlText w:val="%6."/>
      <w:lvlJc w:val="right"/>
      <w:pPr>
        <w:ind w:left="5094" w:hanging="180"/>
      </w:pPr>
    </w:lvl>
    <w:lvl w:ilvl="6" w:tplc="0407000F" w:tentative="1">
      <w:start w:val="1"/>
      <w:numFmt w:val="decimal"/>
      <w:lvlText w:val="%7."/>
      <w:lvlJc w:val="left"/>
      <w:pPr>
        <w:ind w:left="5814" w:hanging="360"/>
      </w:pPr>
    </w:lvl>
    <w:lvl w:ilvl="7" w:tplc="04070019" w:tentative="1">
      <w:start w:val="1"/>
      <w:numFmt w:val="lowerLetter"/>
      <w:lvlText w:val="%8."/>
      <w:lvlJc w:val="left"/>
      <w:pPr>
        <w:ind w:left="6534" w:hanging="360"/>
      </w:pPr>
    </w:lvl>
    <w:lvl w:ilvl="8" w:tplc="0407001B" w:tentative="1">
      <w:start w:val="1"/>
      <w:numFmt w:val="lowerRoman"/>
      <w:lvlText w:val="%9."/>
      <w:lvlJc w:val="right"/>
      <w:pPr>
        <w:ind w:left="7254" w:hanging="180"/>
      </w:pPr>
    </w:lvl>
  </w:abstractNum>
  <w:abstractNum w:abstractNumId="8">
    <w:nsid w:val="18483522"/>
    <w:multiLevelType w:val="hybridMultilevel"/>
    <w:tmpl w:val="1C66BCDE"/>
    <w:lvl w:ilvl="0" w:tplc="202ED046">
      <w:numFmt w:val="bullet"/>
      <w:lvlText w:val="–"/>
      <w:lvlJc w:val="left"/>
      <w:pPr>
        <w:tabs>
          <w:tab w:val="num" w:pos="0"/>
        </w:tabs>
        <w:ind w:left="1494" w:hanging="360"/>
      </w:pPr>
      <w:rPr>
        <w:rFonts w:ascii="Arial" w:eastAsia="Times New Roman" w:hAnsi="Arial" w:hint="default"/>
      </w:rPr>
    </w:lvl>
    <w:lvl w:ilvl="1" w:tplc="04070003" w:tentative="1">
      <w:start w:val="1"/>
      <w:numFmt w:val="bullet"/>
      <w:lvlText w:val="o"/>
      <w:lvlJc w:val="left"/>
      <w:pPr>
        <w:ind w:left="2214" w:hanging="360"/>
      </w:pPr>
      <w:rPr>
        <w:rFonts w:ascii="Courier New" w:hAnsi="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9">
    <w:nsid w:val="1B2D3640"/>
    <w:multiLevelType w:val="multilevel"/>
    <w:tmpl w:val="ADBCB5A0"/>
    <w:lvl w:ilvl="0">
      <w:start w:val="1"/>
      <w:numFmt w:val="none"/>
      <w:lvlText w:val="2.5"/>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F2629A7"/>
    <w:multiLevelType w:val="hybridMultilevel"/>
    <w:tmpl w:val="63DA05B4"/>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1F356112"/>
    <w:multiLevelType w:val="multilevel"/>
    <w:tmpl w:val="82BA7B8A"/>
    <w:lvl w:ilvl="0">
      <w:start w:val="15"/>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2">
    <w:nsid w:val="23954767"/>
    <w:multiLevelType w:val="multilevel"/>
    <w:tmpl w:val="1F926F28"/>
    <w:lvl w:ilvl="0">
      <w:start w:val="17"/>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3">
    <w:nsid w:val="26111C5C"/>
    <w:multiLevelType w:val="multilevel"/>
    <w:tmpl w:val="7486DCEA"/>
    <w:lvl w:ilvl="0">
      <w:start w:val="2"/>
      <w:numFmt w:val="decimal"/>
      <w:lvlText w:val="%1."/>
      <w:lvlJc w:val="left"/>
      <w:pPr>
        <w:tabs>
          <w:tab w:val="num" w:pos="567"/>
        </w:tabs>
        <w:ind w:left="567" w:hanging="567"/>
      </w:pPr>
      <w:rPr>
        <w:rFonts w:cs="Times New Roman" w:hint="default"/>
        <w:b/>
        <w:i w:val="0"/>
      </w:rPr>
    </w:lvl>
    <w:lvl w:ilvl="1">
      <w:start w:val="1"/>
      <w:numFmt w:val="decimal"/>
      <w:lvlText w:val="2.%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nsid w:val="27825453"/>
    <w:multiLevelType w:val="multilevel"/>
    <w:tmpl w:val="841ED8AE"/>
    <w:lvl w:ilvl="0">
      <w:start w:val="18"/>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5">
    <w:nsid w:val="27EE00FA"/>
    <w:multiLevelType w:val="multilevel"/>
    <w:tmpl w:val="2D546996"/>
    <w:lvl w:ilvl="0">
      <w:start w:val="16"/>
      <w:numFmt w:val="decimal"/>
      <w:lvlText w:val="%1."/>
      <w:lvlJc w:val="left"/>
      <w:pPr>
        <w:tabs>
          <w:tab w:val="num" w:pos="567"/>
        </w:tabs>
        <w:ind w:left="567" w:hanging="567"/>
      </w:pPr>
      <w:rPr>
        <w:rFonts w:cs="Times New Roman" w:hint="default"/>
        <w:b/>
        <w:i w:val="0"/>
      </w:rPr>
    </w:lvl>
    <w:lvl w:ilvl="1">
      <w:start w:val="1"/>
      <w:numFmt w:val="decimal"/>
      <w:lvlText w:val="16.%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6">
    <w:nsid w:val="297C3CC2"/>
    <w:multiLevelType w:val="multilevel"/>
    <w:tmpl w:val="A5A641F8"/>
    <w:lvl w:ilvl="0">
      <w:start w:val="4"/>
      <w:numFmt w:val="decimal"/>
      <w:lvlText w:val="1.%1."/>
      <w:lvlJc w:val="left"/>
      <w:pPr>
        <w:tabs>
          <w:tab w:val="num" w:pos="567"/>
        </w:tabs>
        <w:ind w:left="567" w:hanging="567"/>
      </w:pPr>
      <w:rPr>
        <w:rFonts w:cs="Times New Roman" w:hint="default"/>
        <w:b/>
        <w:i w:val="0"/>
      </w:rPr>
    </w:lvl>
    <w:lvl w:ilvl="1">
      <w:start w:val="1"/>
      <w:numFmt w:val="decimal"/>
      <w:lvlText w:val="5.%2"/>
      <w:lvlJc w:val="left"/>
      <w:pPr>
        <w:tabs>
          <w:tab w:val="num" w:pos="1134"/>
        </w:tabs>
        <w:ind w:left="1134" w:hanging="567"/>
      </w:pPr>
      <w:rPr>
        <w:rFonts w:cs="Times New Roman" w:hint="default"/>
      </w:rPr>
    </w:lvl>
    <w:lvl w:ilvl="2">
      <w:start w:val="1"/>
      <w:numFmt w:val="decimal"/>
      <w:lvlText w:val="5.%2.%3"/>
      <w:lvlJc w:val="left"/>
      <w:pPr>
        <w:tabs>
          <w:tab w:val="num" w:pos="1701"/>
        </w:tabs>
        <w:ind w:left="1701" w:hanging="567"/>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nsid w:val="34710C43"/>
    <w:multiLevelType w:val="multilevel"/>
    <w:tmpl w:val="2092F5A2"/>
    <w:lvl w:ilvl="0">
      <w:start w:val="18"/>
      <w:numFmt w:val="decimal"/>
      <w:lvlText w:val="%1."/>
      <w:lvlJc w:val="left"/>
      <w:pPr>
        <w:tabs>
          <w:tab w:val="num" w:pos="567"/>
        </w:tabs>
        <w:ind w:left="567" w:hanging="567"/>
      </w:pPr>
      <w:rPr>
        <w:rFonts w:cs="Times New Roman" w:hint="default"/>
        <w:b/>
        <w:i w:val="0"/>
      </w:rPr>
    </w:lvl>
    <w:lvl w:ilvl="1">
      <w:start w:val="1"/>
      <w:numFmt w:val="decimal"/>
      <w:lvlText w:val="18.%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8">
    <w:nsid w:val="35E7148D"/>
    <w:multiLevelType w:val="multilevel"/>
    <w:tmpl w:val="5DF4B9F6"/>
    <w:lvl w:ilvl="0">
      <w:start w:val="8"/>
      <w:numFmt w:val="decimal"/>
      <w:lvlText w:val="%1."/>
      <w:lvlJc w:val="left"/>
      <w:pPr>
        <w:tabs>
          <w:tab w:val="num" w:pos="567"/>
        </w:tabs>
        <w:ind w:left="567" w:hanging="567"/>
      </w:pPr>
      <w:rPr>
        <w:rFonts w:cs="Times New Roman" w:hint="default"/>
        <w:b/>
        <w:i w:val="0"/>
      </w:rPr>
    </w:lvl>
    <w:lvl w:ilvl="1">
      <w:start w:val="1"/>
      <w:numFmt w:val="decimal"/>
      <w:lvlText w:val="8.%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9">
    <w:nsid w:val="3A3D7232"/>
    <w:multiLevelType w:val="multilevel"/>
    <w:tmpl w:val="8904BE42"/>
    <w:lvl w:ilvl="0">
      <w:start w:val="1"/>
      <w:numFmt w:val="decimal"/>
      <w:pStyle w:val="berschrift1"/>
      <w:lvlText w:val="%1."/>
      <w:lvlJc w:val="left"/>
      <w:pPr>
        <w:tabs>
          <w:tab w:val="num" w:pos="567"/>
        </w:tabs>
        <w:ind w:left="567" w:hanging="567"/>
      </w:pPr>
      <w:rPr>
        <w:rFonts w:cs="Times New Roman" w:hint="default"/>
        <w:b/>
        <w:i w:val="0"/>
      </w:rPr>
    </w:lvl>
    <w:lvl w:ilvl="1">
      <w:start w:val="1"/>
      <w:numFmt w:val="decimal"/>
      <w:pStyle w:val="berschrift2"/>
      <w:lvlText w:val="15.%2"/>
      <w:lvlJc w:val="left"/>
      <w:pPr>
        <w:tabs>
          <w:tab w:val="num" w:pos="567"/>
        </w:tabs>
        <w:ind w:left="567" w:hanging="567"/>
      </w:pPr>
      <w:rPr>
        <w:rFonts w:cs="Times New Roman" w:hint="default"/>
        <w:b w:val="0"/>
        <w:i w:val="0"/>
      </w:rPr>
    </w:lvl>
    <w:lvl w:ilvl="2">
      <w:start w:val="1"/>
      <w:numFmt w:val="decimal"/>
      <w:lvlText w:val="%1.%2.%3"/>
      <w:lvlJc w:val="left"/>
      <w:pPr>
        <w:tabs>
          <w:tab w:val="num" w:pos="153"/>
        </w:tabs>
        <w:ind w:left="153" w:hanging="720"/>
      </w:pPr>
      <w:rPr>
        <w:rFonts w:cs="Times New Roman" w:hint="default"/>
      </w:rPr>
    </w:lvl>
    <w:lvl w:ilvl="3">
      <w:start w:val="1"/>
      <w:numFmt w:val="decimal"/>
      <w:lvlText w:val="%1.%2.%3.%4"/>
      <w:lvlJc w:val="left"/>
      <w:pPr>
        <w:tabs>
          <w:tab w:val="num" w:pos="297"/>
        </w:tabs>
        <w:ind w:left="297" w:hanging="864"/>
      </w:pPr>
      <w:rPr>
        <w:rFonts w:cs="Times New Roman" w:hint="default"/>
      </w:rPr>
    </w:lvl>
    <w:lvl w:ilvl="4">
      <w:start w:val="1"/>
      <w:numFmt w:val="decimal"/>
      <w:lvlText w:val="%1.%2.%3.%4.%5"/>
      <w:lvlJc w:val="left"/>
      <w:pPr>
        <w:tabs>
          <w:tab w:val="num" w:pos="441"/>
        </w:tabs>
        <w:ind w:left="441" w:hanging="1008"/>
      </w:pPr>
      <w:rPr>
        <w:rFonts w:cs="Times New Roman" w:hint="default"/>
      </w:rPr>
    </w:lvl>
    <w:lvl w:ilvl="5">
      <w:start w:val="1"/>
      <w:numFmt w:val="decimal"/>
      <w:lvlText w:val="%1.%2.%3.%4.%5.%6"/>
      <w:lvlJc w:val="left"/>
      <w:pPr>
        <w:tabs>
          <w:tab w:val="num" w:pos="585"/>
        </w:tabs>
        <w:ind w:left="585" w:hanging="1152"/>
      </w:pPr>
      <w:rPr>
        <w:rFonts w:cs="Times New Roman" w:hint="default"/>
      </w:rPr>
    </w:lvl>
    <w:lvl w:ilvl="6">
      <w:start w:val="1"/>
      <w:numFmt w:val="decimal"/>
      <w:lvlText w:val="%1.%2.%3.%4.%5.%6.%7"/>
      <w:lvlJc w:val="left"/>
      <w:pPr>
        <w:tabs>
          <w:tab w:val="num" w:pos="729"/>
        </w:tabs>
        <w:ind w:left="729" w:hanging="1296"/>
      </w:pPr>
      <w:rPr>
        <w:rFonts w:cs="Times New Roman" w:hint="default"/>
      </w:rPr>
    </w:lvl>
    <w:lvl w:ilvl="7">
      <w:start w:val="1"/>
      <w:numFmt w:val="decimal"/>
      <w:lvlText w:val="%1.%2.%3.%4.%5.%6.%7.%8"/>
      <w:lvlJc w:val="left"/>
      <w:pPr>
        <w:tabs>
          <w:tab w:val="num" w:pos="873"/>
        </w:tabs>
        <w:ind w:left="873" w:hanging="1440"/>
      </w:pPr>
      <w:rPr>
        <w:rFonts w:cs="Times New Roman" w:hint="default"/>
      </w:rPr>
    </w:lvl>
    <w:lvl w:ilvl="8">
      <w:start w:val="1"/>
      <w:numFmt w:val="decimal"/>
      <w:lvlText w:val="%1.%2.%3.%4.%5.%6.%7.%8.%9"/>
      <w:lvlJc w:val="left"/>
      <w:pPr>
        <w:tabs>
          <w:tab w:val="num" w:pos="1017"/>
        </w:tabs>
        <w:ind w:left="1017" w:hanging="1584"/>
      </w:pPr>
      <w:rPr>
        <w:rFonts w:cs="Times New Roman" w:hint="default"/>
      </w:rPr>
    </w:lvl>
  </w:abstractNum>
  <w:abstractNum w:abstractNumId="20">
    <w:nsid w:val="3C6527DF"/>
    <w:multiLevelType w:val="multilevel"/>
    <w:tmpl w:val="887461F4"/>
    <w:lvl w:ilvl="0">
      <w:start w:val="16"/>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
    <w:nsid w:val="3E5F067B"/>
    <w:multiLevelType w:val="multilevel"/>
    <w:tmpl w:val="F3549468"/>
    <w:lvl w:ilvl="0">
      <w:start w:val="15"/>
      <w:numFmt w:val="decimal"/>
      <w:lvlText w:val="%1."/>
      <w:lvlJc w:val="left"/>
      <w:pPr>
        <w:tabs>
          <w:tab w:val="num" w:pos="567"/>
        </w:tabs>
        <w:ind w:left="567" w:hanging="567"/>
      </w:pPr>
      <w:rPr>
        <w:rFonts w:cs="Times New Roman" w:hint="default"/>
        <w:b/>
        <w:i w:val="0"/>
      </w:rPr>
    </w:lvl>
    <w:lvl w:ilvl="1">
      <w:start w:val="1"/>
      <w:numFmt w:val="decimal"/>
      <w:lvlText w:val="15.%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2">
    <w:nsid w:val="3F154CB4"/>
    <w:multiLevelType w:val="multilevel"/>
    <w:tmpl w:val="B80C3A4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1522DAA"/>
    <w:multiLevelType w:val="multilevel"/>
    <w:tmpl w:val="01428C68"/>
    <w:lvl w:ilvl="0">
      <w:start w:val="17"/>
      <w:numFmt w:val="decimal"/>
      <w:lvlText w:val="%1."/>
      <w:lvlJc w:val="left"/>
      <w:pPr>
        <w:tabs>
          <w:tab w:val="num" w:pos="567"/>
        </w:tabs>
        <w:ind w:left="567" w:hanging="567"/>
      </w:pPr>
      <w:rPr>
        <w:rFonts w:cs="Times New Roman" w:hint="default"/>
        <w:b/>
        <w:i w:val="0"/>
      </w:rPr>
    </w:lvl>
    <w:lvl w:ilvl="1">
      <w:start w:val="1"/>
      <w:numFmt w:val="decimal"/>
      <w:lvlText w:val="17.%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4">
    <w:nsid w:val="423D72DE"/>
    <w:multiLevelType w:val="multilevel"/>
    <w:tmpl w:val="22A805F6"/>
    <w:lvl w:ilvl="0">
      <w:start w:val="8"/>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5">
    <w:nsid w:val="4291046A"/>
    <w:multiLevelType w:val="multilevel"/>
    <w:tmpl w:val="E9D4EBD4"/>
    <w:lvl w:ilvl="0">
      <w:start w:val="1"/>
      <w:numFmt w:val="decimal"/>
      <w:lvlText w:val="%1."/>
      <w:lvlJc w:val="left"/>
      <w:pPr>
        <w:tabs>
          <w:tab w:val="num" w:pos="567"/>
        </w:tabs>
        <w:ind w:left="567" w:hanging="567"/>
      </w:pPr>
      <w:rPr>
        <w:rFonts w:hint="default"/>
        <w:b/>
        <w:i w:val="0"/>
      </w:rPr>
    </w:lvl>
    <w:lvl w:ilvl="1">
      <w:start w:val="1"/>
      <w:numFmt w:val="decimal"/>
      <w:lvlText w:val="15.%2"/>
      <w:lvlJc w:val="left"/>
      <w:pPr>
        <w:tabs>
          <w:tab w:val="num" w:pos="567"/>
        </w:tabs>
        <w:ind w:left="567" w:hanging="567"/>
      </w:pPr>
      <w:rPr>
        <w:rFonts w:cs="Times New Roman" w:hint="default"/>
        <w:b w:val="0"/>
        <w:i w:val="0"/>
      </w:rPr>
    </w:lvl>
    <w:lvl w:ilvl="2">
      <w:start w:val="1"/>
      <w:numFmt w:val="decimal"/>
      <w:lvlText w:val="%1.%2.%3"/>
      <w:lvlJc w:val="left"/>
      <w:pPr>
        <w:tabs>
          <w:tab w:val="num" w:pos="153"/>
        </w:tabs>
        <w:ind w:left="153" w:hanging="720"/>
      </w:pPr>
      <w:rPr>
        <w:rFonts w:cs="Times New Roman" w:hint="default"/>
      </w:rPr>
    </w:lvl>
    <w:lvl w:ilvl="3">
      <w:start w:val="1"/>
      <w:numFmt w:val="decimal"/>
      <w:lvlText w:val="%1.%2.%3.%4"/>
      <w:lvlJc w:val="left"/>
      <w:pPr>
        <w:tabs>
          <w:tab w:val="num" w:pos="297"/>
        </w:tabs>
        <w:ind w:left="297" w:hanging="864"/>
      </w:pPr>
      <w:rPr>
        <w:rFonts w:cs="Times New Roman" w:hint="default"/>
      </w:rPr>
    </w:lvl>
    <w:lvl w:ilvl="4">
      <w:start w:val="1"/>
      <w:numFmt w:val="decimal"/>
      <w:lvlText w:val="%1.%2.%3.%4.%5"/>
      <w:lvlJc w:val="left"/>
      <w:pPr>
        <w:tabs>
          <w:tab w:val="num" w:pos="441"/>
        </w:tabs>
        <w:ind w:left="441" w:hanging="1008"/>
      </w:pPr>
      <w:rPr>
        <w:rFonts w:cs="Times New Roman" w:hint="default"/>
      </w:rPr>
    </w:lvl>
    <w:lvl w:ilvl="5">
      <w:start w:val="1"/>
      <w:numFmt w:val="decimal"/>
      <w:lvlText w:val="%1.%2.%3.%4.%5.%6"/>
      <w:lvlJc w:val="left"/>
      <w:pPr>
        <w:tabs>
          <w:tab w:val="num" w:pos="585"/>
        </w:tabs>
        <w:ind w:left="585" w:hanging="1152"/>
      </w:pPr>
      <w:rPr>
        <w:rFonts w:cs="Times New Roman" w:hint="default"/>
      </w:rPr>
    </w:lvl>
    <w:lvl w:ilvl="6">
      <w:start w:val="1"/>
      <w:numFmt w:val="decimal"/>
      <w:lvlText w:val="%1.%2.%3.%4.%5.%6.%7"/>
      <w:lvlJc w:val="left"/>
      <w:pPr>
        <w:tabs>
          <w:tab w:val="num" w:pos="729"/>
        </w:tabs>
        <w:ind w:left="729" w:hanging="1296"/>
      </w:pPr>
      <w:rPr>
        <w:rFonts w:cs="Times New Roman" w:hint="default"/>
      </w:rPr>
    </w:lvl>
    <w:lvl w:ilvl="7">
      <w:start w:val="1"/>
      <w:numFmt w:val="decimal"/>
      <w:lvlText w:val="%1.%2.%3.%4.%5.%6.%7.%8"/>
      <w:lvlJc w:val="left"/>
      <w:pPr>
        <w:tabs>
          <w:tab w:val="num" w:pos="873"/>
        </w:tabs>
        <w:ind w:left="873" w:hanging="1440"/>
      </w:pPr>
      <w:rPr>
        <w:rFonts w:cs="Times New Roman" w:hint="default"/>
      </w:rPr>
    </w:lvl>
    <w:lvl w:ilvl="8">
      <w:start w:val="1"/>
      <w:numFmt w:val="decimal"/>
      <w:lvlText w:val="%1.%2.%3.%4.%5.%6.%7.%8.%9"/>
      <w:lvlJc w:val="left"/>
      <w:pPr>
        <w:tabs>
          <w:tab w:val="num" w:pos="1017"/>
        </w:tabs>
        <w:ind w:left="1017" w:hanging="1584"/>
      </w:pPr>
      <w:rPr>
        <w:rFonts w:cs="Times New Roman" w:hint="default"/>
      </w:rPr>
    </w:lvl>
  </w:abstractNum>
  <w:abstractNum w:abstractNumId="26">
    <w:nsid w:val="43AD00F0"/>
    <w:multiLevelType w:val="multilevel"/>
    <w:tmpl w:val="2C7E55CC"/>
    <w:lvl w:ilvl="0">
      <w:start w:val="14"/>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7">
    <w:nsid w:val="55770AA3"/>
    <w:multiLevelType w:val="multilevel"/>
    <w:tmpl w:val="B736024E"/>
    <w:lvl w:ilvl="0">
      <w:start w:val="10"/>
      <w:numFmt w:val="decimal"/>
      <w:lvlText w:val="%1."/>
      <w:lvlJc w:val="left"/>
      <w:pPr>
        <w:tabs>
          <w:tab w:val="num" w:pos="567"/>
        </w:tabs>
        <w:ind w:left="567" w:hanging="567"/>
      </w:pPr>
      <w:rPr>
        <w:rFonts w:cs="Times New Roman" w:hint="default"/>
        <w:b/>
        <w:i w:val="0"/>
      </w:rPr>
    </w:lvl>
    <w:lvl w:ilvl="1">
      <w:start w:val="1"/>
      <w:numFmt w:val="decimal"/>
      <w:lvlText w:val="10.%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8">
    <w:nsid w:val="55BE2DF0"/>
    <w:multiLevelType w:val="multilevel"/>
    <w:tmpl w:val="5E2ACF2E"/>
    <w:lvl w:ilvl="0">
      <w:start w:val="1"/>
      <w:numFmt w:val="none"/>
      <w:lvlText w:val="2.2"/>
      <w:lvlJc w:val="left"/>
      <w:pPr>
        <w:tabs>
          <w:tab w:val="num" w:pos="567"/>
        </w:tabs>
        <w:ind w:left="567" w:hanging="567"/>
      </w:pPr>
      <w:rPr>
        <w:rFonts w:cs="Times New Roman" w:hint="default"/>
        <w:b w:val="0"/>
        <w:i w:val="0"/>
      </w:rPr>
    </w:lvl>
    <w:lvl w:ilvl="1">
      <w:start w:val="1"/>
      <w:numFmt w:val="decimal"/>
      <w:lvlText w:val="2.%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9">
    <w:nsid w:val="591B2109"/>
    <w:multiLevelType w:val="multilevel"/>
    <w:tmpl w:val="50E48996"/>
    <w:lvl w:ilvl="0">
      <w:start w:val="7"/>
      <w:numFmt w:val="decimal"/>
      <w:lvlText w:val="%1."/>
      <w:lvlJc w:val="left"/>
      <w:pPr>
        <w:tabs>
          <w:tab w:val="num" w:pos="567"/>
        </w:tabs>
        <w:ind w:left="567" w:hanging="567"/>
      </w:pPr>
      <w:rPr>
        <w:rFonts w:cs="Times New Roman" w:hint="default"/>
        <w:b/>
        <w:i w:val="0"/>
      </w:rPr>
    </w:lvl>
    <w:lvl w:ilvl="1">
      <w:start w:val="1"/>
      <w:numFmt w:val="decimal"/>
      <w:lvlText w:val="7.%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0">
    <w:nsid w:val="59903833"/>
    <w:multiLevelType w:val="hybridMultilevel"/>
    <w:tmpl w:val="68FE504C"/>
    <w:lvl w:ilvl="0" w:tplc="A69C341C">
      <w:start w:val="1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A3A31C2"/>
    <w:multiLevelType w:val="multilevel"/>
    <w:tmpl w:val="DA6C101A"/>
    <w:lvl w:ilvl="0">
      <w:start w:val="13"/>
      <w:numFmt w:val="decimal"/>
      <w:lvlText w:val="%1."/>
      <w:lvlJc w:val="left"/>
      <w:pPr>
        <w:tabs>
          <w:tab w:val="num" w:pos="567"/>
        </w:tabs>
        <w:ind w:left="567" w:hanging="567"/>
      </w:pPr>
      <w:rPr>
        <w:rFonts w:cs="Times New Roman" w:hint="default"/>
        <w:b/>
        <w:i w:val="0"/>
      </w:rPr>
    </w:lvl>
    <w:lvl w:ilvl="1">
      <w:start w:val="1"/>
      <w:numFmt w:val="decimal"/>
      <w:lvlText w:val="13.%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2">
    <w:nsid w:val="60125F8E"/>
    <w:multiLevelType w:val="multilevel"/>
    <w:tmpl w:val="376CB352"/>
    <w:lvl w:ilvl="0">
      <w:start w:val="1"/>
      <w:numFmt w:val="none"/>
      <w:lvlText w:val="2.5"/>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60961A8E"/>
    <w:multiLevelType w:val="multilevel"/>
    <w:tmpl w:val="8920F92C"/>
    <w:lvl w:ilvl="0">
      <w:start w:val="4"/>
      <w:numFmt w:val="decimal"/>
      <w:lvlText w:val="1.%1."/>
      <w:lvlJc w:val="left"/>
      <w:pPr>
        <w:tabs>
          <w:tab w:val="num" w:pos="567"/>
        </w:tabs>
        <w:ind w:left="567" w:hanging="567"/>
      </w:pPr>
      <w:rPr>
        <w:rFonts w:cs="Times New Roman" w:hint="default"/>
        <w:b/>
        <w:i w:val="0"/>
      </w:rPr>
    </w:lvl>
    <w:lvl w:ilvl="1">
      <w:start w:val="1"/>
      <w:numFmt w:val="decimal"/>
      <w:lvlText w:val="4.%2"/>
      <w:lvlJc w:val="left"/>
      <w:pPr>
        <w:tabs>
          <w:tab w:val="num" w:pos="1134"/>
        </w:tabs>
        <w:ind w:left="1134" w:hanging="567"/>
      </w:pPr>
      <w:rPr>
        <w:rFonts w:cs="Times New Roman" w:hint="default"/>
      </w:rPr>
    </w:lvl>
    <w:lvl w:ilvl="2">
      <w:start w:val="1"/>
      <w:numFmt w:val="decimal"/>
      <w:lvlText w:val="4.%2.%3"/>
      <w:lvlJc w:val="left"/>
      <w:pPr>
        <w:tabs>
          <w:tab w:val="num" w:pos="1701"/>
        </w:tabs>
        <w:ind w:left="1701" w:hanging="567"/>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4">
    <w:nsid w:val="63713FB6"/>
    <w:multiLevelType w:val="multilevel"/>
    <w:tmpl w:val="D654D5D2"/>
    <w:lvl w:ilvl="0">
      <w:start w:val="9"/>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5">
    <w:nsid w:val="63FA4276"/>
    <w:multiLevelType w:val="multilevel"/>
    <w:tmpl w:val="E3EA365C"/>
    <w:lvl w:ilvl="0">
      <w:start w:val="13"/>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6">
    <w:nsid w:val="64E616CA"/>
    <w:multiLevelType w:val="hybridMultilevel"/>
    <w:tmpl w:val="FE7C7970"/>
    <w:lvl w:ilvl="0" w:tplc="A900F3C2">
      <w:start w:val="1"/>
      <w:numFmt w:val="bullet"/>
      <w:lvlText w:val="•"/>
      <w:lvlJc w:val="left"/>
      <w:pPr>
        <w:tabs>
          <w:tab w:val="num" w:pos="0"/>
        </w:tabs>
        <w:ind w:left="1494" w:hanging="360"/>
      </w:pPr>
      <w:rPr>
        <w:rFonts w:ascii="Helvetica" w:hAnsi="Helvetica"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37">
    <w:nsid w:val="671E2A97"/>
    <w:multiLevelType w:val="multilevel"/>
    <w:tmpl w:val="12D014E4"/>
    <w:lvl w:ilvl="0">
      <w:start w:val="1"/>
      <w:numFmt w:val="none"/>
      <w:lvlText w:val="2.4"/>
      <w:lvlJc w:val="left"/>
      <w:pPr>
        <w:tabs>
          <w:tab w:val="num" w:pos="567"/>
        </w:tabs>
        <w:ind w:left="567" w:hanging="567"/>
      </w:pPr>
      <w:rPr>
        <w:rFonts w:cs="Times New Roman" w:hint="default"/>
        <w:b w:val="0"/>
        <w:i w:val="0"/>
      </w:rPr>
    </w:lvl>
    <w:lvl w:ilvl="1">
      <w:start w:val="1"/>
      <w:numFmt w:val="decimal"/>
      <w:lvlText w:val="2.%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8">
    <w:nsid w:val="6A521DBF"/>
    <w:multiLevelType w:val="multilevel"/>
    <w:tmpl w:val="CBB8C904"/>
    <w:lvl w:ilvl="0">
      <w:start w:val="1"/>
      <w:numFmt w:val="decimal"/>
      <w:lvlText w:val="%1."/>
      <w:lvlJc w:val="left"/>
      <w:pPr>
        <w:tabs>
          <w:tab w:val="num" w:pos="567"/>
        </w:tabs>
        <w:ind w:left="567" w:hanging="567"/>
      </w:pPr>
      <w:rPr>
        <w:rFonts w:cs="Times New Roman" w:hint="default"/>
        <w:b/>
        <w:i w:val="0"/>
      </w:rPr>
    </w:lvl>
    <w:lvl w:ilvl="1">
      <w:start w:val="1"/>
      <w:numFmt w:val="decimal"/>
      <w:lvlText w:val="1.%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9">
    <w:nsid w:val="6B4D25EB"/>
    <w:multiLevelType w:val="hybridMultilevel"/>
    <w:tmpl w:val="C080A986"/>
    <w:lvl w:ilvl="0" w:tplc="D1262F6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0955D1C"/>
    <w:multiLevelType w:val="multilevel"/>
    <w:tmpl w:val="ADE0E53E"/>
    <w:lvl w:ilvl="0">
      <w:start w:val="1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1">
    <w:nsid w:val="76207E8A"/>
    <w:multiLevelType w:val="hybridMultilevel"/>
    <w:tmpl w:val="B128BC86"/>
    <w:lvl w:ilvl="0" w:tplc="A900F3C2">
      <w:start w:val="1"/>
      <w:numFmt w:val="bullet"/>
      <w:lvlText w:val="•"/>
      <w:lvlJc w:val="left"/>
      <w:pPr>
        <w:tabs>
          <w:tab w:val="num" w:pos="0"/>
        </w:tabs>
        <w:ind w:left="1494" w:hanging="360"/>
      </w:pPr>
      <w:rPr>
        <w:rFonts w:ascii="Helvetica" w:hAnsi="Helvetica" w:hint="default"/>
      </w:rPr>
    </w:lvl>
    <w:lvl w:ilvl="1" w:tplc="04070003" w:tentative="1">
      <w:start w:val="1"/>
      <w:numFmt w:val="bullet"/>
      <w:lvlText w:val="o"/>
      <w:lvlJc w:val="left"/>
      <w:pPr>
        <w:ind w:left="2214" w:hanging="360"/>
      </w:pPr>
      <w:rPr>
        <w:rFonts w:ascii="Courier New" w:hAnsi="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42">
    <w:nsid w:val="77780264"/>
    <w:multiLevelType w:val="multilevel"/>
    <w:tmpl w:val="9FFC3942"/>
    <w:lvl w:ilvl="0">
      <w:start w:val="1"/>
      <w:numFmt w:val="none"/>
      <w:lvlText w:val="2.3"/>
      <w:lvlJc w:val="left"/>
      <w:pPr>
        <w:tabs>
          <w:tab w:val="num" w:pos="567"/>
        </w:tabs>
        <w:ind w:left="567" w:hanging="567"/>
      </w:pPr>
      <w:rPr>
        <w:rFonts w:cs="Times New Roman" w:hint="default"/>
        <w:b w:val="0"/>
        <w:i w:val="0"/>
      </w:rPr>
    </w:lvl>
    <w:lvl w:ilvl="1">
      <w:start w:val="1"/>
      <w:numFmt w:val="decimal"/>
      <w:lvlText w:val="2.%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38"/>
  </w:num>
  <w:num w:numId="2">
    <w:abstractNumId w:val="13"/>
  </w:num>
  <w:num w:numId="3">
    <w:abstractNumId w:val="3"/>
  </w:num>
  <w:num w:numId="4">
    <w:abstractNumId w:val="33"/>
  </w:num>
  <w:num w:numId="5">
    <w:abstractNumId w:val="16"/>
  </w:num>
  <w:num w:numId="6">
    <w:abstractNumId w:val="1"/>
  </w:num>
  <w:num w:numId="7">
    <w:abstractNumId w:val="29"/>
  </w:num>
  <w:num w:numId="8">
    <w:abstractNumId w:val="18"/>
  </w:num>
  <w:num w:numId="9">
    <w:abstractNumId w:val="27"/>
  </w:num>
  <w:num w:numId="10">
    <w:abstractNumId w:val="4"/>
  </w:num>
  <w:num w:numId="11">
    <w:abstractNumId w:val="31"/>
  </w:num>
  <w:num w:numId="12">
    <w:abstractNumId w:val="5"/>
  </w:num>
  <w:num w:numId="13">
    <w:abstractNumId w:val="21"/>
  </w:num>
  <w:num w:numId="14">
    <w:abstractNumId w:val="15"/>
  </w:num>
  <w:num w:numId="15">
    <w:abstractNumId w:val="23"/>
  </w:num>
  <w:num w:numId="16">
    <w:abstractNumId w:val="17"/>
  </w:num>
  <w:num w:numId="17">
    <w:abstractNumId w:val="19"/>
  </w:num>
  <w:num w:numId="18">
    <w:abstractNumId w:val="8"/>
  </w:num>
  <w:num w:numId="19">
    <w:abstractNumId w:val="7"/>
  </w:num>
  <w:num w:numId="20">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6"/>
  </w:num>
  <w:num w:numId="22">
    <w:abstractNumId w:val="41"/>
  </w:num>
  <w:num w:numId="23">
    <w:abstractNumId w:val="1"/>
  </w:num>
  <w:num w:numId="24">
    <w:abstractNumId w:val="39"/>
  </w:num>
  <w:num w:numId="25">
    <w:abstractNumId w:val="30"/>
  </w:num>
  <w:num w:numId="26">
    <w:abstractNumId w:val="38"/>
  </w:num>
  <w:num w:numId="27">
    <w:abstractNumId w:val="0"/>
  </w:num>
  <w:num w:numId="28">
    <w:abstractNumId w:val="25"/>
  </w:num>
  <w:num w:numId="29">
    <w:abstractNumId w:val="19"/>
  </w:num>
  <w:num w:numId="30">
    <w:abstractNumId w:val="10"/>
  </w:num>
  <w:num w:numId="31">
    <w:abstractNumId w:val="24"/>
  </w:num>
  <w:num w:numId="32">
    <w:abstractNumId w:val="34"/>
  </w:num>
  <w:num w:numId="33">
    <w:abstractNumId w:val="40"/>
  </w:num>
  <w:num w:numId="34">
    <w:abstractNumId w:val="35"/>
  </w:num>
  <w:num w:numId="35">
    <w:abstractNumId w:val="26"/>
  </w:num>
  <w:num w:numId="36">
    <w:abstractNumId w:val="11"/>
  </w:num>
  <w:num w:numId="37">
    <w:abstractNumId w:val="20"/>
  </w:num>
  <w:num w:numId="38">
    <w:abstractNumId w:val="12"/>
  </w:num>
  <w:num w:numId="39">
    <w:abstractNumId w:val="14"/>
  </w:num>
  <w:num w:numId="40">
    <w:abstractNumId w:val="2"/>
  </w:num>
  <w:num w:numId="41">
    <w:abstractNumId w:val="19"/>
  </w:num>
  <w:num w:numId="42">
    <w:abstractNumId w:val="6"/>
  </w:num>
  <w:num w:numId="43">
    <w:abstractNumId w:val="28"/>
  </w:num>
  <w:num w:numId="44">
    <w:abstractNumId w:val="42"/>
  </w:num>
  <w:num w:numId="45">
    <w:abstractNumId w:val="37"/>
  </w:num>
  <w:num w:numId="46">
    <w:abstractNumId w:val="22"/>
  </w:num>
  <w:num w:numId="47">
    <w:abstractNumId w:val="9"/>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4D391621-C679-4ADF-AF5F-426977B5FDB8}"/>
    <w:docVar w:name="dgnword-eventsink" w:val="214760520"/>
    <w:docVar w:name="dgnword-lastRevisionsView" w:val="0"/>
  </w:docVars>
  <w:rsids>
    <w:rsidRoot w:val="00153431"/>
    <w:rsid w:val="00000D29"/>
    <w:rsid w:val="0000551C"/>
    <w:rsid w:val="0001119B"/>
    <w:rsid w:val="0001380A"/>
    <w:rsid w:val="00021E90"/>
    <w:rsid w:val="000334E4"/>
    <w:rsid w:val="00040476"/>
    <w:rsid w:val="000438A6"/>
    <w:rsid w:val="00044BE4"/>
    <w:rsid w:val="00047093"/>
    <w:rsid w:val="0005120E"/>
    <w:rsid w:val="00056C67"/>
    <w:rsid w:val="000635FA"/>
    <w:rsid w:val="0006567F"/>
    <w:rsid w:val="00070B8A"/>
    <w:rsid w:val="00071AAD"/>
    <w:rsid w:val="00072252"/>
    <w:rsid w:val="00072E75"/>
    <w:rsid w:val="00093DD3"/>
    <w:rsid w:val="000A0ED0"/>
    <w:rsid w:val="000A394D"/>
    <w:rsid w:val="000A74DA"/>
    <w:rsid w:val="000B43CA"/>
    <w:rsid w:val="000D292D"/>
    <w:rsid w:val="000D6E19"/>
    <w:rsid w:val="000E16A1"/>
    <w:rsid w:val="000F23BE"/>
    <w:rsid w:val="000F313B"/>
    <w:rsid w:val="000F776C"/>
    <w:rsid w:val="00103C94"/>
    <w:rsid w:val="00106367"/>
    <w:rsid w:val="0011363D"/>
    <w:rsid w:val="00115BA4"/>
    <w:rsid w:val="00123820"/>
    <w:rsid w:val="00126BAE"/>
    <w:rsid w:val="00134A69"/>
    <w:rsid w:val="00141E93"/>
    <w:rsid w:val="0014780C"/>
    <w:rsid w:val="001503EA"/>
    <w:rsid w:val="00153431"/>
    <w:rsid w:val="00161956"/>
    <w:rsid w:val="001642AB"/>
    <w:rsid w:val="001669A8"/>
    <w:rsid w:val="0017096D"/>
    <w:rsid w:val="00173A1F"/>
    <w:rsid w:val="00184D5F"/>
    <w:rsid w:val="00190D10"/>
    <w:rsid w:val="001923A7"/>
    <w:rsid w:val="00193CD3"/>
    <w:rsid w:val="001B3242"/>
    <w:rsid w:val="001B3D07"/>
    <w:rsid w:val="001C2893"/>
    <w:rsid w:val="001C3A2B"/>
    <w:rsid w:val="001C7B7F"/>
    <w:rsid w:val="001D2BAE"/>
    <w:rsid w:val="001E608E"/>
    <w:rsid w:val="001E6F0F"/>
    <w:rsid w:val="001F198E"/>
    <w:rsid w:val="001F40C2"/>
    <w:rsid w:val="00203F61"/>
    <w:rsid w:val="0020429E"/>
    <w:rsid w:val="00204DF5"/>
    <w:rsid w:val="00220013"/>
    <w:rsid w:val="002504E0"/>
    <w:rsid w:val="0026202E"/>
    <w:rsid w:val="00263D9A"/>
    <w:rsid w:val="00271C35"/>
    <w:rsid w:val="002752CE"/>
    <w:rsid w:val="0027716B"/>
    <w:rsid w:val="00295C04"/>
    <w:rsid w:val="002A3AC1"/>
    <w:rsid w:val="002B292B"/>
    <w:rsid w:val="002B384A"/>
    <w:rsid w:val="002B3F2E"/>
    <w:rsid w:val="002C30A4"/>
    <w:rsid w:val="002C42D3"/>
    <w:rsid w:val="002C796B"/>
    <w:rsid w:val="002D2B98"/>
    <w:rsid w:val="002D5844"/>
    <w:rsid w:val="002E0359"/>
    <w:rsid w:val="002F02D8"/>
    <w:rsid w:val="002F191D"/>
    <w:rsid w:val="002F34FF"/>
    <w:rsid w:val="002F38E5"/>
    <w:rsid w:val="002F4235"/>
    <w:rsid w:val="00307135"/>
    <w:rsid w:val="0031340B"/>
    <w:rsid w:val="00314B92"/>
    <w:rsid w:val="00316999"/>
    <w:rsid w:val="00317112"/>
    <w:rsid w:val="003218B8"/>
    <w:rsid w:val="00321AFF"/>
    <w:rsid w:val="00327825"/>
    <w:rsid w:val="00335659"/>
    <w:rsid w:val="0034612C"/>
    <w:rsid w:val="0034684A"/>
    <w:rsid w:val="00352915"/>
    <w:rsid w:val="0035332A"/>
    <w:rsid w:val="003562C4"/>
    <w:rsid w:val="0036503E"/>
    <w:rsid w:val="003719A9"/>
    <w:rsid w:val="0037462D"/>
    <w:rsid w:val="00374DE5"/>
    <w:rsid w:val="00382A71"/>
    <w:rsid w:val="003833AD"/>
    <w:rsid w:val="003849DA"/>
    <w:rsid w:val="00384CE6"/>
    <w:rsid w:val="003869FB"/>
    <w:rsid w:val="0039276B"/>
    <w:rsid w:val="00396FB4"/>
    <w:rsid w:val="003A2247"/>
    <w:rsid w:val="003A4669"/>
    <w:rsid w:val="003B4FBD"/>
    <w:rsid w:val="003B5E48"/>
    <w:rsid w:val="003B7B2F"/>
    <w:rsid w:val="003E2CA4"/>
    <w:rsid w:val="003F6378"/>
    <w:rsid w:val="00400D0A"/>
    <w:rsid w:val="0041048A"/>
    <w:rsid w:val="00411D21"/>
    <w:rsid w:val="004149AC"/>
    <w:rsid w:val="00416A02"/>
    <w:rsid w:val="004207AE"/>
    <w:rsid w:val="00424325"/>
    <w:rsid w:val="004275A0"/>
    <w:rsid w:val="00432E33"/>
    <w:rsid w:val="004429F0"/>
    <w:rsid w:val="00446219"/>
    <w:rsid w:val="0044742A"/>
    <w:rsid w:val="0045408C"/>
    <w:rsid w:val="0046231F"/>
    <w:rsid w:val="00465551"/>
    <w:rsid w:val="0047055A"/>
    <w:rsid w:val="00471CE0"/>
    <w:rsid w:val="004864CB"/>
    <w:rsid w:val="004912FC"/>
    <w:rsid w:val="00491A88"/>
    <w:rsid w:val="00492D0D"/>
    <w:rsid w:val="004965F2"/>
    <w:rsid w:val="004A1F52"/>
    <w:rsid w:val="004A62DB"/>
    <w:rsid w:val="004B6AE1"/>
    <w:rsid w:val="004C0DA2"/>
    <w:rsid w:val="004C33DC"/>
    <w:rsid w:val="004C72CD"/>
    <w:rsid w:val="004D2BA6"/>
    <w:rsid w:val="004E335F"/>
    <w:rsid w:val="004F62F0"/>
    <w:rsid w:val="00500773"/>
    <w:rsid w:val="00503DB6"/>
    <w:rsid w:val="005105BA"/>
    <w:rsid w:val="00510C16"/>
    <w:rsid w:val="00510D90"/>
    <w:rsid w:val="00522067"/>
    <w:rsid w:val="0052297A"/>
    <w:rsid w:val="005263CF"/>
    <w:rsid w:val="00542B57"/>
    <w:rsid w:val="00547B33"/>
    <w:rsid w:val="00556B25"/>
    <w:rsid w:val="00570FDF"/>
    <w:rsid w:val="00580539"/>
    <w:rsid w:val="00581388"/>
    <w:rsid w:val="00582CD0"/>
    <w:rsid w:val="00594AA2"/>
    <w:rsid w:val="005A0391"/>
    <w:rsid w:val="005A757A"/>
    <w:rsid w:val="005B35CC"/>
    <w:rsid w:val="005B51E0"/>
    <w:rsid w:val="005C7883"/>
    <w:rsid w:val="005D181E"/>
    <w:rsid w:val="005D7B2D"/>
    <w:rsid w:val="005E2304"/>
    <w:rsid w:val="005E2E19"/>
    <w:rsid w:val="005F0A5A"/>
    <w:rsid w:val="005F6AAF"/>
    <w:rsid w:val="00603310"/>
    <w:rsid w:val="00620EE8"/>
    <w:rsid w:val="00621C1C"/>
    <w:rsid w:val="00623264"/>
    <w:rsid w:val="0062399A"/>
    <w:rsid w:val="0063031B"/>
    <w:rsid w:val="0063031E"/>
    <w:rsid w:val="00630396"/>
    <w:rsid w:val="006312D6"/>
    <w:rsid w:val="00632EB1"/>
    <w:rsid w:val="00634F72"/>
    <w:rsid w:val="006432DA"/>
    <w:rsid w:val="00650A90"/>
    <w:rsid w:val="00653648"/>
    <w:rsid w:val="006622DE"/>
    <w:rsid w:val="0067396F"/>
    <w:rsid w:val="00676326"/>
    <w:rsid w:val="0068200C"/>
    <w:rsid w:val="006852A8"/>
    <w:rsid w:val="0069213D"/>
    <w:rsid w:val="00697DAE"/>
    <w:rsid w:val="006B250B"/>
    <w:rsid w:val="006B739A"/>
    <w:rsid w:val="006C13D1"/>
    <w:rsid w:val="006C5101"/>
    <w:rsid w:val="006D0D31"/>
    <w:rsid w:val="006E2569"/>
    <w:rsid w:val="006F0AE0"/>
    <w:rsid w:val="006F0BD0"/>
    <w:rsid w:val="0070108B"/>
    <w:rsid w:val="00701F94"/>
    <w:rsid w:val="00703C91"/>
    <w:rsid w:val="00707762"/>
    <w:rsid w:val="00711970"/>
    <w:rsid w:val="00720818"/>
    <w:rsid w:val="00723BC7"/>
    <w:rsid w:val="00723E08"/>
    <w:rsid w:val="00725222"/>
    <w:rsid w:val="00726CC3"/>
    <w:rsid w:val="00727855"/>
    <w:rsid w:val="00727DEA"/>
    <w:rsid w:val="00730350"/>
    <w:rsid w:val="00731ABB"/>
    <w:rsid w:val="00732942"/>
    <w:rsid w:val="00732BA0"/>
    <w:rsid w:val="00737418"/>
    <w:rsid w:val="00751559"/>
    <w:rsid w:val="007545FB"/>
    <w:rsid w:val="007704DE"/>
    <w:rsid w:val="007A352F"/>
    <w:rsid w:val="007A427B"/>
    <w:rsid w:val="007A671D"/>
    <w:rsid w:val="007B07CF"/>
    <w:rsid w:val="007B26A1"/>
    <w:rsid w:val="007B662F"/>
    <w:rsid w:val="007B6779"/>
    <w:rsid w:val="007B7EE6"/>
    <w:rsid w:val="007E02AB"/>
    <w:rsid w:val="007F7A8E"/>
    <w:rsid w:val="00806D3C"/>
    <w:rsid w:val="00812B6C"/>
    <w:rsid w:val="00813FBA"/>
    <w:rsid w:val="0082092F"/>
    <w:rsid w:val="00821632"/>
    <w:rsid w:val="00825714"/>
    <w:rsid w:val="008417CD"/>
    <w:rsid w:val="00844D54"/>
    <w:rsid w:val="00847F58"/>
    <w:rsid w:val="008503A8"/>
    <w:rsid w:val="0085640D"/>
    <w:rsid w:val="00863C79"/>
    <w:rsid w:val="008662E8"/>
    <w:rsid w:val="00872253"/>
    <w:rsid w:val="00876D4E"/>
    <w:rsid w:val="008871B0"/>
    <w:rsid w:val="008906FA"/>
    <w:rsid w:val="00892DEF"/>
    <w:rsid w:val="008B3B8D"/>
    <w:rsid w:val="008B7704"/>
    <w:rsid w:val="008C16BB"/>
    <w:rsid w:val="008C452D"/>
    <w:rsid w:val="008D6ED6"/>
    <w:rsid w:val="008E47B3"/>
    <w:rsid w:val="008E4990"/>
    <w:rsid w:val="008E54C4"/>
    <w:rsid w:val="0090026B"/>
    <w:rsid w:val="00901624"/>
    <w:rsid w:val="00912BE6"/>
    <w:rsid w:val="00913EF9"/>
    <w:rsid w:val="00914EF4"/>
    <w:rsid w:val="00924A7B"/>
    <w:rsid w:val="00935095"/>
    <w:rsid w:val="00936824"/>
    <w:rsid w:val="00940BE6"/>
    <w:rsid w:val="0094303C"/>
    <w:rsid w:val="00947D57"/>
    <w:rsid w:val="00960A6F"/>
    <w:rsid w:val="0096348B"/>
    <w:rsid w:val="00964379"/>
    <w:rsid w:val="00976FF0"/>
    <w:rsid w:val="00980327"/>
    <w:rsid w:val="00981FA7"/>
    <w:rsid w:val="009843B9"/>
    <w:rsid w:val="009876C0"/>
    <w:rsid w:val="009915C3"/>
    <w:rsid w:val="00995086"/>
    <w:rsid w:val="009A58B1"/>
    <w:rsid w:val="009A6656"/>
    <w:rsid w:val="009B689B"/>
    <w:rsid w:val="009C3D54"/>
    <w:rsid w:val="009C4088"/>
    <w:rsid w:val="009C7CFB"/>
    <w:rsid w:val="009D3029"/>
    <w:rsid w:val="009D6F90"/>
    <w:rsid w:val="009E5948"/>
    <w:rsid w:val="009F11A9"/>
    <w:rsid w:val="009F533C"/>
    <w:rsid w:val="00A037E8"/>
    <w:rsid w:val="00A03A67"/>
    <w:rsid w:val="00A03FFC"/>
    <w:rsid w:val="00A041CF"/>
    <w:rsid w:val="00A0709C"/>
    <w:rsid w:val="00A1238A"/>
    <w:rsid w:val="00A32A21"/>
    <w:rsid w:val="00A353AB"/>
    <w:rsid w:val="00A4195A"/>
    <w:rsid w:val="00A4565D"/>
    <w:rsid w:val="00A475CC"/>
    <w:rsid w:val="00A511D3"/>
    <w:rsid w:val="00A577EB"/>
    <w:rsid w:val="00A625A7"/>
    <w:rsid w:val="00A67F2D"/>
    <w:rsid w:val="00A76482"/>
    <w:rsid w:val="00A831BD"/>
    <w:rsid w:val="00A95C87"/>
    <w:rsid w:val="00A978FD"/>
    <w:rsid w:val="00AB1934"/>
    <w:rsid w:val="00AC1C6E"/>
    <w:rsid w:val="00AC6C0A"/>
    <w:rsid w:val="00AE57FB"/>
    <w:rsid w:val="00AF5370"/>
    <w:rsid w:val="00AF554C"/>
    <w:rsid w:val="00AF6C5F"/>
    <w:rsid w:val="00AF7548"/>
    <w:rsid w:val="00B0562E"/>
    <w:rsid w:val="00B13B65"/>
    <w:rsid w:val="00B259E6"/>
    <w:rsid w:val="00B2638E"/>
    <w:rsid w:val="00B306CC"/>
    <w:rsid w:val="00B377C6"/>
    <w:rsid w:val="00B449C9"/>
    <w:rsid w:val="00B56E24"/>
    <w:rsid w:val="00B629CD"/>
    <w:rsid w:val="00B71F94"/>
    <w:rsid w:val="00B73959"/>
    <w:rsid w:val="00B77E98"/>
    <w:rsid w:val="00B81FA0"/>
    <w:rsid w:val="00BA53C2"/>
    <w:rsid w:val="00BC732F"/>
    <w:rsid w:val="00BE56F3"/>
    <w:rsid w:val="00BE5D51"/>
    <w:rsid w:val="00BF4811"/>
    <w:rsid w:val="00C01174"/>
    <w:rsid w:val="00C0535E"/>
    <w:rsid w:val="00C17EF7"/>
    <w:rsid w:val="00C21AE2"/>
    <w:rsid w:val="00C25453"/>
    <w:rsid w:val="00C30E31"/>
    <w:rsid w:val="00C31171"/>
    <w:rsid w:val="00C5097F"/>
    <w:rsid w:val="00C52FE3"/>
    <w:rsid w:val="00C54B82"/>
    <w:rsid w:val="00C5618E"/>
    <w:rsid w:val="00C62A7E"/>
    <w:rsid w:val="00C66634"/>
    <w:rsid w:val="00C702B1"/>
    <w:rsid w:val="00C70779"/>
    <w:rsid w:val="00C73AC5"/>
    <w:rsid w:val="00C752A2"/>
    <w:rsid w:val="00C7788C"/>
    <w:rsid w:val="00C90F32"/>
    <w:rsid w:val="00C97068"/>
    <w:rsid w:val="00CA6F4C"/>
    <w:rsid w:val="00CA7BE1"/>
    <w:rsid w:val="00CB21C5"/>
    <w:rsid w:val="00CB5B84"/>
    <w:rsid w:val="00CC155E"/>
    <w:rsid w:val="00CC22F1"/>
    <w:rsid w:val="00CC7750"/>
    <w:rsid w:val="00CD0271"/>
    <w:rsid w:val="00CD0C61"/>
    <w:rsid w:val="00CD1605"/>
    <w:rsid w:val="00CD4881"/>
    <w:rsid w:val="00CE6ADF"/>
    <w:rsid w:val="00CF1B1A"/>
    <w:rsid w:val="00D02AAF"/>
    <w:rsid w:val="00D03C99"/>
    <w:rsid w:val="00D03FAB"/>
    <w:rsid w:val="00D06638"/>
    <w:rsid w:val="00D35B6A"/>
    <w:rsid w:val="00D436B7"/>
    <w:rsid w:val="00D46900"/>
    <w:rsid w:val="00D51B56"/>
    <w:rsid w:val="00D552CD"/>
    <w:rsid w:val="00D606E0"/>
    <w:rsid w:val="00D87A75"/>
    <w:rsid w:val="00D903F0"/>
    <w:rsid w:val="00DA323B"/>
    <w:rsid w:val="00DA349F"/>
    <w:rsid w:val="00DA5B7A"/>
    <w:rsid w:val="00DB46FA"/>
    <w:rsid w:val="00DB5B5A"/>
    <w:rsid w:val="00DD0BAA"/>
    <w:rsid w:val="00DD244B"/>
    <w:rsid w:val="00DD6F4B"/>
    <w:rsid w:val="00DE36B0"/>
    <w:rsid w:val="00DE4FC7"/>
    <w:rsid w:val="00DF7597"/>
    <w:rsid w:val="00E0735B"/>
    <w:rsid w:val="00E11580"/>
    <w:rsid w:val="00E11842"/>
    <w:rsid w:val="00E203C3"/>
    <w:rsid w:val="00E246A8"/>
    <w:rsid w:val="00E33F0B"/>
    <w:rsid w:val="00E45E86"/>
    <w:rsid w:val="00E66EB7"/>
    <w:rsid w:val="00E72954"/>
    <w:rsid w:val="00E73426"/>
    <w:rsid w:val="00E80157"/>
    <w:rsid w:val="00E87570"/>
    <w:rsid w:val="00E875D7"/>
    <w:rsid w:val="00E91949"/>
    <w:rsid w:val="00E95E62"/>
    <w:rsid w:val="00EB235B"/>
    <w:rsid w:val="00EB6B9C"/>
    <w:rsid w:val="00EC2F5B"/>
    <w:rsid w:val="00EC7BBB"/>
    <w:rsid w:val="00ED1847"/>
    <w:rsid w:val="00ED4051"/>
    <w:rsid w:val="00EE4FEB"/>
    <w:rsid w:val="00F0240B"/>
    <w:rsid w:val="00F0593A"/>
    <w:rsid w:val="00F06BCA"/>
    <w:rsid w:val="00F076E1"/>
    <w:rsid w:val="00F241AA"/>
    <w:rsid w:val="00F3077F"/>
    <w:rsid w:val="00F376FA"/>
    <w:rsid w:val="00F424F4"/>
    <w:rsid w:val="00F542C7"/>
    <w:rsid w:val="00F708CD"/>
    <w:rsid w:val="00F7471D"/>
    <w:rsid w:val="00F75425"/>
    <w:rsid w:val="00F758A0"/>
    <w:rsid w:val="00F76530"/>
    <w:rsid w:val="00F80AB8"/>
    <w:rsid w:val="00F81BC0"/>
    <w:rsid w:val="00F83E94"/>
    <w:rsid w:val="00F866D2"/>
    <w:rsid w:val="00F917D4"/>
    <w:rsid w:val="00F919AA"/>
    <w:rsid w:val="00F9606D"/>
    <w:rsid w:val="00F97CB2"/>
    <w:rsid w:val="00FA5F48"/>
    <w:rsid w:val="00FA6D4F"/>
    <w:rsid w:val="00FC1997"/>
    <w:rsid w:val="00FC3AF5"/>
    <w:rsid w:val="00FD1008"/>
    <w:rsid w:val="00FD2976"/>
    <w:rsid w:val="00FE1835"/>
    <w:rsid w:val="00FE19C1"/>
    <w:rsid w:val="00FE28B1"/>
    <w:rsid w:val="00FF22C1"/>
    <w:rsid w:val="00FF69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B2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53431"/>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9"/>
    <w:qFormat/>
    <w:rsid w:val="00153431"/>
    <w:pPr>
      <w:keepNext/>
      <w:numPr>
        <w:numId w:val="17"/>
      </w:numPr>
      <w:spacing w:line="360" w:lineRule="atLeast"/>
      <w:outlineLvl w:val="0"/>
    </w:pPr>
    <w:rPr>
      <w:rFonts w:ascii="Arial" w:hAnsi="Arial" w:cs="Arial"/>
      <w:b/>
      <w:bCs/>
      <w:kern w:val="32"/>
      <w:sz w:val="22"/>
      <w:szCs w:val="32"/>
    </w:rPr>
  </w:style>
  <w:style w:type="paragraph" w:styleId="berschrift2">
    <w:name w:val="heading 2"/>
    <w:basedOn w:val="Standard"/>
    <w:next w:val="Standard"/>
    <w:link w:val="berschrift2Zchn"/>
    <w:uiPriority w:val="99"/>
    <w:qFormat/>
    <w:rsid w:val="00153431"/>
    <w:pPr>
      <w:keepNext/>
      <w:numPr>
        <w:ilvl w:val="1"/>
        <w:numId w:val="17"/>
      </w:numPr>
      <w:spacing w:before="240" w:after="60"/>
      <w:outlineLvl w:val="1"/>
    </w:pPr>
    <w:rPr>
      <w:rFonts w:ascii="Arial" w:hAnsi="Arial" w:cs="Arial"/>
      <w:b/>
      <w:bCs/>
      <w:iCs/>
      <w:sz w:val="22"/>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rsid w:val="00153431"/>
    <w:rPr>
      <w:rFonts w:ascii="Arial" w:eastAsia="Times New Roman" w:hAnsi="Arial" w:cs="Arial"/>
      <w:b/>
      <w:bCs/>
      <w:kern w:val="32"/>
      <w:szCs w:val="32"/>
      <w:lang w:eastAsia="de-DE"/>
    </w:rPr>
  </w:style>
  <w:style w:type="character" w:customStyle="1" w:styleId="berschrift2Zchn">
    <w:name w:val="Überschrift 2 Zchn"/>
    <w:basedOn w:val="Absatz-Standardschriftart"/>
    <w:link w:val="berschrift2"/>
    <w:uiPriority w:val="99"/>
    <w:rsid w:val="00153431"/>
    <w:rPr>
      <w:rFonts w:ascii="Arial" w:eastAsia="Times New Roman" w:hAnsi="Arial" w:cs="Arial"/>
      <w:b/>
      <w:bCs/>
      <w:iCs/>
      <w:szCs w:val="28"/>
      <w:lang w:eastAsia="de-DE"/>
    </w:rPr>
  </w:style>
  <w:style w:type="paragraph" w:customStyle="1" w:styleId="Standa">
    <w:name w:val="Standa"/>
    <w:uiPriority w:val="99"/>
    <w:rsid w:val="00153431"/>
    <w:pPr>
      <w:spacing w:after="0" w:line="360" w:lineRule="atLeast"/>
    </w:pPr>
    <w:rPr>
      <w:rFonts w:ascii="Arial" w:eastAsia="Times New Roman" w:hAnsi="Arial" w:cs="Times New Roman"/>
      <w:szCs w:val="24"/>
      <w:lang w:eastAsia="de-DE"/>
    </w:rPr>
  </w:style>
  <w:style w:type="paragraph" w:customStyle="1" w:styleId="Kopfze">
    <w:name w:val="Kopfze"/>
    <w:basedOn w:val="Standa"/>
    <w:uiPriority w:val="99"/>
    <w:rsid w:val="00153431"/>
    <w:pPr>
      <w:tabs>
        <w:tab w:val="center" w:pos="4536"/>
        <w:tab w:val="right" w:pos="9072"/>
      </w:tabs>
    </w:pPr>
  </w:style>
  <w:style w:type="paragraph" w:customStyle="1" w:styleId="Fuzei">
    <w:name w:val="Fußzei"/>
    <w:basedOn w:val="Standa"/>
    <w:uiPriority w:val="99"/>
    <w:rsid w:val="00153431"/>
    <w:pPr>
      <w:tabs>
        <w:tab w:val="center" w:pos="4536"/>
        <w:tab w:val="right" w:pos="9072"/>
      </w:tabs>
    </w:pPr>
  </w:style>
  <w:style w:type="character" w:styleId="Hyperlink">
    <w:name w:val="Hyperlink"/>
    <w:basedOn w:val="Absatz-Standardschriftart"/>
    <w:uiPriority w:val="99"/>
    <w:rsid w:val="00153431"/>
    <w:rPr>
      <w:rFonts w:cs="Times New Roman"/>
      <w:color w:val="0000FF"/>
      <w:u w:val="single"/>
    </w:rPr>
  </w:style>
  <w:style w:type="paragraph" w:styleId="Verzeichnis1">
    <w:name w:val="toc 1"/>
    <w:basedOn w:val="Standard"/>
    <w:next w:val="Standard"/>
    <w:autoRedefine/>
    <w:uiPriority w:val="39"/>
    <w:rsid w:val="00707762"/>
    <w:pPr>
      <w:tabs>
        <w:tab w:val="left" w:pos="1843"/>
        <w:tab w:val="right" w:leader="dot" w:pos="9072"/>
      </w:tabs>
      <w:spacing w:line="360" w:lineRule="atLeast"/>
      <w:ind w:left="567" w:hanging="567"/>
    </w:pPr>
    <w:rPr>
      <w:rFonts w:ascii="Arial" w:hAnsi="Arial" w:cs="Arial"/>
      <w:sz w:val="22"/>
      <w:szCs w:val="22"/>
    </w:rPr>
  </w:style>
  <w:style w:type="paragraph" w:styleId="Kopfzeile">
    <w:name w:val="header"/>
    <w:basedOn w:val="Standard"/>
    <w:link w:val="KopfzeileZchn"/>
    <w:uiPriority w:val="99"/>
    <w:rsid w:val="00153431"/>
    <w:pPr>
      <w:tabs>
        <w:tab w:val="center" w:pos="4536"/>
        <w:tab w:val="right" w:pos="9072"/>
      </w:tabs>
    </w:pPr>
  </w:style>
  <w:style w:type="character" w:customStyle="1" w:styleId="KopfzeileZchn">
    <w:name w:val="Kopfzeile Zchn"/>
    <w:basedOn w:val="Absatz-Standardschriftart"/>
    <w:link w:val="Kopfzeile"/>
    <w:uiPriority w:val="99"/>
    <w:rsid w:val="00153431"/>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15343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53431"/>
    <w:rPr>
      <w:rFonts w:ascii="Tahoma" w:eastAsia="Times New Roman" w:hAnsi="Tahoma" w:cs="Tahoma"/>
      <w:sz w:val="16"/>
      <w:szCs w:val="16"/>
      <w:lang w:eastAsia="de-DE"/>
    </w:rPr>
  </w:style>
  <w:style w:type="character" w:styleId="Kommentarzeichen">
    <w:name w:val="annotation reference"/>
    <w:basedOn w:val="Absatz-Standardschriftart"/>
    <w:uiPriority w:val="99"/>
    <w:semiHidden/>
    <w:unhideWhenUsed/>
    <w:rsid w:val="00153431"/>
    <w:rPr>
      <w:sz w:val="16"/>
      <w:szCs w:val="16"/>
    </w:rPr>
  </w:style>
  <w:style w:type="paragraph" w:styleId="Kommentartext">
    <w:name w:val="annotation text"/>
    <w:basedOn w:val="Standard"/>
    <w:link w:val="KommentartextZchn"/>
    <w:uiPriority w:val="99"/>
    <w:unhideWhenUsed/>
    <w:rsid w:val="00153431"/>
    <w:rPr>
      <w:sz w:val="20"/>
      <w:szCs w:val="20"/>
    </w:rPr>
  </w:style>
  <w:style w:type="character" w:customStyle="1" w:styleId="KommentartextZchn">
    <w:name w:val="Kommentartext Zchn"/>
    <w:basedOn w:val="Absatz-Standardschriftart"/>
    <w:link w:val="Kommentartext"/>
    <w:uiPriority w:val="99"/>
    <w:rsid w:val="00153431"/>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153431"/>
    <w:rPr>
      <w:b/>
      <w:bCs/>
    </w:rPr>
  </w:style>
  <w:style w:type="character" w:customStyle="1" w:styleId="KommentarthemaZchn">
    <w:name w:val="Kommentarthema Zchn"/>
    <w:basedOn w:val="KommentartextZchn"/>
    <w:link w:val="Kommentarthema"/>
    <w:uiPriority w:val="99"/>
    <w:semiHidden/>
    <w:rsid w:val="00153431"/>
    <w:rPr>
      <w:rFonts w:ascii="Times New Roman" w:eastAsia="Times New Roman" w:hAnsi="Times New Roman" w:cs="Times New Roman"/>
      <w:b/>
      <w:bCs/>
      <w:sz w:val="20"/>
      <w:szCs w:val="20"/>
      <w:lang w:eastAsia="de-DE"/>
    </w:rPr>
  </w:style>
  <w:style w:type="paragraph" w:styleId="Fuzeile">
    <w:name w:val="footer"/>
    <w:basedOn w:val="Standard"/>
    <w:link w:val="FuzeileZchn"/>
    <w:uiPriority w:val="99"/>
    <w:unhideWhenUsed/>
    <w:rsid w:val="00B629CD"/>
    <w:pPr>
      <w:tabs>
        <w:tab w:val="center" w:pos="4536"/>
        <w:tab w:val="right" w:pos="9072"/>
      </w:tabs>
    </w:pPr>
  </w:style>
  <w:style w:type="character" w:customStyle="1" w:styleId="FuzeileZchn">
    <w:name w:val="Fußzeile Zchn"/>
    <w:basedOn w:val="Absatz-Standardschriftart"/>
    <w:link w:val="Fuzeile"/>
    <w:uiPriority w:val="99"/>
    <w:rsid w:val="00B629CD"/>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429F0"/>
    <w:pPr>
      <w:ind w:left="720"/>
      <w:contextualSpacing/>
    </w:pPr>
  </w:style>
  <w:style w:type="table" w:styleId="Tabellenraster">
    <w:name w:val="Table Grid"/>
    <w:basedOn w:val="NormaleTabelle"/>
    <w:uiPriority w:val="59"/>
    <w:rsid w:val="003B5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uiPriority w:val="20"/>
    <w:qFormat/>
    <w:rsid w:val="00732BA0"/>
    <w:rPr>
      <w:i/>
      <w:iCs/>
    </w:rPr>
  </w:style>
  <w:style w:type="character" w:customStyle="1" w:styleId="NichtaufgelsteErwhnung1">
    <w:name w:val="Nicht aufgelöste Erwähnung1"/>
    <w:basedOn w:val="Absatz-Standardschriftart"/>
    <w:uiPriority w:val="99"/>
    <w:semiHidden/>
    <w:unhideWhenUsed/>
    <w:rsid w:val="00847F58"/>
    <w:rPr>
      <w:color w:val="808080"/>
      <w:shd w:val="clear" w:color="auto" w:fill="E6E6E6"/>
    </w:rPr>
  </w:style>
  <w:style w:type="character" w:customStyle="1" w:styleId="UnresolvedMention">
    <w:name w:val="Unresolved Mention"/>
    <w:basedOn w:val="Absatz-Standardschriftart"/>
    <w:uiPriority w:val="99"/>
    <w:semiHidden/>
    <w:unhideWhenUsed/>
    <w:rsid w:val="00E72954"/>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53431"/>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9"/>
    <w:qFormat/>
    <w:rsid w:val="00153431"/>
    <w:pPr>
      <w:keepNext/>
      <w:numPr>
        <w:numId w:val="17"/>
      </w:numPr>
      <w:spacing w:line="360" w:lineRule="atLeast"/>
      <w:outlineLvl w:val="0"/>
    </w:pPr>
    <w:rPr>
      <w:rFonts w:ascii="Arial" w:hAnsi="Arial" w:cs="Arial"/>
      <w:b/>
      <w:bCs/>
      <w:kern w:val="32"/>
      <w:sz w:val="22"/>
      <w:szCs w:val="32"/>
    </w:rPr>
  </w:style>
  <w:style w:type="paragraph" w:styleId="berschrift2">
    <w:name w:val="heading 2"/>
    <w:basedOn w:val="Standard"/>
    <w:next w:val="Standard"/>
    <w:link w:val="berschrift2Zchn"/>
    <w:uiPriority w:val="99"/>
    <w:qFormat/>
    <w:rsid w:val="00153431"/>
    <w:pPr>
      <w:keepNext/>
      <w:numPr>
        <w:ilvl w:val="1"/>
        <w:numId w:val="17"/>
      </w:numPr>
      <w:spacing w:before="240" w:after="60"/>
      <w:outlineLvl w:val="1"/>
    </w:pPr>
    <w:rPr>
      <w:rFonts w:ascii="Arial" w:hAnsi="Arial" w:cs="Arial"/>
      <w:b/>
      <w:bCs/>
      <w:iCs/>
      <w:sz w:val="22"/>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rsid w:val="00153431"/>
    <w:rPr>
      <w:rFonts w:ascii="Arial" w:eastAsia="Times New Roman" w:hAnsi="Arial" w:cs="Arial"/>
      <w:b/>
      <w:bCs/>
      <w:kern w:val="32"/>
      <w:szCs w:val="32"/>
      <w:lang w:eastAsia="de-DE"/>
    </w:rPr>
  </w:style>
  <w:style w:type="character" w:customStyle="1" w:styleId="berschrift2Zchn">
    <w:name w:val="Überschrift 2 Zchn"/>
    <w:basedOn w:val="Absatz-Standardschriftart"/>
    <w:link w:val="berschrift2"/>
    <w:uiPriority w:val="99"/>
    <w:rsid w:val="00153431"/>
    <w:rPr>
      <w:rFonts w:ascii="Arial" w:eastAsia="Times New Roman" w:hAnsi="Arial" w:cs="Arial"/>
      <w:b/>
      <w:bCs/>
      <w:iCs/>
      <w:szCs w:val="28"/>
      <w:lang w:eastAsia="de-DE"/>
    </w:rPr>
  </w:style>
  <w:style w:type="paragraph" w:customStyle="1" w:styleId="Standa">
    <w:name w:val="Standa"/>
    <w:uiPriority w:val="99"/>
    <w:rsid w:val="00153431"/>
    <w:pPr>
      <w:spacing w:after="0" w:line="360" w:lineRule="atLeast"/>
    </w:pPr>
    <w:rPr>
      <w:rFonts w:ascii="Arial" w:eastAsia="Times New Roman" w:hAnsi="Arial" w:cs="Times New Roman"/>
      <w:szCs w:val="24"/>
      <w:lang w:eastAsia="de-DE"/>
    </w:rPr>
  </w:style>
  <w:style w:type="paragraph" w:customStyle="1" w:styleId="Kopfze">
    <w:name w:val="Kopfze"/>
    <w:basedOn w:val="Standa"/>
    <w:uiPriority w:val="99"/>
    <w:rsid w:val="00153431"/>
    <w:pPr>
      <w:tabs>
        <w:tab w:val="center" w:pos="4536"/>
        <w:tab w:val="right" w:pos="9072"/>
      </w:tabs>
    </w:pPr>
  </w:style>
  <w:style w:type="paragraph" w:customStyle="1" w:styleId="Fuzei">
    <w:name w:val="Fußzei"/>
    <w:basedOn w:val="Standa"/>
    <w:uiPriority w:val="99"/>
    <w:rsid w:val="00153431"/>
    <w:pPr>
      <w:tabs>
        <w:tab w:val="center" w:pos="4536"/>
        <w:tab w:val="right" w:pos="9072"/>
      </w:tabs>
    </w:pPr>
  </w:style>
  <w:style w:type="character" w:styleId="Hyperlink">
    <w:name w:val="Hyperlink"/>
    <w:basedOn w:val="Absatz-Standardschriftart"/>
    <w:uiPriority w:val="99"/>
    <w:rsid w:val="00153431"/>
    <w:rPr>
      <w:rFonts w:cs="Times New Roman"/>
      <w:color w:val="0000FF"/>
      <w:u w:val="single"/>
    </w:rPr>
  </w:style>
  <w:style w:type="paragraph" w:styleId="Verzeichnis1">
    <w:name w:val="toc 1"/>
    <w:basedOn w:val="Standard"/>
    <w:next w:val="Standard"/>
    <w:autoRedefine/>
    <w:uiPriority w:val="39"/>
    <w:rsid w:val="00707762"/>
    <w:pPr>
      <w:tabs>
        <w:tab w:val="left" w:pos="1843"/>
        <w:tab w:val="right" w:leader="dot" w:pos="9072"/>
      </w:tabs>
      <w:spacing w:line="360" w:lineRule="atLeast"/>
      <w:ind w:left="567" w:hanging="567"/>
    </w:pPr>
    <w:rPr>
      <w:rFonts w:ascii="Arial" w:hAnsi="Arial" w:cs="Arial"/>
      <w:sz w:val="22"/>
      <w:szCs w:val="22"/>
    </w:rPr>
  </w:style>
  <w:style w:type="paragraph" w:styleId="Kopfzeile">
    <w:name w:val="header"/>
    <w:basedOn w:val="Standard"/>
    <w:link w:val="KopfzeileZchn"/>
    <w:uiPriority w:val="99"/>
    <w:rsid w:val="00153431"/>
    <w:pPr>
      <w:tabs>
        <w:tab w:val="center" w:pos="4536"/>
        <w:tab w:val="right" w:pos="9072"/>
      </w:tabs>
    </w:pPr>
  </w:style>
  <w:style w:type="character" w:customStyle="1" w:styleId="KopfzeileZchn">
    <w:name w:val="Kopfzeile Zchn"/>
    <w:basedOn w:val="Absatz-Standardschriftart"/>
    <w:link w:val="Kopfzeile"/>
    <w:uiPriority w:val="99"/>
    <w:rsid w:val="00153431"/>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15343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53431"/>
    <w:rPr>
      <w:rFonts w:ascii="Tahoma" w:eastAsia="Times New Roman" w:hAnsi="Tahoma" w:cs="Tahoma"/>
      <w:sz w:val="16"/>
      <w:szCs w:val="16"/>
      <w:lang w:eastAsia="de-DE"/>
    </w:rPr>
  </w:style>
  <w:style w:type="character" w:styleId="Kommentarzeichen">
    <w:name w:val="annotation reference"/>
    <w:basedOn w:val="Absatz-Standardschriftart"/>
    <w:uiPriority w:val="99"/>
    <w:semiHidden/>
    <w:unhideWhenUsed/>
    <w:rsid w:val="00153431"/>
    <w:rPr>
      <w:sz w:val="16"/>
      <w:szCs w:val="16"/>
    </w:rPr>
  </w:style>
  <w:style w:type="paragraph" w:styleId="Kommentartext">
    <w:name w:val="annotation text"/>
    <w:basedOn w:val="Standard"/>
    <w:link w:val="KommentartextZchn"/>
    <w:uiPriority w:val="99"/>
    <w:unhideWhenUsed/>
    <w:rsid w:val="00153431"/>
    <w:rPr>
      <w:sz w:val="20"/>
      <w:szCs w:val="20"/>
    </w:rPr>
  </w:style>
  <w:style w:type="character" w:customStyle="1" w:styleId="KommentartextZchn">
    <w:name w:val="Kommentartext Zchn"/>
    <w:basedOn w:val="Absatz-Standardschriftart"/>
    <w:link w:val="Kommentartext"/>
    <w:uiPriority w:val="99"/>
    <w:rsid w:val="00153431"/>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153431"/>
    <w:rPr>
      <w:b/>
      <w:bCs/>
    </w:rPr>
  </w:style>
  <w:style w:type="character" w:customStyle="1" w:styleId="KommentarthemaZchn">
    <w:name w:val="Kommentarthema Zchn"/>
    <w:basedOn w:val="KommentartextZchn"/>
    <w:link w:val="Kommentarthema"/>
    <w:uiPriority w:val="99"/>
    <w:semiHidden/>
    <w:rsid w:val="00153431"/>
    <w:rPr>
      <w:rFonts w:ascii="Times New Roman" w:eastAsia="Times New Roman" w:hAnsi="Times New Roman" w:cs="Times New Roman"/>
      <w:b/>
      <w:bCs/>
      <w:sz w:val="20"/>
      <w:szCs w:val="20"/>
      <w:lang w:eastAsia="de-DE"/>
    </w:rPr>
  </w:style>
  <w:style w:type="paragraph" w:styleId="Fuzeile">
    <w:name w:val="footer"/>
    <w:basedOn w:val="Standard"/>
    <w:link w:val="FuzeileZchn"/>
    <w:uiPriority w:val="99"/>
    <w:unhideWhenUsed/>
    <w:rsid w:val="00B629CD"/>
    <w:pPr>
      <w:tabs>
        <w:tab w:val="center" w:pos="4536"/>
        <w:tab w:val="right" w:pos="9072"/>
      </w:tabs>
    </w:pPr>
  </w:style>
  <w:style w:type="character" w:customStyle="1" w:styleId="FuzeileZchn">
    <w:name w:val="Fußzeile Zchn"/>
    <w:basedOn w:val="Absatz-Standardschriftart"/>
    <w:link w:val="Fuzeile"/>
    <w:uiPriority w:val="99"/>
    <w:rsid w:val="00B629CD"/>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429F0"/>
    <w:pPr>
      <w:ind w:left="720"/>
      <w:contextualSpacing/>
    </w:pPr>
  </w:style>
  <w:style w:type="table" w:styleId="Tabellenraster">
    <w:name w:val="Table Grid"/>
    <w:basedOn w:val="NormaleTabelle"/>
    <w:uiPriority w:val="59"/>
    <w:rsid w:val="003B5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uiPriority w:val="20"/>
    <w:qFormat/>
    <w:rsid w:val="00732BA0"/>
    <w:rPr>
      <w:i/>
      <w:iCs/>
    </w:rPr>
  </w:style>
  <w:style w:type="character" w:customStyle="1" w:styleId="NichtaufgelsteErwhnung1">
    <w:name w:val="Nicht aufgelöste Erwähnung1"/>
    <w:basedOn w:val="Absatz-Standardschriftart"/>
    <w:uiPriority w:val="99"/>
    <w:semiHidden/>
    <w:unhideWhenUsed/>
    <w:rsid w:val="00847F58"/>
    <w:rPr>
      <w:color w:val="808080"/>
      <w:shd w:val="clear" w:color="auto" w:fill="E6E6E6"/>
    </w:rPr>
  </w:style>
  <w:style w:type="character" w:customStyle="1" w:styleId="UnresolvedMention">
    <w:name w:val="Unresolved Mention"/>
    <w:basedOn w:val="Absatz-Standardschriftart"/>
    <w:uiPriority w:val="99"/>
    <w:semiHidden/>
    <w:unhideWhenUsed/>
    <w:rsid w:val="00E7295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104780">
      <w:bodyDiv w:val="1"/>
      <w:marLeft w:val="0"/>
      <w:marRight w:val="0"/>
      <w:marTop w:val="0"/>
      <w:marBottom w:val="0"/>
      <w:divBdr>
        <w:top w:val="none" w:sz="0" w:space="0" w:color="auto"/>
        <w:left w:val="none" w:sz="0" w:space="0" w:color="auto"/>
        <w:bottom w:val="none" w:sz="0" w:space="0" w:color="auto"/>
        <w:right w:val="none" w:sz="0" w:space="0" w:color="auto"/>
      </w:divBdr>
    </w:div>
    <w:div w:id="216211532">
      <w:bodyDiv w:val="1"/>
      <w:marLeft w:val="0"/>
      <w:marRight w:val="0"/>
      <w:marTop w:val="0"/>
      <w:marBottom w:val="0"/>
      <w:divBdr>
        <w:top w:val="none" w:sz="0" w:space="0" w:color="auto"/>
        <w:left w:val="none" w:sz="0" w:space="0" w:color="auto"/>
        <w:bottom w:val="none" w:sz="0" w:space="0" w:color="auto"/>
        <w:right w:val="none" w:sz="0" w:space="0" w:color="auto"/>
      </w:divBdr>
    </w:div>
    <w:div w:id="382100945">
      <w:bodyDiv w:val="1"/>
      <w:marLeft w:val="0"/>
      <w:marRight w:val="0"/>
      <w:marTop w:val="0"/>
      <w:marBottom w:val="0"/>
      <w:divBdr>
        <w:top w:val="none" w:sz="0" w:space="0" w:color="auto"/>
        <w:left w:val="none" w:sz="0" w:space="0" w:color="auto"/>
        <w:bottom w:val="none" w:sz="0" w:space="0" w:color="auto"/>
        <w:right w:val="none" w:sz="0" w:space="0" w:color="auto"/>
      </w:divBdr>
    </w:div>
    <w:div w:id="388652610">
      <w:bodyDiv w:val="1"/>
      <w:marLeft w:val="0"/>
      <w:marRight w:val="0"/>
      <w:marTop w:val="0"/>
      <w:marBottom w:val="0"/>
      <w:divBdr>
        <w:top w:val="none" w:sz="0" w:space="0" w:color="auto"/>
        <w:left w:val="none" w:sz="0" w:space="0" w:color="auto"/>
        <w:bottom w:val="none" w:sz="0" w:space="0" w:color="auto"/>
        <w:right w:val="none" w:sz="0" w:space="0" w:color="auto"/>
      </w:divBdr>
    </w:div>
    <w:div w:id="508449779">
      <w:bodyDiv w:val="1"/>
      <w:marLeft w:val="0"/>
      <w:marRight w:val="0"/>
      <w:marTop w:val="0"/>
      <w:marBottom w:val="0"/>
      <w:divBdr>
        <w:top w:val="none" w:sz="0" w:space="0" w:color="auto"/>
        <w:left w:val="none" w:sz="0" w:space="0" w:color="auto"/>
        <w:bottom w:val="none" w:sz="0" w:space="0" w:color="auto"/>
        <w:right w:val="none" w:sz="0" w:space="0" w:color="auto"/>
      </w:divBdr>
    </w:div>
    <w:div w:id="687679701">
      <w:bodyDiv w:val="1"/>
      <w:marLeft w:val="0"/>
      <w:marRight w:val="0"/>
      <w:marTop w:val="0"/>
      <w:marBottom w:val="0"/>
      <w:divBdr>
        <w:top w:val="none" w:sz="0" w:space="0" w:color="auto"/>
        <w:left w:val="none" w:sz="0" w:space="0" w:color="auto"/>
        <w:bottom w:val="none" w:sz="0" w:space="0" w:color="auto"/>
        <w:right w:val="none" w:sz="0" w:space="0" w:color="auto"/>
      </w:divBdr>
    </w:div>
    <w:div w:id="789859644">
      <w:bodyDiv w:val="1"/>
      <w:marLeft w:val="0"/>
      <w:marRight w:val="0"/>
      <w:marTop w:val="0"/>
      <w:marBottom w:val="0"/>
      <w:divBdr>
        <w:top w:val="none" w:sz="0" w:space="0" w:color="auto"/>
        <w:left w:val="none" w:sz="0" w:space="0" w:color="auto"/>
        <w:bottom w:val="none" w:sz="0" w:space="0" w:color="auto"/>
        <w:right w:val="none" w:sz="0" w:space="0" w:color="auto"/>
      </w:divBdr>
    </w:div>
    <w:div w:id="921455647">
      <w:bodyDiv w:val="1"/>
      <w:marLeft w:val="0"/>
      <w:marRight w:val="0"/>
      <w:marTop w:val="0"/>
      <w:marBottom w:val="0"/>
      <w:divBdr>
        <w:top w:val="none" w:sz="0" w:space="0" w:color="auto"/>
        <w:left w:val="none" w:sz="0" w:space="0" w:color="auto"/>
        <w:bottom w:val="none" w:sz="0" w:space="0" w:color="auto"/>
        <w:right w:val="none" w:sz="0" w:space="0" w:color="auto"/>
      </w:divBdr>
    </w:div>
    <w:div w:id="1006833410">
      <w:bodyDiv w:val="1"/>
      <w:marLeft w:val="0"/>
      <w:marRight w:val="0"/>
      <w:marTop w:val="0"/>
      <w:marBottom w:val="0"/>
      <w:divBdr>
        <w:top w:val="none" w:sz="0" w:space="0" w:color="auto"/>
        <w:left w:val="none" w:sz="0" w:space="0" w:color="auto"/>
        <w:bottom w:val="none" w:sz="0" w:space="0" w:color="auto"/>
        <w:right w:val="none" w:sz="0" w:space="0" w:color="auto"/>
      </w:divBdr>
    </w:div>
    <w:div w:id="1177421119">
      <w:bodyDiv w:val="1"/>
      <w:marLeft w:val="0"/>
      <w:marRight w:val="0"/>
      <w:marTop w:val="0"/>
      <w:marBottom w:val="0"/>
      <w:divBdr>
        <w:top w:val="none" w:sz="0" w:space="0" w:color="auto"/>
        <w:left w:val="none" w:sz="0" w:space="0" w:color="auto"/>
        <w:bottom w:val="none" w:sz="0" w:space="0" w:color="auto"/>
        <w:right w:val="none" w:sz="0" w:space="0" w:color="auto"/>
      </w:divBdr>
    </w:div>
    <w:div w:id="1377200836">
      <w:bodyDiv w:val="1"/>
      <w:marLeft w:val="0"/>
      <w:marRight w:val="0"/>
      <w:marTop w:val="0"/>
      <w:marBottom w:val="0"/>
      <w:divBdr>
        <w:top w:val="none" w:sz="0" w:space="0" w:color="auto"/>
        <w:left w:val="none" w:sz="0" w:space="0" w:color="auto"/>
        <w:bottom w:val="none" w:sz="0" w:space="0" w:color="auto"/>
        <w:right w:val="none" w:sz="0" w:space="0" w:color="auto"/>
      </w:divBdr>
    </w:div>
    <w:div w:id="190718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Word_Document1.doc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0C38D-5CB1-4775-95B0-560FD15D1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4302</Words>
  <Characters>27103</Characters>
  <Application>Microsoft Office Word</Application>
  <DocSecurity>0</DocSecurity>
  <Lines>225</Lines>
  <Paragraphs>62</Paragraphs>
  <ScaleCrop>false</ScaleCrop>
  <HeadingPairs>
    <vt:vector size="2" baseType="variant">
      <vt:variant>
        <vt:lpstr>Titel</vt:lpstr>
      </vt:variant>
      <vt:variant>
        <vt:i4>1</vt:i4>
      </vt:variant>
    </vt:vector>
  </HeadingPairs>
  <TitlesOfParts>
    <vt:vector size="1" baseType="lpstr">
      <vt:lpstr/>
    </vt:vector>
  </TitlesOfParts>
  <Company>Energiequelle GmbH</Company>
  <LinksUpToDate>false</LinksUpToDate>
  <CharactersWithSpaces>31343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 Behrends</dc:creator>
  <cp:lastModifiedBy>Büsing (OKB)</cp:lastModifiedBy>
  <cp:revision>2</cp:revision>
  <cp:lastPrinted>2018-08-14T09:15:00Z</cp:lastPrinted>
  <dcterms:created xsi:type="dcterms:W3CDTF">2018-08-27T11:55:00Z</dcterms:created>
  <dcterms:modified xsi:type="dcterms:W3CDTF">2018-08-27T11:55:00Z</dcterms:modified>
</cp:coreProperties>
</file>