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98755" w14:textId="77777777" w:rsidR="005C3519" w:rsidRPr="00036FB0" w:rsidRDefault="006E0DAB" w:rsidP="005C3519">
      <w:pPr>
        <w:pStyle w:val="Standa"/>
        <w:jc w:val="center"/>
        <w:rPr>
          <w:b/>
          <w:sz w:val="28"/>
          <w:szCs w:val="28"/>
        </w:rPr>
      </w:pPr>
      <w:r w:rsidRPr="00036FB0">
        <w:rPr>
          <w:b/>
          <w:sz w:val="28"/>
          <w:szCs w:val="28"/>
        </w:rPr>
        <w:t>Vollwartungsvertrag</w:t>
      </w:r>
      <w:r>
        <w:rPr>
          <w:b/>
          <w:sz w:val="28"/>
          <w:szCs w:val="28"/>
        </w:rPr>
        <w:t xml:space="preserve"> </w:t>
      </w:r>
      <w:r w:rsidR="00F67174">
        <w:rPr>
          <w:b/>
          <w:color w:val="092F57"/>
          <w:sz w:val="28"/>
          <w:szCs w:val="28"/>
        </w:rPr>
        <w:t>(</w:t>
      </w:r>
      <w:proofErr w:type="spellStart"/>
      <w:r w:rsidR="00F67174">
        <w:rPr>
          <w:b/>
          <w:color w:val="092F57"/>
          <w:sz w:val="28"/>
          <w:szCs w:val="28"/>
        </w:rPr>
        <w:t>VWmGKmR</w:t>
      </w:r>
      <w:proofErr w:type="spellEnd"/>
      <w:r w:rsidR="00F67174">
        <w:rPr>
          <w:b/>
          <w:color w:val="092F57"/>
          <w:sz w:val="28"/>
          <w:szCs w:val="28"/>
        </w:rPr>
        <w:t>)</w:t>
      </w:r>
    </w:p>
    <w:p w14:paraId="3D899DD2" w14:textId="77777777" w:rsidR="005C3519" w:rsidRDefault="005C3519" w:rsidP="005C3519">
      <w:pPr>
        <w:pStyle w:val="Standa"/>
        <w:jc w:val="center"/>
      </w:pPr>
    </w:p>
    <w:p w14:paraId="6378683D" w14:textId="77777777" w:rsidR="006E0DAB" w:rsidRDefault="006E0DAB" w:rsidP="006E0DAB">
      <w:pPr>
        <w:pStyle w:val="Standa"/>
        <w:jc w:val="center"/>
      </w:pPr>
      <w:r>
        <w:t xml:space="preserve">– Vertrag über die </w:t>
      </w:r>
    </w:p>
    <w:p w14:paraId="1D43DC08" w14:textId="77777777" w:rsidR="005C3519" w:rsidRDefault="006E0DAB" w:rsidP="006E0DAB">
      <w:pPr>
        <w:pStyle w:val="Standa"/>
        <w:jc w:val="center"/>
      </w:pPr>
      <w:r>
        <w:t>Inspektion, Wartung, Instandsetzung, Reparatur, Fernüberwachung und Entstörung von Windenergieanlagen sowie die Garantie der technischen Verfügbarkeit –</w:t>
      </w:r>
    </w:p>
    <w:p w14:paraId="4F5CD9A6" w14:textId="77777777" w:rsidR="006E0DAB" w:rsidRPr="00036FB0" w:rsidRDefault="006E0DAB" w:rsidP="006E0DAB">
      <w:pPr>
        <w:pStyle w:val="Standa"/>
        <w:jc w:val="center"/>
        <w:rPr>
          <w:b/>
        </w:rPr>
      </w:pPr>
    </w:p>
    <w:p w14:paraId="38169EBB" w14:textId="07F2AE4E" w:rsidR="005C3519" w:rsidRDefault="00066D8E" w:rsidP="005C3519">
      <w:pPr>
        <w:pStyle w:val="Standa"/>
        <w:jc w:val="center"/>
      </w:pPr>
      <w:r w:rsidRPr="00036FB0">
        <w:t>Z</w:t>
      </w:r>
      <w:r w:rsidR="005C3519" w:rsidRPr="00036FB0">
        <w:t>wischen</w:t>
      </w:r>
    </w:p>
    <w:p w14:paraId="04159A7D" w14:textId="77777777" w:rsidR="0054302B" w:rsidRDefault="0054302B" w:rsidP="005C3519">
      <w:pPr>
        <w:pStyle w:val="Standa"/>
        <w:jc w:val="center"/>
      </w:pPr>
    </w:p>
    <w:p w14:paraId="56D43536" w14:textId="53694115" w:rsidR="00066D8E" w:rsidRPr="00AA502F" w:rsidRDefault="0054302B" w:rsidP="00066D8E">
      <w:pPr>
        <w:rPr>
          <w:rFonts w:ascii="Arial" w:hAnsi="Arial" w:cs="Arial"/>
          <w:b/>
          <w:sz w:val="22"/>
          <w:szCs w:val="22"/>
          <w:highlight w:val="yellow"/>
          <w:lang w:val="it-IT"/>
        </w:rPr>
      </w:pPr>
      <w:r>
        <w:rPr>
          <w:rFonts w:ascii="Arial" w:hAnsi="Arial" w:cs="Arial"/>
          <w:b/>
          <w:sz w:val="22"/>
          <w:szCs w:val="22"/>
        </w:rPr>
        <w:fldChar w:fldCharType="begin">
          <w:ffData>
            <w:name w:val="Text7"/>
            <w:enabled/>
            <w:calcOnExit w:val="0"/>
            <w:textInput>
              <w:default w:val="dean Energieanlagen GmbH &amp; Co. KG, Windpark Beedenbostel KG"/>
            </w:textInput>
          </w:ffData>
        </w:fldChar>
      </w:r>
      <w:bookmarkStart w:id="0" w:name="Text7"/>
      <w:r>
        <w:rPr>
          <w:rFonts w:ascii="Arial" w:hAnsi="Arial" w:cs="Arial"/>
          <w:b/>
          <w:sz w:val="22"/>
          <w:szCs w:val="22"/>
        </w:rPr>
        <w:instrText xml:space="preserve"> FORMTEXT </w:instrText>
      </w:r>
      <w:r>
        <w:rPr>
          <w:rFonts w:ascii="Arial" w:hAnsi="Arial" w:cs="Arial"/>
          <w:b/>
          <w:sz w:val="22"/>
          <w:szCs w:val="22"/>
        </w:rPr>
      </w:r>
      <w:r>
        <w:rPr>
          <w:rFonts w:ascii="Arial" w:hAnsi="Arial" w:cs="Arial"/>
          <w:b/>
          <w:sz w:val="22"/>
          <w:szCs w:val="22"/>
        </w:rPr>
        <w:fldChar w:fldCharType="separate"/>
      </w:r>
      <w:r>
        <w:rPr>
          <w:rFonts w:ascii="Arial" w:hAnsi="Arial" w:cs="Arial"/>
          <w:b/>
          <w:noProof/>
          <w:sz w:val="22"/>
          <w:szCs w:val="22"/>
        </w:rPr>
        <w:t>dean Energieanlagen GmbH &amp; Co. KG, Windpark Beedenbostel KG</w:t>
      </w:r>
      <w:r>
        <w:rPr>
          <w:rFonts w:ascii="Arial" w:hAnsi="Arial" w:cs="Arial"/>
          <w:b/>
          <w:sz w:val="22"/>
          <w:szCs w:val="22"/>
        </w:rPr>
        <w:fldChar w:fldCharType="end"/>
      </w:r>
      <w:bookmarkEnd w:id="0"/>
    </w:p>
    <w:p w14:paraId="260A4B2F" w14:textId="014D10FB" w:rsidR="00066D8E" w:rsidRPr="00AA502F" w:rsidRDefault="0054302B" w:rsidP="00066D8E">
      <w:pPr>
        <w:pStyle w:val="Standa"/>
        <w:tabs>
          <w:tab w:val="left" w:pos="2640"/>
          <w:tab w:val="right" w:pos="9070"/>
        </w:tabs>
        <w:rPr>
          <w:rFonts w:cs="Arial"/>
          <w:b/>
          <w:szCs w:val="22"/>
        </w:rPr>
      </w:pPr>
      <w:r>
        <w:rPr>
          <w:rFonts w:cs="Arial"/>
          <w:b/>
          <w:szCs w:val="22"/>
        </w:rPr>
        <w:fldChar w:fldCharType="begin">
          <w:ffData>
            <w:name w:val=""/>
            <w:enabled/>
            <w:calcOnExit w:val="0"/>
            <w:textInput>
              <w:default w:val="Alte Feldmühle 10"/>
            </w:textInput>
          </w:ffData>
        </w:fldChar>
      </w:r>
      <w:r>
        <w:rPr>
          <w:rFonts w:cs="Arial"/>
          <w:b/>
          <w:szCs w:val="22"/>
        </w:rPr>
        <w:instrText xml:space="preserve"> FORMTEXT </w:instrText>
      </w:r>
      <w:r>
        <w:rPr>
          <w:rFonts w:cs="Arial"/>
          <w:b/>
          <w:szCs w:val="22"/>
        </w:rPr>
      </w:r>
      <w:r>
        <w:rPr>
          <w:rFonts w:cs="Arial"/>
          <w:b/>
          <w:szCs w:val="22"/>
        </w:rPr>
        <w:fldChar w:fldCharType="separate"/>
      </w:r>
      <w:r>
        <w:rPr>
          <w:rFonts w:cs="Arial"/>
          <w:b/>
          <w:noProof/>
          <w:szCs w:val="22"/>
        </w:rPr>
        <w:t>Alte Feldmühle 10</w:t>
      </w:r>
      <w:r>
        <w:rPr>
          <w:rFonts w:cs="Arial"/>
          <w:b/>
          <w:szCs w:val="22"/>
        </w:rPr>
        <w:fldChar w:fldCharType="end"/>
      </w:r>
      <w:r w:rsidR="00066D8E" w:rsidRPr="00AA502F">
        <w:rPr>
          <w:rFonts w:cs="Arial"/>
          <w:b/>
          <w:szCs w:val="22"/>
        </w:rPr>
        <w:t xml:space="preserve">, </w:t>
      </w:r>
      <w:r>
        <w:rPr>
          <w:rFonts w:cs="Arial"/>
          <w:b/>
          <w:szCs w:val="22"/>
        </w:rPr>
        <w:fldChar w:fldCharType="begin">
          <w:ffData>
            <w:name w:val=""/>
            <w:enabled/>
            <w:calcOnExit w:val="0"/>
            <w:textInput>
              <w:default w:val="31535 Neustadt"/>
            </w:textInput>
          </w:ffData>
        </w:fldChar>
      </w:r>
      <w:r>
        <w:rPr>
          <w:rFonts w:cs="Arial"/>
          <w:b/>
          <w:szCs w:val="22"/>
        </w:rPr>
        <w:instrText xml:space="preserve"> FORMTEXT </w:instrText>
      </w:r>
      <w:r>
        <w:rPr>
          <w:rFonts w:cs="Arial"/>
          <w:b/>
          <w:szCs w:val="22"/>
        </w:rPr>
      </w:r>
      <w:r>
        <w:rPr>
          <w:rFonts w:cs="Arial"/>
          <w:b/>
          <w:szCs w:val="22"/>
        </w:rPr>
        <w:fldChar w:fldCharType="separate"/>
      </w:r>
      <w:r>
        <w:rPr>
          <w:rFonts w:cs="Arial"/>
          <w:b/>
          <w:noProof/>
          <w:szCs w:val="22"/>
        </w:rPr>
        <w:t>31535 Neustadt</w:t>
      </w:r>
      <w:r>
        <w:rPr>
          <w:rFonts w:cs="Arial"/>
          <w:b/>
          <w:szCs w:val="22"/>
        </w:rPr>
        <w:fldChar w:fldCharType="end"/>
      </w:r>
    </w:p>
    <w:p w14:paraId="73F3197F" w14:textId="77777777" w:rsidR="005C3519" w:rsidRPr="00BD7668" w:rsidRDefault="005C3519" w:rsidP="005C3519">
      <w:pPr>
        <w:pStyle w:val="Standa"/>
        <w:jc w:val="right"/>
        <w:rPr>
          <w:b/>
        </w:rPr>
      </w:pPr>
      <w:r w:rsidRPr="00BD7668">
        <w:rPr>
          <w:b/>
        </w:rPr>
        <w:t xml:space="preserve"> – „</w:t>
      </w:r>
      <w:r w:rsidR="004A0F9C" w:rsidRPr="00BD7668">
        <w:rPr>
          <w:b/>
        </w:rPr>
        <w:t>Auftraggeber</w:t>
      </w:r>
      <w:r w:rsidRPr="00BD7668">
        <w:rPr>
          <w:b/>
        </w:rPr>
        <w:t>“ –</w:t>
      </w:r>
    </w:p>
    <w:p w14:paraId="50260BA8" w14:textId="77777777" w:rsidR="005C3519" w:rsidRPr="00036FB0" w:rsidRDefault="005C3519" w:rsidP="005C3519">
      <w:pPr>
        <w:pStyle w:val="Standa"/>
        <w:jc w:val="center"/>
      </w:pPr>
      <w:r w:rsidRPr="00036FB0">
        <w:t>und</w:t>
      </w:r>
    </w:p>
    <w:p w14:paraId="5E9A02DF" w14:textId="77777777" w:rsidR="005C3519" w:rsidRDefault="005C3519" w:rsidP="005C3519">
      <w:pPr>
        <w:pStyle w:val="Standa"/>
      </w:pPr>
    </w:p>
    <w:p w14:paraId="556D12DB" w14:textId="77777777" w:rsidR="00BD7668" w:rsidRPr="000A208C" w:rsidRDefault="00AB4067" w:rsidP="00BD7668">
      <w:pPr>
        <w:pStyle w:val="Standa"/>
        <w:rPr>
          <w:b/>
        </w:rPr>
      </w:pPr>
      <w:r>
        <w:rPr>
          <w:b/>
        </w:rPr>
        <w:t>Deutsche Windtechnik X-SERVICE</w:t>
      </w:r>
      <w:r w:rsidR="00BD7668" w:rsidRPr="000A208C">
        <w:rPr>
          <w:b/>
        </w:rPr>
        <w:t xml:space="preserve"> GmbH</w:t>
      </w:r>
    </w:p>
    <w:p w14:paraId="54794056" w14:textId="77777777" w:rsidR="00BD7668" w:rsidRPr="000A208C" w:rsidRDefault="00BD7668" w:rsidP="00BD7668">
      <w:pPr>
        <w:pStyle w:val="Standa"/>
        <w:rPr>
          <w:b/>
        </w:rPr>
      </w:pPr>
      <w:r>
        <w:rPr>
          <w:b/>
        </w:rPr>
        <w:t>Heideweg 2-4, D-49086 Osnabrück</w:t>
      </w:r>
    </w:p>
    <w:p w14:paraId="4AA608D8" w14:textId="667F40E5" w:rsidR="005C3519" w:rsidRDefault="005C3519" w:rsidP="005C3519">
      <w:pPr>
        <w:pStyle w:val="Standa"/>
        <w:jc w:val="right"/>
      </w:pPr>
      <w:r w:rsidRPr="00036FB0">
        <w:t>– „</w:t>
      </w:r>
      <w:r w:rsidR="00AB4067">
        <w:rPr>
          <w:b/>
        </w:rPr>
        <w:t>Deutsche Windtechnik</w:t>
      </w:r>
      <w:r w:rsidRPr="00036FB0">
        <w:t>“ –</w:t>
      </w:r>
    </w:p>
    <w:p w14:paraId="3AE96EB4" w14:textId="77777777" w:rsidR="007948A3" w:rsidRPr="00036FB0" w:rsidRDefault="007948A3" w:rsidP="005C3519">
      <w:pPr>
        <w:pStyle w:val="Standa"/>
        <w:jc w:val="right"/>
      </w:pPr>
    </w:p>
    <w:p w14:paraId="5EAE2BFF" w14:textId="77777777" w:rsidR="005C3519" w:rsidRPr="00036FB0" w:rsidRDefault="005C3519" w:rsidP="005C3519">
      <w:pPr>
        <w:pStyle w:val="Standa"/>
        <w:jc w:val="center"/>
        <w:rPr>
          <w:b/>
        </w:rPr>
      </w:pPr>
      <w:r w:rsidRPr="00036FB0">
        <w:rPr>
          <w:b/>
        </w:rPr>
        <w:t>Inhaltsverzeichnis</w:t>
      </w:r>
    </w:p>
    <w:p w14:paraId="5ADAB432" w14:textId="77777777" w:rsidR="005C3519" w:rsidRDefault="005C3519" w:rsidP="005C3519">
      <w:pPr>
        <w:pStyle w:val="Standa"/>
        <w:jc w:val="center"/>
        <w:rPr>
          <w:b/>
        </w:rPr>
      </w:pPr>
    </w:p>
    <w:p w14:paraId="133FC4D9" w14:textId="77777777" w:rsidR="005C3519" w:rsidRPr="00066D8E" w:rsidRDefault="005C3519" w:rsidP="005C3519">
      <w:pPr>
        <w:pStyle w:val="Standa"/>
        <w:jc w:val="right"/>
        <w:rPr>
          <w:rFonts w:cs="Arial"/>
          <w:szCs w:val="22"/>
        </w:rPr>
      </w:pPr>
      <w:r w:rsidRPr="00066D8E">
        <w:rPr>
          <w:rFonts w:cs="Arial"/>
          <w:szCs w:val="22"/>
        </w:rPr>
        <w:t>Seite</w:t>
      </w:r>
    </w:p>
    <w:p w14:paraId="1E8AF6C6" w14:textId="4CAFAAE5" w:rsidR="00A11E32" w:rsidRDefault="00A126CA" w:rsidP="00A11E32">
      <w:pPr>
        <w:pStyle w:val="Verzeichnis1"/>
        <w:rPr>
          <w:rFonts w:asciiTheme="minorHAnsi" w:eastAsiaTheme="minorEastAsia" w:hAnsiTheme="minorHAnsi" w:cstheme="minorBidi"/>
          <w:sz w:val="22"/>
          <w:szCs w:val="22"/>
        </w:rPr>
      </w:pPr>
      <w:r w:rsidRPr="00CB43C6">
        <w:rPr>
          <w:sz w:val="22"/>
          <w:szCs w:val="22"/>
        </w:rPr>
        <w:fldChar w:fldCharType="begin"/>
      </w:r>
      <w:r w:rsidR="005C3519" w:rsidRPr="00CB43C6">
        <w:rPr>
          <w:sz w:val="22"/>
          <w:szCs w:val="22"/>
        </w:rPr>
        <w:instrText xml:space="preserve"> TOC \o "1-3" \h \z \u </w:instrText>
      </w:r>
      <w:r w:rsidRPr="00CB43C6">
        <w:rPr>
          <w:sz w:val="22"/>
          <w:szCs w:val="22"/>
        </w:rPr>
        <w:fldChar w:fldCharType="separate"/>
      </w:r>
      <w:hyperlink w:anchor="_Toc524515128" w:history="1">
        <w:r w:rsidR="00A11E32" w:rsidRPr="00A818A8">
          <w:rPr>
            <w:rStyle w:val="Hyperlink"/>
          </w:rPr>
          <w:t>Vorbemerkung</w:t>
        </w:r>
        <w:r w:rsidR="00A11E32">
          <w:rPr>
            <w:webHidden/>
          </w:rPr>
          <w:tab/>
        </w:r>
        <w:r w:rsidR="00A11E32">
          <w:rPr>
            <w:webHidden/>
          </w:rPr>
          <w:fldChar w:fldCharType="begin"/>
        </w:r>
        <w:r w:rsidR="00A11E32">
          <w:rPr>
            <w:webHidden/>
          </w:rPr>
          <w:instrText xml:space="preserve"> PAGEREF _Toc524515128 \h </w:instrText>
        </w:r>
        <w:r w:rsidR="00A11E32">
          <w:rPr>
            <w:webHidden/>
          </w:rPr>
        </w:r>
        <w:r w:rsidR="00A11E32">
          <w:rPr>
            <w:webHidden/>
          </w:rPr>
          <w:fldChar w:fldCharType="separate"/>
        </w:r>
        <w:r w:rsidR="00C577F2">
          <w:rPr>
            <w:webHidden/>
          </w:rPr>
          <w:t>2</w:t>
        </w:r>
        <w:r w:rsidR="00A11E32">
          <w:rPr>
            <w:webHidden/>
          </w:rPr>
          <w:fldChar w:fldCharType="end"/>
        </w:r>
      </w:hyperlink>
    </w:p>
    <w:p w14:paraId="5429BE87" w14:textId="2AB9AE0B"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29" w:history="1">
        <w:r w:rsidR="00A11E32" w:rsidRPr="00A11E32">
          <w:rPr>
            <w:rStyle w:val="Hyperlink"/>
            <w:rFonts w:cs="Arial"/>
          </w:rPr>
          <w:t>1.</w:t>
        </w:r>
        <w:r w:rsidR="00A11E32" w:rsidRPr="00A11E32">
          <w:rPr>
            <w:rFonts w:eastAsiaTheme="minorEastAsia"/>
            <w:sz w:val="22"/>
            <w:szCs w:val="22"/>
          </w:rPr>
          <w:tab/>
        </w:r>
        <w:r w:rsidR="00A11E32" w:rsidRPr="00A11E32">
          <w:rPr>
            <w:rStyle w:val="Hyperlink"/>
            <w:rFonts w:cs="Arial"/>
          </w:rPr>
          <w:t>Vertragsgegenstand</w:t>
        </w:r>
        <w:r w:rsidR="00A11E32" w:rsidRPr="00A11E32">
          <w:rPr>
            <w:webHidden/>
          </w:rPr>
          <w:tab/>
        </w:r>
        <w:r w:rsidR="00A11E32" w:rsidRPr="00A11E32">
          <w:rPr>
            <w:webHidden/>
          </w:rPr>
          <w:fldChar w:fldCharType="begin"/>
        </w:r>
        <w:r w:rsidR="00A11E32" w:rsidRPr="00A11E32">
          <w:rPr>
            <w:webHidden/>
          </w:rPr>
          <w:instrText xml:space="preserve"> PAGEREF _Toc524515129 \h </w:instrText>
        </w:r>
        <w:r w:rsidR="00A11E32" w:rsidRPr="00A11E32">
          <w:rPr>
            <w:webHidden/>
          </w:rPr>
        </w:r>
        <w:r w:rsidR="00A11E32" w:rsidRPr="00A11E32">
          <w:rPr>
            <w:webHidden/>
          </w:rPr>
          <w:fldChar w:fldCharType="separate"/>
        </w:r>
        <w:r w:rsidR="00C577F2">
          <w:rPr>
            <w:webHidden/>
          </w:rPr>
          <w:t>2</w:t>
        </w:r>
        <w:r w:rsidR="00A11E32" w:rsidRPr="00A11E32">
          <w:rPr>
            <w:webHidden/>
          </w:rPr>
          <w:fldChar w:fldCharType="end"/>
        </w:r>
      </w:hyperlink>
    </w:p>
    <w:p w14:paraId="607F2E83" w14:textId="093A280A"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0" w:history="1">
        <w:r w:rsidR="00A11E32" w:rsidRPr="00A11E32">
          <w:rPr>
            <w:rStyle w:val="Hyperlink"/>
            <w:rFonts w:cs="Arial"/>
          </w:rPr>
          <w:t>2.</w:t>
        </w:r>
        <w:r w:rsidR="00A11E32" w:rsidRPr="00A11E32">
          <w:rPr>
            <w:rFonts w:eastAsiaTheme="minorEastAsia"/>
            <w:sz w:val="22"/>
            <w:szCs w:val="22"/>
          </w:rPr>
          <w:tab/>
        </w:r>
        <w:r w:rsidR="00A11E32" w:rsidRPr="00A11E32">
          <w:rPr>
            <w:rStyle w:val="Hyperlink"/>
            <w:rFonts w:cs="Arial"/>
          </w:rPr>
          <w:t>Technischer Bericht über Zustand der WEA</w:t>
        </w:r>
        <w:r w:rsidR="00A11E32" w:rsidRPr="00A11E32">
          <w:rPr>
            <w:webHidden/>
          </w:rPr>
          <w:tab/>
        </w:r>
        <w:r w:rsidR="00A11E32" w:rsidRPr="00A11E32">
          <w:rPr>
            <w:webHidden/>
          </w:rPr>
          <w:fldChar w:fldCharType="begin"/>
        </w:r>
        <w:r w:rsidR="00A11E32" w:rsidRPr="00A11E32">
          <w:rPr>
            <w:webHidden/>
          </w:rPr>
          <w:instrText xml:space="preserve"> PAGEREF _Toc524515130 \h </w:instrText>
        </w:r>
        <w:r w:rsidR="00A11E32" w:rsidRPr="00A11E32">
          <w:rPr>
            <w:webHidden/>
          </w:rPr>
        </w:r>
        <w:r w:rsidR="00A11E32" w:rsidRPr="00A11E32">
          <w:rPr>
            <w:webHidden/>
          </w:rPr>
          <w:fldChar w:fldCharType="separate"/>
        </w:r>
        <w:r w:rsidR="00C577F2">
          <w:rPr>
            <w:webHidden/>
          </w:rPr>
          <w:t>4</w:t>
        </w:r>
        <w:r w:rsidR="00A11E32" w:rsidRPr="00A11E32">
          <w:rPr>
            <w:webHidden/>
          </w:rPr>
          <w:fldChar w:fldCharType="end"/>
        </w:r>
      </w:hyperlink>
    </w:p>
    <w:p w14:paraId="0A283FE5" w14:textId="10F7331B"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1" w:history="1">
        <w:r w:rsidR="00A11E32" w:rsidRPr="00A11E32">
          <w:rPr>
            <w:rStyle w:val="Hyperlink"/>
            <w:rFonts w:cs="Arial"/>
          </w:rPr>
          <w:t>3.</w:t>
        </w:r>
        <w:r w:rsidR="00A11E32" w:rsidRPr="00A11E32">
          <w:rPr>
            <w:rFonts w:eastAsiaTheme="minorEastAsia"/>
            <w:sz w:val="22"/>
            <w:szCs w:val="22"/>
          </w:rPr>
          <w:tab/>
        </w:r>
        <w:r w:rsidR="00A11E32" w:rsidRPr="00A11E32">
          <w:rPr>
            <w:rStyle w:val="Hyperlink"/>
            <w:rFonts w:cs="Arial"/>
          </w:rPr>
          <w:t>Inspektion und Wartung</w:t>
        </w:r>
        <w:r w:rsidR="00A11E32" w:rsidRPr="00A11E32">
          <w:rPr>
            <w:webHidden/>
          </w:rPr>
          <w:tab/>
        </w:r>
        <w:r w:rsidR="00A11E32" w:rsidRPr="00A11E32">
          <w:rPr>
            <w:webHidden/>
          </w:rPr>
          <w:fldChar w:fldCharType="begin"/>
        </w:r>
        <w:r w:rsidR="00A11E32" w:rsidRPr="00A11E32">
          <w:rPr>
            <w:webHidden/>
          </w:rPr>
          <w:instrText xml:space="preserve"> PAGEREF _Toc524515131 \h </w:instrText>
        </w:r>
        <w:r w:rsidR="00A11E32" w:rsidRPr="00A11E32">
          <w:rPr>
            <w:webHidden/>
          </w:rPr>
        </w:r>
        <w:r w:rsidR="00A11E32" w:rsidRPr="00A11E32">
          <w:rPr>
            <w:webHidden/>
          </w:rPr>
          <w:fldChar w:fldCharType="separate"/>
        </w:r>
        <w:r w:rsidR="00C577F2">
          <w:rPr>
            <w:webHidden/>
          </w:rPr>
          <w:t>5</w:t>
        </w:r>
        <w:r w:rsidR="00A11E32" w:rsidRPr="00A11E32">
          <w:rPr>
            <w:webHidden/>
          </w:rPr>
          <w:fldChar w:fldCharType="end"/>
        </w:r>
      </w:hyperlink>
    </w:p>
    <w:p w14:paraId="4527E1AC" w14:textId="4D7022BE"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2" w:history="1">
        <w:r w:rsidR="00A11E32" w:rsidRPr="00A11E32">
          <w:rPr>
            <w:rStyle w:val="Hyperlink"/>
            <w:rFonts w:cs="Arial"/>
          </w:rPr>
          <w:t>4.</w:t>
        </w:r>
        <w:r w:rsidR="00A11E32" w:rsidRPr="00A11E32">
          <w:rPr>
            <w:rFonts w:eastAsiaTheme="minorEastAsia"/>
            <w:sz w:val="22"/>
            <w:szCs w:val="22"/>
          </w:rPr>
          <w:tab/>
        </w:r>
        <w:r w:rsidR="00A11E32" w:rsidRPr="00A11E32">
          <w:rPr>
            <w:rStyle w:val="Hyperlink"/>
            <w:rFonts w:cs="Arial"/>
          </w:rPr>
          <w:t>Instandsetzung und Reparatur</w:t>
        </w:r>
        <w:r w:rsidR="00A11E32" w:rsidRPr="00A11E32">
          <w:rPr>
            <w:webHidden/>
          </w:rPr>
          <w:tab/>
        </w:r>
        <w:r w:rsidR="00A11E32" w:rsidRPr="00A11E32">
          <w:rPr>
            <w:webHidden/>
          </w:rPr>
          <w:fldChar w:fldCharType="begin"/>
        </w:r>
        <w:r w:rsidR="00A11E32" w:rsidRPr="00A11E32">
          <w:rPr>
            <w:webHidden/>
          </w:rPr>
          <w:instrText xml:space="preserve"> PAGEREF _Toc524515132 \h </w:instrText>
        </w:r>
        <w:r w:rsidR="00A11E32" w:rsidRPr="00A11E32">
          <w:rPr>
            <w:webHidden/>
          </w:rPr>
        </w:r>
        <w:r w:rsidR="00A11E32" w:rsidRPr="00A11E32">
          <w:rPr>
            <w:webHidden/>
          </w:rPr>
          <w:fldChar w:fldCharType="separate"/>
        </w:r>
        <w:r w:rsidR="00C577F2">
          <w:rPr>
            <w:webHidden/>
          </w:rPr>
          <w:t>6</w:t>
        </w:r>
        <w:r w:rsidR="00A11E32" w:rsidRPr="00A11E32">
          <w:rPr>
            <w:webHidden/>
          </w:rPr>
          <w:fldChar w:fldCharType="end"/>
        </w:r>
      </w:hyperlink>
    </w:p>
    <w:p w14:paraId="26096724" w14:textId="0E78F7DC"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3" w:history="1">
        <w:r w:rsidR="00A11E32" w:rsidRPr="00A11E32">
          <w:rPr>
            <w:rStyle w:val="Hyperlink"/>
            <w:rFonts w:cs="Arial"/>
          </w:rPr>
          <w:t>5.</w:t>
        </w:r>
        <w:r w:rsidR="00A11E32" w:rsidRPr="00A11E32">
          <w:rPr>
            <w:rFonts w:eastAsiaTheme="minorEastAsia"/>
            <w:sz w:val="22"/>
            <w:szCs w:val="22"/>
          </w:rPr>
          <w:tab/>
        </w:r>
        <w:r w:rsidR="00A11E32" w:rsidRPr="00A11E32">
          <w:rPr>
            <w:rStyle w:val="Hyperlink"/>
            <w:rFonts w:cs="Arial"/>
          </w:rPr>
          <w:t>Fernüberwachung und Entstörungsdienst</w:t>
        </w:r>
        <w:r w:rsidR="00A11E32" w:rsidRPr="00A11E32">
          <w:rPr>
            <w:webHidden/>
          </w:rPr>
          <w:tab/>
        </w:r>
        <w:r w:rsidR="00A11E32" w:rsidRPr="00A11E32">
          <w:rPr>
            <w:webHidden/>
          </w:rPr>
          <w:fldChar w:fldCharType="begin"/>
        </w:r>
        <w:r w:rsidR="00A11E32" w:rsidRPr="00A11E32">
          <w:rPr>
            <w:webHidden/>
          </w:rPr>
          <w:instrText xml:space="preserve"> PAGEREF _Toc524515133 \h </w:instrText>
        </w:r>
        <w:r w:rsidR="00A11E32" w:rsidRPr="00A11E32">
          <w:rPr>
            <w:webHidden/>
          </w:rPr>
        </w:r>
        <w:r w:rsidR="00A11E32" w:rsidRPr="00A11E32">
          <w:rPr>
            <w:webHidden/>
          </w:rPr>
          <w:fldChar w:fldCharType="separate"/>
        </w:r>
        <w:r w:rsidR="00C577F2">
          <w:rPr>
            <w:webHidden/>
          </w:rPr>
          <w:t>7</w:t>
        </w:r>
        <w:r w:rsidR="00A11E32" w:rsidRPr="00A11E32">
          <w:rPr>
            <w:webHidden/>
          </w:rPr>
          <w:fldChar w:fldCharType="end"/>
        </w:r>
      </w:hyperlink>
    </w:p>
    <w:p w14:paraId="51C699E2" w14:textId="35AC7143"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4" w:history="1">
        <w:r w:rsidR="00A11E32" w:rsidRPr="00A11E32">
          <w:rPr>
            <w:rStyle w:val="Hyperlink"/>
            <w:rFonts w:cs="Arial"/>
          </w:rPr>
          <w:t>6.</w:t>
        </w:r>
        <w:r w:rsidR="00A11E32" w:rsidRPr="00A11E32">
          <w:rPr>
            <w:rFonts w:eastAsiaTheme="minorEastAsia"/>
            <w:sz w:val="22"/>
            <w:szCs w:val="22"/>
          </w:rPr>
          <w:tab/>
        </w:r>
        <w:r w:rsidR="00A11E32" w:rsidRPr="00A11E32">
          <w:rPr>
            <w:rStyle w:val="Hyperlink"/>
            <w:rFonts w:cs="Arial"/>
          </w:rPr>
          <w:t>Verfügbarkeitsgarantie</w:t>
        </w:r>
        <w:r w:rsidR="00A11E32" w:rsidRPr="00A11E32">
          <w:rPr>
            <w:webHidden/>
          </w:rPr>
          <w:tab/>
        </w:r>
        <w:r w:rsidR="00A11E32" w:rsidRPr="00A11E32">
          <w:rPr>
            <w:webHidden/>
          </w:rPr>
          <w:fldChar w:fldCharType="begin"/>
        </w:r>
        <w:r w:rsidR="00A11E32" w:rsidRPr="00A11E32">
          <w:rPr>
            <w:webHidden/>
          </w:rPr>
          <w:instrText xml:space="preserve"> PAGEREF _Toc524515134 \h </w:instrText>
        </w:r>
        <w:r w:rsidR="00A11E32" w:rsidRPr="00A11E32">
          <w:rPr>
            <w:webHidden/>
          </w:rPr>
        </w:r>
        <w:r w:rsidR="00A11E32" w:rsidRPr="00A11E32">
          <w:rPr>
            <w:webHidden/>
          </w:rPr>
          <w:fldChar w:fldCharType="separate"/>
        </w:r>
        <w:r w:rsidR="00C577F2">
          <w:rPr>
            <w:webHidden/>
          </w:rPr>
          <w:t>8</w:t>
        </w:r>
        <w:r w:rsidR="00A11E32" w:rsidRPr="00A11E32">
          <w:rPr>
            <w:webHidden/>
          </w:rPr>
          <w:fldChar w:fldCharType="end"/>
        </w:r>
      </w:hyperlink>
    </w:p>
    <w:p w14:paraId="4B0A49B8" w14:textId="1B813E36"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5" w:history="1">
        <w:r w:rsidR="00A11E32" w:rsidRPr="00A11E32">
          <w:rPr>
            <w:rStyle w:val="Hyperlink"/>
            <w:rFonts w:cs="Arial"/>
          </w:rPr>
          <w:t>7.</w:t>
        </w:r>
        <w:r w:rsidR="00A11E32" w:rsidRPr="00A11E32">
          <w:rPr>
            <w:rFonts w:eastAsiaTheme="minorEastAsia"/>
            <w:sz w:val="22"/>
            <w:szCs w:val="22"/>
          </w:rPr>
          <w:tab/>
        </w:r>
        <w:r w:rsidR="00A11E32" w:rsidRPr="00A11E32">
          <w:rPr>
            <w:rStyle w:val="Hyperlink"/>
            <w:rFonts w:cs="Arial"/>
          </w:rPr>
          <w:t>Schäden mit externer Schadensursache</w:t>
        </w:r>
        <w:r w:rsidR="00A11E32" w:rsidRPr="00A11E32">
          <w:rPr>
            <w:webHidden/>
          </w:rPr>
          <w:tab/>
        </w:r>
        <w:r w:rsidR="00A11E32" w:rsidRPr="00A11E32">
          <w:rPr>
            <w:webHidden/>
          </w:rPr>
          <w:fldChar w:fldCharType="begin"/>
        </w:r>
        <w:r w:rsidR="00A11E32" w:rsidRPr="00A11E32">
          <w:rPr>
            <w:webHidden/>
          </w:rPr>
          <w:instrText xml:space="preserve"> PAGEREF _Toc524515135 \h </w:instrText>
        </w:r>
        <w:r w:rsidR="00A11E32" w:rsidRPr="00A11E32">
          <w:rPr>
            <w:webHidden/>
          </w:rPr>
        </w:r>
        <w:r w:rsidR="00A11E32" w:rsidRPr="00A11E32">
          <w:rPr>
            <w:webHidden/>
          </w:rPr>
          <w:fldChar w:fldCharType="separate"/>
        </w:r>
        <w:r w:rsidR="00C577F2">
          <w:rPr>
            <w:webHidden/>
          </w:rPr>
          <w:t>10</w:t>
        </w:r>
        <w:r w:rsidR="00A11E32" w:rsidRPr="00A11E32">
          <w:rPr>
            <w:webHidden/>
          </w:rPr>
          <w:fldChar w:fldCharType="end"/>
        </w:r>
      </w:hyperlink>
    </w:p>
    <w:p w14:paraId="64BAF0C8" w14:textId="50F9699C"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6" w:history="1">
        <w:r w:rsidR="00A11E32" w:rsidRPr="00A11E32">
          <w:rPr>
            <w:rStyle w:val="Hyperlink"/>
            <w:rFonts w:cs="Arial"/>
          </w:rPr>
          <w:t>8.</w:t>
        </w:r>
        <w:r w:rsidR="00A11E32" w:rsidRPr="00A11E32">
          <w:rPr>
            <w:rFonts w:eastAsiaTheme="minorEastAsia"/>
            <w:sz w:val="22"/>
            <w:szCs w:val="22"/>
          </w:rPr>
          <w:tab/>
        </w:r>
        <w:r w:rsidR="00A11E32" w:rsidRPr="00A11E32">
          <w:rPr>
            <w:rStyle w:val="Hyperlink"/>
            <w:rFonts w:cs="Arial"/>
          </w:rPr>
          <w:t>Elektrotechnische Verantwortung</w:t>
        </w:r>
        <w:r w:rsidR="00A11E32" w:rsidRPr="00A11E32">
          <w:rPr>
            <w:webHidden/>
          </w:rPr>
          <w:tab/>
        </w:r>
        <w:r w:rsidR="00A11E32" w:rsidRPr="00A11E32">
          <w:rPr>
            <w:webHidden/>
          </w:rPr>
          <w:fldChar w:fldCharType="begin"/>
        </w:r>
        <w:r w:rsidR="00A11E32" w:rsidRPr="00A11E32">
          <w:rPr>
            <w:webHidden/>
          </w:rPr>
          <w:instrText xml:space="preserve"> PAGEREF _Toc524515136 \h </w:instrText>
        </w:r>
        <w:r w:rsidR="00A11E32" w:rsidRPr="00A11E32">
          <w:rPr>
            <w:webHidden/>
          </w:rPr>
        </w:r>
        <w:r w:rsidR="00A11E32" w:rsidRPr="00A11E32">
          <w:rPr>
            <w:webHidden/>
          </w:rPr>
          <w:fldChar w:fldCharType="separate"/>
        </w:r>
        <w:r w:rsidR="00C577F2">
          <w:rPr>
            <w:webHidden/>
          </w:rPr>
          <w:t>11</w:t>
        </w:r>
        <w:r w:rsidR="00A11E32" w:rsidRPr="00A11E32">
          <w:rPr>
            <w:webHidden/>
          </w:rPr>
          <w:fldChar w:fldCharType="end"/>
        </w:r>
      </w:hyperlink>
    </w:p>
    <w:p w14:paraId="72B419CC" w14:textId="650478D9" w:rsidR="00A11E32" w:rsidRPr="00A11E32" w:rsidRDefault="005B15B5" w:rsidP="00A11E32">
      <w:pPr>
        <w:pStyle w:val="Verzeichnis1"/>
        <w:rPr>
          <w:rFonts w:eastAsiaTheme="minorEastAsia"/>
          <w:sz w:val="22"/>
          <w:szCs w:val="22"/>
        </w:rPr>
      </w:pPr>
      <w:r>
        <w:rPr>
          <w:rStyle w:val="Hyperlink"/>
          <w:rFonts w:cs="Arial"/>
          <w:u w:val="none"/>
        </w:rPr>
        <w:t xml:space="preserve">  </w:t>
      </w:r>
      <w:hyperlink w:anchor="_Toc524515137" w:history="1">
        <w:r w:rsidR="00A11E32" w:rsidRPr="00A11E32">
          <w:rPr>
            <w:rStyle w:val="Hyperlink"/>
            <w:rFonts w:cs="Arial"/>
          </w:rPr>
          <w:t>9.</w:t>
        </w:r>
        <w:r w:rsidR="00A11E32" w:rsidRPr="00A11E32">
          <w:rPr>
            <w:rFonts w:eastAsiaTheme="minorEastAsia"/>
            <w:sz w:val="22"/>
            <w:szCs w:val="22"/>
          </w:rPr>
          <w:tab/>
        </w:r>
        <w:r w:rsidR="00A11E32" w:rsidRPr="00A11E32">
          <w:rPr>
            <w:rStyle w:val="Hyperlink"/>
            <w:rFonts w:cs="Arial"/>
          </w:rPr>
          <w:t>Dokumentations- und sonstige Berichtspflichten der Deutschen Windtechnik</w:t>
        </w:r>
        <w:r w:rsidR="00A11E32" w:rsidRPr="00A11E32">
          <w:rPr>
            <w:webHidden/>
          </w:rPr>
          <w:tab/>
        </w:r>
        <w:r w:rsidR="00A11E32" w:rsidRPr="00A11E32">
          <w:rPr>
            <w:webHidden/>
          </w:rPr>
          <w:fldChar w:fldCharType="begin"/>
        </w:r>
        <w:r w:rsidR="00A11E32" w:rsidRPr="00A11E32">
          <w:rPr>
            <w:webHidden/>
          </w:rPr>
          <w:instrText xml:space="preserve"> PAGEREF _Toc524515137 \h </w:instrText>
        </w:r>
        <w:r w:rsidR="00A11E32" w:rsidRPr="00A11E32">
          <w:rPr>
            <w:webHidden/>
          </w:rPr>
        </w:r>
        <w:r w:rsidR="00A11E32" w:rsidRPr="00A11E32">
          <w:rPr>
            <w:webHidden/>
          </w:rPr>
          <w:fldChar w:fldCharType="separate"/>
        </w:r>
        <w:r w:rsidR="00C577F2">
          <w:rPr>
            <w:webHidden/>
          </w:rPr>
          <w:t>11</w:t>
        </w:r>
        <w:r w:rsidR="00A11E32" w:rsidRPr="00A11E32">
          <w:rPr>
            <w:webHidden/>
          </w:rPr>
          <w:fldChar w:fldCharType="end"/>
        </w:r>
      </w:hyperlink>
    </w:p>
    <w:p w14:paraId="024E8B98" w14:textId="5C792D1A" w:rsidR="00A11E32" w:rsidRPr="00A11E32" w:rsidRDefault="008144DE" w:rsidP="00A11E32">
      <w:pPr>
        <w:pStyle w:val="Verzeichnis1"/>
        <w:rPr>
          <w:rFonts w:eastAsiaTheme="minorEastAsia"/>
          <w:sz w:val="22"/>
          <w:szCs w:val="22"/>
        </w:rPr>
      </w:pPr>
      <w:hyperlink w:anchor="_Toc524515138" w:history="1">
        <w:r w:rsidR="00A11E32" w:rsidRPr="00A11E32">
          <w:rPr>
            <w:rStyle w:val="Hyperlink"/>
            <w:rFonts w:cs="Arial"/>
          </w:rPr>
          <w:t>10.</w:t>
        </w:r>
        <w:r w:rsidR="00A11E32" w:rsidRPr="00A11E32">
          <w:rPr>
            <w:rFonts w:eastAsiaTheme="minorEastAsia"/>
            <w:sz w:val="22"/>
            <w:szCs w:val="22"/>
          </w:rPr>
          <w:tab/>
        </w:r>
        <w:r w:rsidR="00A11E32" w:rsidRPr="00A11E32">
          <w:rPr>
            <w:rStyle w:val="Hyperlink"/>
            <w:rFonts w:cs="Arial"/>
          </w:rPr>
          <w:t>Abfallstoffe; Eigentumsübergang</w:t>
        </w:r>
        <w:r w:rsidR="00A11E32" w:rsidRPr="00A11E32">
          <w:rPr>
            <w:webHidden/>
          </w:rPr>
          <w:tab/>
        </w:r>
        <w:r w:rsidR="00A11E32" w:rsidRPr="00A11E32">
          <w:rPr>
            <w:webHidden/>
          </w:rPr>
          <w:fldChar w:fldCharType="begin"/>
        </w:r>
        <w:r w:rsidR="00A11E32" w:rsidRPr="00A11E32">
          <w:rPr>
            <w:webHidden/>
          </w:rPr>
          <w:instrText xml:space="preserve"> PAGEREF _Toc524515138 \h </w:instrText>
        </w:r>
        <w:r w:rsidR="00A11E32" w:rsidRPr="00A11E32">
          <w:rPr>
            <w:webHidden/>
          </w:rPr>
        </w:r>
        <w:r w:rsidR="00A11E32" w:rsidRPr="00A11E32">
          <w:rPr>
            <w:webHidden/>
          </w:rPr>
          <w:fldChar w:fldCharType="separate"/>
        </w:r>
        <w:r w:rsidR="00C577F2">
          <w:rPr>
            <w:webHidden/>
          </w:rPr>
          <w:t>12</w:t>
        </w:r>
        <w:r w:rsidR="00A11E32" w:rsidRPr="00A11E32">
          <w:rPr>
            <w:webHidden/>
          </w:rPr>
          <w:fldChar w:fldCharType="end"/>
        </w:r>
      </w:hyperlink>
    </w:p>
    <w:p w14:paraId="1A4DE9AA" w14:textId="13965B28" w:rsidR="00A11E32" w:rsidRPr="00A11E32" w:rsidRDefault="008144DE" w:rsidP="00A11E32">
      <w:pPr>
        <w:pStyle w:val="Verzeichnis1"/>
        <w:rPr>
          <w:rFonts w:eastAsiaTheme="minorEastAsia"/>
          <w:sz w:val="22"/>
          <w:szCs w:val="22"/>
        </w:rPr>
      </w:pPr>
      <w:hyperlink w:anchor="_Toc524515139" w:history="1">
        <w:r w:rsidR="00A11E32" w:rsidRPr="00A11E32">
          <w:rPr>
            <w:rStyle w:val="Hyperlink"/>
            <w:rFonts w:cs="Arial"/>
          </w:rPr>
          <w:t>11.</w:t>
        </w:r>
        <w:r w:rsidR="00A11E32" w:rsidRPr="00A11E32">
          <w:rPr>
            <w:rFonts w:eastAsiaTheme="minorEastAsia"/>
            <w:sz w:val="22"/>
            <w:szCs w:val="22"/>
          </w:rPr>
          <w:tab/>
        </w:r>
        <w:r w:rsidR="00A11E32" w:rsidRPr="00A11E32">
          <w:rPr>
            <w:rStyle w:val="Hyperlink"/>
            <w:rFonts w:cs="Arial"/>
          </w:rPr>
          <w:t>Einschaltung von Subunternehmern</w:t>
        </w:r>
        <w:r w:rsidR="00A11E32" w:rsidRPr="00A11E32">
          <w:rPr>
            <w:webHidden/>
          </w:rPr>
          <w:tab/>
        </w:r>
        <w:r w:rsidR="00A11E32" w:rsidRPr="00A11E32">
          <w:rPr>
            <w:webHidden/>
          </w:rPr>
          <w:fldChar w:fldCharType="begin"/>
        </w:r>
        <w:r w:rsidR="00A11E32" w:rsidRPr="00A11E32">
          <w:rPr>
            <w:webHidden/>
          </w:rPr>
          <w:instrText xml:space="preserve"> PAGEREF _Toc524515139 \h </w:instrText>
        </w:r>
        <w:r w:rsidR="00A11E32" w:rsidRPr="00A11E32">
          <w:rPr>
            <w:webHidden/>
          </w:rPr>
        </w:r>
        <w:r w:rsidR="00A11E32" w:rsidRPr="00A11E32">
          <w:rPr>
            <w:webHidden/>
          </w:rPr>
          <w:fldChar w:fldCharType="separate"/>
        </w:r>
        <w:r w:rsidR="00C577F2">
          <w:rPr>
            <w:webHidden/>
          </w:rPr>
          <w:t>13</w:t>
        </w:r>
        <w:r w:rsidR="00A11E32" w:rsidRPr="00A11E32">
          <w:rPr>
            <w:webHidden/>
          </w:rPr>
          <w:fldChar w:fldCharType="end"/>
        </w:r>
      </w:hyperlink>
    </w:p>
    <w:p w14:paraId="3A09CF04" w14:textId="7FB0EDB0" w:rsidR="00A11E32" w:rsidRPr="00A11E32" w:rsidRDefault="008144DE" w:rsidP="00A11E32">
      <w:pPr>
        <w:pStyle w:val="Verzeichnis1"/>
        <w:rPr>
          <w:rFonts w:eastAsiaTheme="minorEastAsia"/>
          <w:sz w:val="22"/>
          <w:szCs w:val="22"/>
        </w:rPr>
      </w:pPr>
      <w:hyperlink w:anchor="_Toc524515140" w:history="1">
        <w:r w:rsidR="00A11E32" w:rsidRPr="00A11E32">
          <w:rPr>
            <w:rStyle w:val="Hyperlink"/>
            <w:rFonts w:cs="Arial"/>
          </w:rPr>
          <w:t>12.</w:t>
        </w:r>
        <w:r w:rsidR="00A11E32" w:rsidRPr="00A11E32">
          <w:rPr>
            <w:rFonts w:eastAsiaTheme="minorEastAsia"/>
            <w:sz w:val="22"/>
            <w:szCs w:val="22"/>
          </w:rPr>
          <w:tab/>
        </w:r>
        <w:r w:rsidR="00A11E32" w:rsidRPr="00A11E32">
          <w:rPr>
            <w:rStyle w:val="Hyperlink"/>
            <w:rFonts w:cs="Arial"/>
          </w:rPr>
          <w:t>Mitwirkungspflichten des Auftraggebers</w:t>
        </w:r>
        <w:r w:rsidR="00A11E32" w:rsidRPr="00A11E32">
          <w:rPr>
            <w:webHidden/>
          </w:rPr>
          <w:tab/>
        </w:r>
        <w:r w:rsidR="00A11E32" w:rsidRPr="00A11E32">
          <w:rPr>
            <w:webHidden/>
          </w:rPr>
          <w:fldChar w:fldCharType="begin"/>
        </w:r>
        <w:r w:rsidR="00A11E32" w:rsidRPr="00A11E32">
          <w:rPr>
            <w:webHidden/>
          </w:rPr>
          <w:instrText xml:space="preserve"> PAGEREF _Toc524515140 \h </w:instrText>
        </w:r>
        <w:r w:rsidR="00A11E32" w:rsidRPr="00A11E32">
          <w:rPr>
            <w:webHidden/>
          </w:rPr>
        </w:r>
        <w:r w:rsidR="00A11E32" w:rsidRPr="00A11E32">
          <w:rPr>
            <w:webHidden/>
          </w:rPr>
          <w:fldChar w:fldCharType="separate"/>
        </w:r>
        <w:r w:rsidR="00C577F2">
          <w:rPr>
            <w:webHidden/>
          </w:rPr>
          <w:t>13</w:t>
        </w:r>
        <w:r w:rsidR="00A11E32" w:rsidRPr="00A11E32">
          <w:rPr>
            <w:webHidden/>
          </w:rPr>
          <w:fldChar w:fldCharType="end"/>
        </w:r>
      </w:hyperlink>
    </w:p>
    <w:p w14:paraId="25579609" w14:textId="0238C636" w:rsidR="00A11E32" w:rsidRPr="00A11E32" w:rsidRDefault="008144DE" w:rsidP="00A11E32">
      <w:pPr>
        <w:pStyle w:val="Verzeichnis1"/>
        <w:rPr>
          <w:rFonts w:eastAsiaTheme="minorEastAsia"/>
          <w:sz w:val="22"/>
          <w:szCs w:val="22"/>
        </w:rPr>
      </w:pPr>
      <w:hyperlink w:anchor="_Toc524515141" w:history="1">
        <w:r w:rsidR="00A11E32" w:rsidRPr="00A11E32">
          <w:rPr>
            <w:rStyle w:val="Hyperlink"/>
            <w:rFonts w:cs="Arial"/>
          </w:rPr>
          <w:t>13.</w:t>
        </w:r>
        <w:r w:rsidR="00A11E32" w:rsidRPr="00A11E32">
          <w:rPr>
            <w:rFonts w:eastAsiaTheme="minorEastAsia"/>
            <w:sz w:val="22"/>
            <w:szCs w:val="22"/>
          </w:rPr>
          <w:tab/>
        </w:r>
        <w:r w:rsidR="00A11E32" w:rsidRPr="00A11E32">
          <w:rPr>
            <w:rStyle w:val="Hyperlink"/>
            <w:rFonts w:cs="Arial"/>
          </w:rPr>
          <w:t>Abnahme</w:t>
        </w:r>
        <w:r w:rsidR="00A11E32" w:rsidRPr="00A11E32">
          <w:rPr>
            <w:webHidden/>
          </w:rPr>
          <w:tab/>
        </w:r>
        <w:r w:rsidR="00A11E32" w:rsidRPr="00A11E32">
          <w:rPr>
            <w:webHidden/>
          </w:rPr>
          <w:fldChar w:fldCharType="begin"/>
        </w:r>
        <w:r w:rsidR="00A11E32" w:rsidRPr="00A11E32">
          <w:rPr>
            <w:webHidden/>
          </w:rPr>
          <w:instrText xml:space="preserve"> PAGEREF _Toc524515141 \h </w:instrText>
        </w:r>
        <w:r w:rsidR="00A11E32" w:rsidRPr="00A11E32">
          <w:rPr>
            <w:webHidden/>
          </w:rPr>
        </w:r>
        <w:r w:rsidR="00A11E32" w:rsidRPr="00A11E32">
          <w:rPr>
            <w:webHidden/>
          </w:rPr>
          <w:fldChar w:fldCharType="separate"/>
        </w:r>
        <w:r w:rsidR="00C577F2">
          <w:rPr>
            <w:webHidden/>
          </w:rPr>
          <w:t>14</w:t>
        </w:r>
        <w:r w:rsidR="00A11E32" w:rsidRPr="00A11E32">
          <w:rPr>
            <w:webHidden/>
          </w:rPr>
          <w:fldChar w:fldCharType="end"/>
        </w:r>
      </w:hyperlink>
    </w:p>
    <w:p w14:paraId="2C2398FC" w14:textId="6AFD39D4" w:rsidR="00A11E32" w:rsidRPr="00A11E32" w:rsidRDefault="008144DE" w:rsidP="00A11E32">
      <w:pPr>
        <w:pStyle w:val="Verzeichnis1"/>
        <w:rPr>
          <w:rFonts w:eastAsiaTheme="minorEastAsia"/>
          <w:sz w:val="22"/>
          <w:szCs w:val="22"/>
        </w:rPr>
      </w:pPr>
      <w:hyperlink w:anchor="_Toc524515142" w:history="1">
        <w:r w:rsidR="00A11E32" w:rsidRPr="00A11E32">
          <w:rPr>
            <w:rStyle w:val="Hyperlink"/>
            <w:rFonts w:cs="Arial"/>
          </w:rPr>
          <w:t>14.</w:t>
        </w:r>
        <w:r w:rsidR="00A11E32" w:rsidRPr="00A11E32">
          <w:rPr>
            <w:rFonts w:eastAsiaTheme="minorEastAsia"/>
            <w:sz w:val="22"/>
            <w:szCs w:val="22"/>
          </w:rPr>
          <w:tab/>
        </w:r>
        <w:r w:rsidR="00A11E32" w:rsidRPr="00A11E32">
          <w:rPr>
            <w:rStyle w:val="Hyperlink"/>
            <w:rFonts w:cs="Arial"/>
          </w:rPr>
          <w:t>Vergütung der Leistungen der Deutschen Windtechnik</w:t>
        </w:r>
        <w:r w:rsidR="00A11E32" w:rsidRPr="00A11E32">
          <w:rPr>
            <w:webHidden/>
          </w:rPr>
          <w:tab/>
        </w:r>
        <w:r w:rsidR="00A11E32" w:rsidRPr="00A11E32">
          <w:rPr>
            <w:webHidden/>
          </w:rPr>
          <w:fldChar w:fldCharType="begin"/>
        </w:r>
        <w:r w:rsidR="00A11E32" w:rsidRPr="00A11E32">
          <w:rPr>
            <w:webHidden/>
          </w:rPr>
          <w:instrText xml:space="preserve"> PAGEREF _Toc524515142 \h </w:instrText>
        </w:r>
        <w:r w:rsidR="00A11E32" w:rsidRPr="00A11E32">
          <w:rPr>
            <w:webHidden/>
          </w:rPr>
        </w:r>
        <w:r w:rsidR="00A11E32" w:rsidRPr="00A11E32">
          <w:rPr>
            <w:webHidden/>
          </w:rPr>
          <w:fldChar w:fldCharType="separate"/>
        </w:r>
        <w:r w:rsidR="00C577F2">
          <w:rPr>
            <w:webHidden/>
          </w:rPr>
          <w:t>14</w:t>
        </w:r>
        <w:r w:rsidR="00A11E32" w:rsidRPr="00A11E32">
          <w:rPr>
            <w:webHidden/>
          </w:rPr>
          <w:fldChar w:fldCharType="end"/>
        </w:r>
      </w:hyperlink>
    </w:p>
    <w:p w14:paraId="6CB0BA7C" w14:textId="1A4F8A2A" w:rsidR="00A11E32" w:rsidRPr="00A11E32" w:rsidRDefault="008144DE" w:rsidP="00A11E32">
      <w:pPr>
        <w:pStyle w:val="Verzeichnis1"/>
        <w:rPr>
          <w:rFonts w:eastAsiaTheme="minorEastAsia"/>
          <w:sz w:val="22"/>
          <w:szCs w:val="22"/>
        </w:rPr>
      </w:pPr>
      <w:hyperlink w:anchor="_Toc524515143" w:history="1">
        <w:r w:rsidR="00A11E32" w:rsidRPr="00A11E32">
          <w:rPr>
            <w:rStyle w:val="Hyperlink"/>
            <w:rFonts w:cs="Arial"/>
          </w:rPr>
          <w:t>15.</w:t>
        </w:r>
        <w:r w:rsidR="00A11E32" w:rsidRPr="00A11E32">
          <w:rPr>
            <w:rFonts w:eastAsiaTheme="minorEastAsia"/>
            <w:sz w:val="22"/>
            <w:szCs w:val="22"/>
          </w:rPr>
          <w:tab/>
        </w:r>
        <w:r w:rsidR="00A11E32" w:rsidRPr="00A11E32">
          <w:rPr>
            <w:rStyle w:val="Hyperlink"/>
            <w:rFonts w:cs="Arial"/>
          </w:rPr>
          <w:t>Abrechnungs- und Zahlungsmodalitäten</w:t>
        </w:r>
        <w:r w:rsidR="00A11E32" w:rsidRPr="00A11E32">
          <w:rPr>
            <w:webHidden/>
          </w:rPr>
          <w:tab/>
        </w:r>
        <w:r w:rsidR="00A11E32" w:rsidRPr="00A11E32">
          <w:rPr>
            <w:webHidden/>
          </w:rPr>
          <w:fldChar w:fldCharType="begin"/>
        </w:r>
        <w:r w:rsidR="00A11E32" w:rsidRPr="00A11E32">
          <w:rPr>
            <w:webHidden/>
          </w:rPr>
          <w:instrText xml:space="preserve"> PAGEREF _Toc524515143 \h </w:instrText>
        </w:r>
        <w:r w:rsidR="00A11E32" w:rsidRPr="00A11E32">
          <w:rPr>
            <w:webHidden/>
          </w:rPr>
        </w:r>
        <w:r w:rsidR="00A11E32" w:rsidRPr="00A11E32">
          <w:rPr>
            <w:webHidden/>
          </w:rPr>
          <w:fldChar w:fldCharType="separate"/>
        </w:r>
        <w:r w:rsidR="00C577F2">
          <w:rPr>
            <w:webHidden/>
          </w:rPr>
          <w:t>15</w:t>
        </w:r>
        <w:r w:rsidR="00A11E32" w:rsidRPr="00A11E32">
          <w:rPr>
            <w:webHidden/>
          </w:rPr>
          <w:fldChar w:fldCharType="end"/>
        </w:r>
      </w:hyperlink>
    </w:p>
    <w:p w14:paraId="52EF1710" w14:textId="1974C558" w:rsidR="00A11E32" w:rsidRPr="00A11E32" w:rsidRDefault="008144DE" w:rsidP="00A11E32">
      <w:pPr>
        <w:pStyle w:val="Verzeichnis1"/>
        <w:rPr>
          <w:rFonts w:eastAsiaTheme="minorEastAsia"/>
          <w:sz w:val="22"/>
          <w:szCs w:val="22"/>
        </w:rPr>
      </w:pPr>
      <w:hyperlink w:anchor="_Toc524515144" w:history="1">
        <w:r w:rsidR="00A11E32" w:rsidRPr="00A11E32">
          <w:rPr>
            <w:rStyle w:val="Hyperlink"/>
            <w:rFonts w:cs="Arial"/>
          </w:rPr>
          <w:t>16.</w:t>
        </w:r>
        <w:r w:rsidR="00A11E32" w:rsidRPr="00A11E32">
          <w:rPr>
            <w:rFonts w:eastAsiaTheme="minorEastAsia"/>
            <w:sz w:val="22"/>
            <w:szCs w:val="22"/>
          </w:rPr>
          <w:tab/>
        </w:r>
        <w:r w:rsidR="00A11E32" w:rsidRPr="00A11E32">
          <w:rPr>
            <w:rStyle w:val="Hyperlink"/>
            <w:rFonts w:cs="Arial"/>
          </w:rPr>
          <w:t>Mängelansprüche, Haftung und Abtretung von Ansprüchen</w:t>
        </w:r>
        <w:r w:rsidR="00A11E32" w:rsidRPr="00A11E32">
          <w:rPr>
            <w:webHidden/>
          </w:rPr>
          <w:tab/>
        </w:r>
        <w:r w:rsidR="00A11E32" w:rsidRPr="00A11E32">
          <w:rPr>
            <w:webHidden/>
          </w:rPr>
          <w:fldChar w:fldCharType="begin"/>
        </w:r>
        <w:r w:rsidR="00A11E32" w:rsidRPr="00A11E32">
          <w:rPr>
            <w:webHidden/>
          </w:rPr>
          <w:instrText xml:space="preserve"> PAGEREF _Toc524515144 \h </w:instrText>
        </w:r>
        <w:r w:rsidR="00A11E32" w:rsidRPr="00A11E32">
          <w:rPr>
            <w:webHidden/>
          </w:rPr>
        </w:r>
        <w:r w:rsidR="00A11E32" w:rsidRPr="00A11E32">
          <w:rPr>
            <w:webHidden/>
          </w:rPr>
          <w:fldChar w:fldCharType="separate"/>
        </w:r>
        <w:r w:rsidR="00C577F2">
          <w:rPr>
            <w:webHidden/>
          </w:rPr>
          <w:t>16</w:t>
        </w:r>
        <w:r w:rsidR="00A11E32" w:rsidRPr="00A11E32">
          <w:rPr>
            <w:webHidden/>
          </w:rPr>
          <w:fldChar w:fldCharType="end"/>
        </w:r>
      </w:hyperlink>
    </w:p>
    <w:p w14:paraId="3954AFEF" w14:textId="78FDC395" w:rsidR="00A11E32" w:rsidRPr="00A11E32" w:rsidRDefault="008144DE" w:rsidP="00A11E32">
      <w:pPr>
        <w:pStyle w:val="Verzeichnis1"/>
        <w:rPr>
          <w:rFonts w:eastAsiaTheme="minorEastAsia"/>
          <w:sz w:val="22"/>
          <w:szCs w:val="22"/>
        </w:rPr>
      </w:pPr>
      <w:hyperlink w:anchor="_Toc524515145" w:history="1">
        <w:r w:rsidR="00A11E32" w:rsidRPr="00A11E32">
          <w:rPr>
            <w:rStyle w:val="Hyperlink"/>
            <w:rFonts w:cs="Arial"/>
          </w:rPr>
          <w:t>17.</w:t>
        </w:r>
        <w:r w:rsidR="00A11E32" w:rsidRPr="00A11E32">
          <w:rPr>
            <w:rFonts w:eastAsiaTheme="minorEastAsia"/>
            <w:sz w:val="22"/>
            <w:szCs w:val="22"/>
          </w:rPr>
          <w:tab/>
        </w:r>
        <w:r w:rsidR="00A11E32" w:rsidRPr="00A11E32">
          <w:rPr>
            <w:rStyle w:val="Hyperlink"/>
            <w:rFonts w:cs="Arial"/>
          </w:rPr>
          <w:t>Versicherungen</w:t>
        </w:r>
        <w:r w:rsidR="00A11E32" w:rsidRPr="00A11E32">
          <w:rPr>
            <w:webHidden/>
          </w:rPr>
          <w:tab/>
        </w:r>
        <w:r w:rsidR="00A11E32" w:rsidRPr="00A11E32">
          <w:rPr>
            <w:webHidden/>
          </w:rPr>
          <w:fldChar w:fldCharType="begin"/>
        </w:r>
        <w:r w:rsidR="00A11E32" w:rsidRPr="00A11E32">
          <w:rPr>
            <w:webHidden/>
          </w:rPr>
          <w:instrText xml:space="preserve"> PAGEREF _Toc524515145 \h </w:instrText>
        </w:r>
        <w:r w:rsidR="00A11E32" w:rsidRPr="00A11E32">
          <w:rPr>
            <w:webHidden/>
          </w:rPr>
        </w:r>
        <w:r w:rsidR="00A11E32" w:rsidRPr="00A11E32">
          <w:rPr>
            <w:webHidden/>
          </w:rPr>
          <w:fldChar w:fldCharType="separate"/>
        </w:r>
        <w:r w:rsidR="00C577F2">
          <w:rPr>
            <w:webHidden/>
          </w:rPr>
          <w:t>16</w:t>
        </w:r>
        <w:r w:rsidR="00A11E32" w:rsidRPr="00A11E32">
          <w:rPr>
            <w:webHidden/>
          </w:rPr>
          <w:fldChar w:fldCharType="end"/>
        </w:r>
      </w:hyperlink>
    </w:p>
    <w:p w14:paraId="00EE259E" w14:textId="0937BDAA" w:rsidR="00A11E32" w:rsidRPr="00A11E32" w:rsidRDefault="008144DE" w:rsidP="00A11E32">
      <w:pPr>
        <w:pStyle w:val="Verzeichnis1"/>
        <w:rPr>
          <w:rFonts w:eastAsiaTheme="minorEastAsia"/>
          <w:sz w:val="22"/>
          <w:szCs w:val="22"/>
        </w:rPr>
      </w:pPr>
      <w:hyperlink w:anchor="_Toc524515146" w:history="1">
        <w:r w:rsidR="00A11E32" w:rsidRPr="00A11E32">
          <w:rPr>
            <w:rStyle w:val="Hyperlink"/>
            <w:rFonts w:cs="Arial"/>
          </w:rPr>
          <w:t>18.</w:t>
        </w:r>
        <w:r w:rsidR="00A11E32" w:rsidRPr="00A11E32">
          <w:rPr>
            <w:rFonts w:eastAsiaTheme="minorEastAsia"/>
            <w:sz w:val="22"/>
            <w:szCs w:val="22"/>
          </w:rPr>
          <w:tab/>
        </w:r>
        <w:r w:rsidR="00A11E32" w:rsidRPr="00A11E32">
          <w:rPr>
            <w:rStyle w:val="Hyperlink"/>
            <w:rFonts w:cs="Arial"/>
          </w:rPr>
          <w:t>Rechtsnachfolge</w:t>
        </w:r>
        <w:r w:rsidR="00A11E32" w:rsidRPr="00A11E32">
          <w:rPr>
            <w:webHidden/>
          </w:rPr>
          <w:tab/>
        </w:r>
        <w:r w:rsidR="00A11E32" w:rsidRPr="00A11E32">
          <w:rPr>
            <w:webHidden/>
          </w:rPr>
          <w:fldChar w:fldCharType="begin"/>
        </w:r>
        <w:r w:rsidR="00A11E32" w:rsidRPr="00A11E32">
          <w:rPr>
            <w:webHidden/>
          </w:rPr>
          <w:instrText xml:space="preserve"> PAGEREF _Toc524515146 \h </w:instrText>
        </w:r>
        <w:r w:rsidR="00A11E32" w:rsidRPr="00A11E32">
          <w:rPr>
            <w:webHidden/>
          </w:rPr>
        </w:r>
        <w:r w:rsidR="00A11E32" w:rsidRPr="00A11E32">
          <w:rPr>
            <w:webHidden/>
          </w:rPr>
          <w:fldChar w:fldCharType="separate"/>
        </w:r>
        <w:r w:rsidR="00C577F2">
          <w:rPr>
            <w:webHidden/>
          </w:rPr>
          <w:t>16</w:t>
        </w:r>
        <w:r w:rsidR="00A11E32" w:rsidRPr="00A11E32">
          <w:rPr>
            <w:webHidden/>
          </w:rPr>
          <w:fldChar w:fldCharType="end"/>
        </w:r>
      </w:hyperlink>
    </w:p>
    <w:p w14:paraId="4B25BDF1" w14:textId="0BC00D03" w:rsidR="00A11E32" w:rsidRPr="00A11E32" w:rsidRDefault="008144DE" w:rsidP="00A11E32">
      <w:pPr>
        <w:pStyle w:val="Verzeichnis1"/>
        <w:rPr>
          <w:rFonts w:eastAsiaTheme="minorEastAsia"/>
          <w:sz w:val="22"/>
          <w:szCs w:val="22"/>
        </w:rPr>
      </w:pPr>
      <w:hyperlink w:anchor="_Toc524515147" w:history="1">
        <w:r w:rsidR="00A11E32" w:rsidRPr="00A11E32">
          <w:rPr>
            <w:rStyle w:val="Hyperlink"/>
            <w:rFonts w:cs="Arial"/>
          </w:rPr>
          <w:t>19.</w:t>
        </w:r>
        <w:r w:rsidR="00A11E32" w:rsidRPr="00A11E32">
          <w:rPr>
            <w:rFonts w:eastAsiaTheme="minorEastAsia"/>
            <w:sz w:val="22"/>
            <w:szCs w:val="22"/>
          </w:rPr>
          <w:tab/>
        </w:r>
        <w:r w:rsidR="00A11E32" w:rsidRPr="00A11E32">
          <w:rPr>
            <w:rStyle w:val="Hyperlink"/>
            <w:rFonts w:cs="Arial"/>
          </w:rPr>
          <w:t>Vertragsdauer; Kündigung</w:t>
        </w:r>
        <w:r w:rsidR="00A11E32" w:rsidRPr="00A11E32">
          <w:rPr>
            <w:webHidden/>
          </w:rPr>
          <w:tab/>
        </w:r>
        <w:r w:rsidR="00A11E32" w:rsidRPr="00A11E32">
          <w:rPr>
            <w:webHidden/>
          </w:rPr>
          <w:fldChar w:fldCharType="begin"/>
        </w:r>
        <w:r w:rsidR="00A11E32" w:rsidRPr="00A11E32">
          <w:rPr>
            <w:webHidden/>
          </w:rPr>
          <w:instrText xml:space="preserve"> PAGEREF _Toc524515147 \h </w:instrText>
        </w:r>
        <w:r w:rsidR="00A11E32" w:rsidRPr="00A11E32">
          <w:rPr>
            <w:webHidden/>
          </w:rPr>
        </w:r>
        <w:r w:rsidR="00A11E32" w:rsidRPr="00A11E32">
          <w:rPr>
            <w:webHidden/>
          </w:rPr>
          <w:fldChar w:fldCharType="separate"/>
        </w:r>
        <w:r w:rsidR="00C577F2">
          <w:rPr>
            <w:webHidden/>
          </w:rPr>
          <w:t>17</w:t>
        </w:r>
        <w:r w:rsidR="00A11E32" w:rsidRPr="00A11E32">
          <w:rPr>
            <w:webHidden/>
          </w:rPr>
          <w:fldChar w:fldCharType="end"/>
        </w:r>
      </w:hyperlink>
    </w:p>
    <w:p w14:paraId="01F4B274" w14:textId="1915EDAB" w:rsidR="00A11E32" w:rsidRPr="00A11E32" w:rsidRDefault="008144DE" w:rsidP="00A11E32">
      <w:pPr>
        <w:pStyle w:val="Verzeichnis1"/>
        <w:rPr>
          <w:rFonts w:eastAsiaTheme="minorEastAsia"/>
          <w:sz w:val="22"/>
          <w:szCs w:val="22"/>
        </w:rPr>
      </w:pPr>
      <w:hyperlink w:anchor="_Toc524515148" w:history="1">
        <w:r w:rsidR="00A11E32" w:rsidRPr="00A11E32">
          <w:rPr>
            <w:rStyle w:val="Hyperlink"/>
            <w:rFonts w:cs="Arial"/>
          </w:rPr>
          <w:t>20.</w:t>
        </w:r>
        <w:r w:rsidR="00A11E32" w:rsidRPr="00A11E32">
          <w:rPr>
            <w:rFonts w:eastAsiaTheme="minorEastAsia"/>
            <w:sz w:val="22"/>
            <w:szCs w:val="22"/>
          </w:rPr>
          <w:tab/>
        </w:r>
        <w:r w:rsidR="00A11E32" w:rsidRPr="00A11E32">
          <w:rPr>
            <w:rStyle w:val="Hyperlink"/>
            <w:rFonts w:cs="Arial"/>
          </w:rPr>
          <w:t>Schlussbestimmungen</w:t>
        </w:r>
        <w:r w:rsidR="00A11E32" w:rsidRPr="00A11E32">
          <w:rPr>
            <w:webHidden/>
          </w:rPr>
          <w:tab/>
        </w:r>
        <w:r w:rsidR="00A11E32" w:rsidRPr="00A11E32">
          <w:rPr>
            <w:webHidden/>
          </w:rPr>
          <w:fldChar w:fldCharType="begin"/>
        </w:r>
        <w:r w:rsidR="00A11E32" w:rsidRPr="00A11E32">
          <w:rPr>
            <w:webHidden/>
          </w:rPr>
          <w:instrText xml:space="preserve"> PAGEREF _Toc524515148 \h </w:instrText>
        </w:r>
        <w:r w:rsidR="00A11E32" w:rsidRPr="00A11E32">
          <w:rPr>
            <w:webHidden/>
          </w:rPr>
        </w:r>
        <w:r w:rsidR="00A11E32" w:rsidRPr="00A11E32">
          <w:rPr>
            <w:webHidden/>
          </w:rPr>
          <w:fldChar w:fldCharType="separate"/>
        </w:r>
        <w:r w:rsidR="00C577F2">
          <w:rPr>
            <w:webHidden/>
          </w:rPr>
          <w:t>18</w:t>
        </w:r>
        <w:r w:rsidR="00A11E32" w:rsidRPr="00A11E32">
          <w:rPr>
            <w:webHidden/>
          </w:rPr>
          <w:fldChar w:fldCharType="end"/>
        </w:r>
      </w:hyperlink>
    </w:p>
    <w:p w14:paraId="1559DCB8" w14:textId="5629D987" w:rsidR="00FA50CF" w:rsidRDefault="00A126CA" w:rsidP="00A11E32">
      <w:pPr>
        <w:pStyle w:val="Verzeichnis1"/>
      </w:pPr>
      <w:r w:rsidRPr="00CB43C6">
        <w:fldChar w:fldCharType="end"/>
      </w:r>
      <w:bookmarkStart w:id="1" w:name="_Ref270934392"/>
      <w:bookmarkStart w:id="2" w:name="_Ref270937603"/>
      <w:bookmarkStart w:id="3" w:name="_Toc389476550"/>
      <w:bookmarkStart w:id="4" w:name="_Toc389476658"/>
      <w:bookmarkStart w:id="5" w:name="_Toc389476685"/>
      <w:bookmarkStart w:id="6" w:name="_Toc389476728"/>
    </w:p>
    <w:p w14:paraId="7EB17025" w14:textId="77777777" w:rsidR="007948A3" w:rsidRPr="007948A3" w:rsidRDefault="007948A3" w:rsidP="007948A3"/>
    <w:p w14:paraId="33753D43" w14:textId="77777777" w:rsidR="00DE0305" w:rsidRDefault="00864C8B" w:rsidP="003454E2">
      <w:pPr>
        <w:pStyle w:val="berschrift1"/>
        <w:numPr>
          <w:ilvl w:val="0"/>
          <w:numId w:val="0"/>
        </w:numPr>
        <w:rPr>
          <w:szCs w:val="22"/>
        </w:rPr>
      </w:pPr>
      <w:bookmarkStart w:id="7" w:name="_Toc524515128"/>
      <w:r w:rsidRPr="00F2018C">
        <w:rPr>
          <w:szCs w:val="22"/>
        </w:rPr>
        <w:t>Vorbemerkung</w:t>
      </w:r>
      <w:bookmarkEnd w:id="7"/>
    </w:p>
    <w:p w14:paraId="33BBF295" w14:textId="77777777" w:rsidR="00DE0305" w:rsidRDefault="00DE0305" w:rsidP="003454E2">
      <w:pPr>
        <w:rPr>
          <w:szCs w:val="22"/>
        </w:rPr>
      </w:pPr>
    </w:p>
    <w:p w14:paraId="4C55FD4B" w14:textId="77777777" w:rsidR="00DE0305" w:rsidRPr="002D659F" w:rsidRDefault="003B1198" w:rsidP="002D19DA">
      <w:pPr>
        <w:pStyle w:val="Standa"/>
        <w:ind w:left="709"/>
        <w:jc w:val="both"/>
      </w:pPr>
      <w:r w:rsidRPr="002D659F">
        <w:t xml:space="preserve">Auf Grundlage der nachfolgenden Bestimmungen wird </w:t>
      </w:r>
      <w:r w:rsidR="00F2018C" w:rsidRPr="002D659F">
        <w:t xml:space="preserve">die </w:t>
      </w:r>
      <w:r w:rsidR="00AB4067">
        <w:t>Deutsche Windtechnik</w:t>
      </w:r>
      <w:r w:rsidRPr="002D659F">
        <w:t xml:space="preserve"> von dem Auftraggeber mit Instandhaltungsleistungen für Windenergieanlagen beauftragt. Ergänzend hierzu übernimmt </w:t>
      </w:r>
      <w:r w:rsidR="004A0E78" w:rsidRPr="002D659F">
        <w:t xml:space="preserve">die </w:t>
      </w:r>
      <w:r w:rsidR="00AB4067">
        <w:t>Deutsche Windtechnik</w:t>
      </w:r>
      <w:r w:rsidRPr="002D659F">
        <w:t xml:space="preserve"> eine Garantie für die technische Verfügbark</w:t>
      </w:r>
      <w:r w:rsidR="00BD7668">
        <w:t>eit dieser Windenergieanlagen.</w:t>
      </w:r>
    </w:p>
    <w:p w14:paraId="19E304CF" w14:textId="77777777" w:rsidR="002D19DA" w:rsidRDefault="002D19DA" w:rsidP="002D19DA">
      <w:pPr>
        <w:pStyle w:val="Standa"/>
        <w:jc w:val="both"/>
      </w:pPr>
    </w:p>
    <w:p w14:paraId="353C3584" w14:textId="69435B80" w:rsidR="00DE0305" w:rsidRPr="002D659F" w:rsidRDefault="004A0E78" w:rsidP="002D19DA">
      <w:pPr>
        <w:pStyle w:val="Standa"/>
        <w:ind w:left="709"/>
        <w:jc w:val="both"/>
      </w:pPr>
      <w:r w:rsidRPr="002D659F">
        <w:t>Sofern von außen kommende Ereignisse auf die Windenergieanlagen einwirken und Schäden verursachen</w:t>
      </w:r>
      <w:r w:rsidR="00C93580" w:rsidRPr="002D659F">
        <w:t>,</w:t>
      </w:r>
      <w:r w:rsidRPr="002D659F">
        <w:t xml:space="preserve"> sind die</w:t>
      </w:r>
      <w:r w:rsidR="003B1198" w:rsidRPr="002D659F">
        <w:t xml:space="preserve"> Leistungspflichten </w:t>
      </w:r>
      <w:r w:rsidRPr="002D659F">
        <w:t>der</w:t>
      </w:r>
      <w:r w:rsidR="003B1198" w:rsidRPr="002D659F">
        <w:t xml:space="preserve"> </w:t>
      </w:r>
      <w:r w:rsidR="00AB4067">
        <w:t>Deutsche</w:t>
      </w:r>
      <w:r w:rsidR="00092852">
        <w:t>n</w:t>
      </w:r>
      <w:r w:rsidR="00AB4067">
        <w:t xml:space="preserve"> Windtechnik</w:t>
      </w:r>
      <w:r w:rsidR="003B1198" w:rsidRPr="002D659F">
        <w:t xml:space="preserve"> nach den folgenden Bestimmungen grundsätzlich beschränkt. Durch die Vereinbarung eines zusätzlichen Leist</w:t>
      </w:r>
      <w:r w:rsidR="00066D8E">
        <w:t xml:space="preserve">ungsmoduls, siehe hierzu Nr. </w:t>
      </w:r>
      <w:r w:rsidR="00066D8E">
        <w:fldChar w:fldCharType="begin"/>
      </w:r>
      <w:r w:rsidR="00066D8E">
        <w:instrText xml:space="preserve"> REF _Ref435622903 \n \h </w:instrText>
      </w:r>
      <w:r w:rsidR="00066D8E">
        <w:fldChar w:fldCharType="separate"/>
      </w:r>
      <w:r w:rsidR="00C577F2">
        <w:t>7.2</w:t>
      </w:r>
      <w:r w:rsidR="00066D8E">
        <w:fldChar w:fldCharType="end"/>
      </w:r>
      <w:r w:rsidR="003B1198" w:rsidRPr="002D659F">
        <w:t xml:space="preserve">, kann der Leistungsumfang der </w:t>
      </w:r>
      <w:r w:rsidR="00AB4067">
        <w:t>Deutsche</w:t>
      </w:r>
      <w:r w:rsidR="00092852">
        <w:t>n</w:t>
      </w:r>
      <w:r w:rsidR="00AB4067">
        <w:t xml:space="preserve"> Windtechnik</w:t>
      </w:r>
      <w:r w:rsidR="00BD7668" w:rsidRPr="00BD7668">
        <w:t xml:space="preserve"> </w:t>
      </w:r>
      <w:r w:rsidR="003B1198" w:rsidRPr="002D659F">
        <w:t>auf solche Schäden mit externer Schadensursache erweiter</w:t>
      </w:r>
      <w:r w:rsidR="00C93580" w:rsidRPr="002D659F">
        <w:t>t</w:t>
      </w:r>
      <w:r w:rsidR="002D19DA">
        <w:t xml:space="preserve"> werden.</w:t>
      </w:r>
    </w:p>
    <w:p w14:paraId="012ABB01" w14:textId="77777777" w:rsidR="007948A3" w:rsidRDefault="007948A3" w:rsidP="00BD7668">
      <w:pPr>
        <w:pStyle w:val="Standa"/>
        <w:jc w:val="both"/>
      </w:pPr>
    </w:p>
    <w:p w14:paraId="199728CF" w14:textId="77777777" w:rsidR="005C3519" w:rsidRDefault="005C3519" w:rsidP="005C3519">
      <w:pPr>
        <w:pStyle w:val="berschrift1"/>
      </w:pPr>
      <w:bookmarkStart w:id="8" w:name="_Toc524515129"/>
      <w:r w:rsidRPr="00036FB0">
        <w:t>Vertragsgegenstand</w:t>
      </w:r>
      <w:bookmarkEnd w:id="1"/>
      <w:bookmarkEnd w:id="2"/>
      <w:bookmarkEnd w:id="3"/>
      <w:bookmarkEnd w:id="4"/>
      <w:bookmarkEnd w:id="5"/>
      <w:bookmarkEnd w:id="6"/>
      <w:bookmarkEnd w:id="8"/>
      <w:r>
        <w:br/>
      </w:r>
    </w:p>
    <w:p w14:paraId="57053AE8" w14:textId="6E5F538E" w:rsidR="00066D8E" w:rsidRDefault="005C3519" w:rsidP="00066D8E">
      <w:pPr>
        <w:pStyle w:val="Standa"/>
        <w:numPr>
          <w:ilvl w:val="1"/>
          <w:numId w:val="1"/>
        </w:numPr>
        <w:tabs>
          <w:tab w:val="left" w:pos="3402"/>
          <w:tab w:val="left" w:pos="3686"/>
        </w:tabs>
      </w:pPr>
      <w:r w:rsidRPr="00036FB0">
        <w:t>D</w:t>
      </w:r>
      <w:r w:rsidR="004A0F9C">
        <w:t>er</w:t>
      </w:r>
      <w:r w:rsidRPr="00036FB0">
        <w:t xml:space="preserve"> </w:t>
      </w:r>
      <w:r w:rsidR="004A0F9C">
        <w:t>Auftraggeber</w:t>
      </w:r>
      <w:r w:rsidRPr="00036FB0">
        <w:t xml:space="preserve"> betreibt am Standort</w:t>
      </w:r>
      <w:r>
        <w:br/>
      </w:r>
      <w:r>
        <w:br/>
      </w:r>
      <w:r w:rsidR="00066D8E" w:rsidRPr="00036FB0">
        <w:t>Land:</w:t>
      </w:r>
      <w:r w:rsidR="00066D8E">
        <w:tab/>
      </w:r>
      <w:r w:rsidR="00130EFE" w:rsidRPr="00994943">
        <w:rPr>
          <w:rFonts w:cs="Arial"/>
          <w:b/>
          <w:szCs w:val="22"/>
        </w:rPr>
        <w:fldChar w:fldCharType="begin">
          <w:ffData>
            <w:name w:val=""/>
            <w:enabled/>
            <w:calcOnExit w:val="0"/>
            <w:textInput>
              <w:default w:val="Deutschland"/>
            </w:textInput>
          </w:ffData>
        </w:fldChar>
      </w:r>
      <w:r w:rsidR="00130EFE" w:rsidRPr="00994943">
        <w:rPr>
          <w:rFonts w:cs="Arial"/>
          <w:b/>
          <w:szCs w:val="22"/>
        </w:rPr>
        <w:instrText xml:space="preserve"> FORMTEXT </w:instrText>
      </w:r>
      <w:r w:rsidR="00130EFE" w:rsidRPr="00994943">
        <w:rPr>
          <w:rFonts w:cs="Arial"/>
          <w:b/>
          <w:szCs w:val="22"/>
        </w:rPr>
      </w:r>
      <w:r w:rsidR="00130EFE" w:rsidRPr="00994943">
        <w:rPr>
          <w:rFonts w:cs="Arial"/>
          <w:b/>
          <w:szCs w:val="22"/>
        </w:rPr>
        <w:fldChar w:fldCharType="separate"/>
      </w:r>
      <w:r w:rsidR="00130EFE" w:rsidRPr="00994943">
        <w:rPr>
          <w:rFonts w:cs="Arial"/>
          <w:b/>
          <w:noProof/>
          <w:szCs w:val="22"/>
        </w:rPr>
        <w:t>Deutschland</w:t>
      </w:r>
      <w:r w:rsidR="00130EFE" w:rsidRPr="00994943">
        <w:rPr>
          <w:rFonts w:cs="Arial"/>
          <w:b/>
          <w:szCs w:val="22"/>
        </w:rPr>
        <w:fldChar w:fldCharType="end"/>
      </w:r>
      <w:r w:rsidR="00066D8E">
        <w:br/>
      </w:r>
      <w:r w:rsidR="00066D8E" w:rsidRPr="00036FB0">
        <w:t>Region:</w:t>
      </w:r>
      <w:r w:rsidR="00066D8E" w:rsidRPr="00036FB0">
        <w:tab/>
      </w:r>
      <w:r w:rsidR="00012C41" w:rsidRPr="00994943">
        <w:rPr>
          <w:rFonts w:cs="Arial"/>
          <w:b/>
          <w:szCs w:val="22"/>
        </w:rPr>
        <w:fldChar w:fldCharType="begin">
          <w:ffData>
            <w:name w:val=""/>
            <w:enabled/>
            <w:calcOnExit w:val="0"/>
            <w:textInput>
              <w:default w:val="Niedersachsen"/>
            </w:textInput>
          </w:ffData>
        </w:fldChar>
      </w:r>
      <w:r w:rsidR="00012C41" w:rsidRPr="00994943">
        <w:rPr>
          <w:rFonts w:cs="Arial"/>
          <w:b/>
          <w:szCs w:val="22"/>
        </w:rPr>
        <w:instrText xml:space="preserve"> FORMTEXT </w:instrText>
      </w:r>
      <w:r w:rsidR="00012C41" w:rsidRPr="00994943">
        <w:rPr>
          <w:rFonts w:cs="Arial"/>
          <w:b/>
          <w:szCs w:val="22"/>
        </w:rPr>
      </w:r>
      <w:r w:rsidR="00012C41" w:rsidRPr="00994943">
        <w:rPr>
          <w:rFonts w:cs="Arial"/>
          <w:b/>
          <w:szCs w:val="22"/>
        </w:rPr>
        <w:fldChar w:fldCharType="separate"/>
      </w:r>
      <w:r w:rsidR="00012C41" w:rsidRPr="00994943">
        <w:rPr>
          <w:rFonts w:cs="Arial"/>
          <w:b/>
          <w:noProof/>
          <w:szCs w:val="22"/>
        </w:rPr>
        <w:t>Niedersachsen</w:t>
      </w:r>
      <w:r w:rsidR="00012C41" w:rsidRPr="00994943">
        <w:rPr>
          <w:rFonts w:cs="Arial"/>
          <w:b/>
          <w:szCs w:val="22"/>
        </w:rPr>
        <w:fldChar w:fldCharType="end"/>
      </w:r>
      <w:r w:rsidR="00066D8E">
        <w:br/>
      </w:r>
      <w:r w:rsidR="00066D8E" w:rsidRPr="00036FB0">
        <w:t>Gemeinde:</w:t>
      </w:r>
      <w:r w:rsidR="00066D8E" w:rsidRPr="00036FB0">
        <w:tab/>
      </w:r>
      <w:r w:rsidR="00012C41" w:rsidRPr="00994943">
        <w:rPr>
          <w:rFonts w:cs="Arial"/>
          <w:b/>
          <w:szCs w:val="22"/>
        </w:rPr>
        <w:fldChar w:fldCharType="begin">
          <w:ffData>
            <w:name w:val=""/>
            <w:enabled/>
            <w:calcOnExit w:val="0"/>
            <w:textInput>
              <w:default w:val="29361 Ohe"/>
            </w:textInput>
          </w:ffData>
        </w:fldChar>
      </w:r>
      <w:r w:rsidR="00012C41" w:rsidRPr="00994943">
        <w:rPr>
          <w:rFonts w:cs="Arial"/>
          <w:b/>
          <w:szCs w:val="22"/>
        </w:rPr>
        <w:instrText xml:space="preserve"> FORMTEXT </w:instrText>
      </w:r>
      <w:r w:rsidR="00012C41" w:rsidRPr="00994943">
        <w:rPr>
          <w:rFonts w:cs="Arial"/>
          <w:b/>
          <w:szCs w:val="22"/>
        </w:rPr>
      </w:r>
      <w:r w:rsidR="00012C41" w:rsidRPr="00994943">
        <w:rPr>
          <w:rFonts w:cs="Arial"/>
          <w:b/>
          <w:szCs w:val="22"/>
        </w:rPr>
        <w:fldChar w:fldCharType="separate"/>
      </w:r>
      <w:r w:rsidR="00012C41" w:rsidRPr="00994943">
        <w:rPr>
          <w:rFonts w:cs="Arial"/>
          <w:b/>
          <w:noProof/>
          <w:szCs w:val="22"/>
        </w:rPr>
        <w:t>29361 Ohe</w:t>
      </w:r>
      <w:r w:rsidR="00012C41" w:rsidRPr="00994943">
        <w:rPr>
          <w:rFonts w:cs="Arial"/>
          <w:b/>
          <w:szCs w:val="22"/>
        </w:rPr>
        <w:fldChar w:fldCharType="end"/>
      </w:r>
      <w:r w:rsidR="00066D8E">
        <w:br/>
      </w:r>
      <w:r w:rsidR="00066D8E" w:rsidRPr="00036FB0">
        <w:t>Parkbezeichnung:</w:t>
      </w:r>
      <w:r w:rsidR="00066D8E" w:rsidRPr="00036FB0">
        <w:tab/>
      </w:r>
      <w:r w:rsidR="008465B4" w:rsidRPr="00994943">
        <w:rPr>
          <w:rFonts w:cs="Arial"/>
          <w:b/>
          <w:szCs w:val="22"/>
        </w:rPr>
        <w:fldChar w:fldCharType="begin">
          <w:ffData>
            <w:name w:val=""/>
            <w:enabled/>
            <w:calcOnExit w:val="0"/>
            <w:textInput>
              <w:default w:val="WP Ohe"/>
            </w:textInput>
          </w:ffData>
        </w:fldChar>
      </w:r>
      <w:r w:rsidR="008465B4" w:rsidRPr="00994943">
        <w:rPr>
          <w:rFonts w:cs="Arial"/>
          <w:b/>
          <w:szCs w:val="22"/>
        </w:rPr>
        <w:instrText xml:space="preserve"> FORMTEXT </w:instrText>
      </w:r>
      <w:r w:rsidR="008465B4" w:rsidRPr="00994943">
        <w:rPr>
          <w:rFonts w:cs="Arial"/>
          <w:b/>
          <w:szCs w:val="22"/>
        </w:rPr>
      </w:r>
      <w:r w:rsidR="008465B4" w:rsidRPr="00994943">
        <w:rPr>
          <w:rFonts w:cs="Arial"/>
          <w:b/>
          <w:szCs w:val="22"/>
        </w:rPr>
        <w:fldChar w:fldCharType="separate"/>
      </w:r>
      <w:r w:rsidR="008465B4" w:rsidRPr="00994943">
        <w:rPr>
          <w:rFonts w:cs="Arial"/>
          <w:b/>
          <w:noProof/>
          <w:szCs w:val="22"/>
        </w:rPr>
        <w:t>WP Ohe</w:t>
      </w:r>
      <w:r w:rsidR="008465B4" w:rsidRPr="00994943">
        <w:rPr>
          <w:rFonts w:cs="Arial"/>
          <w:b/>
          <w:szCs w:val="22"/>
        </w:rPr>
        <w:fldChar w:fldCharType="end"/>
      </w:r>
      <w:r w:rsidR="00066D8E" w:rsidRPr="00935095">
        <w:rPr>
          <w:highlight w:val="yellow"/>
        </w:rPr>
        <w:br/>
      </w:r>
      <w:r w:rsidR="00066D8E">
        <w:br/>
      </w:r>
      <w:r w:rsidR="00012C41" w:rsidRPr="00994943">
        <w:rPr>
          <w:rFonts w:cs="Arial"/>
          <w:b/>
          <w:szCs w:val="22"/>
        </w:rPr>
        <w:fldChar w:fldCharType="begin">
          <w:ffData>
            <w:name w:val=""/>
            <w:enabled/>
            <w:calcOnExit w:val="0"/>
            <w:textInput>
              <w:default w:val="drei"/>
            </w:textInput>
          </w:ffData>
        </w:fldChar>
      </w:r>
      <w:r w:rsidR="00012C41" w:rsidRPr="00994943">
        <w:rPr>
          <w:rFonts w:cs="Arial"/>
          <w:b/>
          <w:szCs w:val="22"/>
        </w:rPr>
        <w:instrText xml:space="preserve"> FORMTEXT </w:instrText>
      </w:r>
      <w:r w:rsidR="00012C41" w:rsidRPr="00994943">
        <w:rPr>
          <w:rFonts w:cs="Arial"/>
          <w:b/>
          <w:szCs w:val="22"/>
        </w:rPr>
      </w:r>
      <w:r w:rsidR="00012C41" w:rsidRPr="00994943">
        <w:rPr>
          <w:rFonts w:cs="Arial"/>
          <w:b/>
          <w:szCs w:val="22"/>
        </w:rPr>
        <w:fldChar w:fldCharType="separate"/>
      </w:r>
      <w:r w:rsidR="00012C41" w:rsidRPr="00994943">
        <w:rPr>
          <w:rFonts w:cs="Arial"/>
          <w:b/>
          <w:noProof/>
          <w:szCs w:val="22"/>
        </w:rPr>
        <w:t>drei</w:t>
      </w:r>
      <w:r w:rsidR="00012C41" w:rsidRPr="00994943">
        <w:rPr>
          <w:rFonts w:cs="Arial"/>
          <w:b/>
          <w:szCs w:val="22"/>
        </w:rPr>
        <w:fldChar w:fldCharType="end"/>
      </w:r>
      <w:r w:rsidR="00066D8E">
        <w:t xml:space="preserve"> </w:t>
      </w:r>
      <w:r w:rsidR="00066D8E" w:rsidRPr="00036FB0">
        <w:t xml:space="preserve">Windenergieanlage vom Typ </w:t>
      </w:r>
      <w:r w:rsidR="00012C41" w:rsidRPr="00994943">
        <w:rPr>
          <w:rFonts w:cs="Arial"/>
          <w:b/>
          <w:szCs w:val="22"/>
        </w:rPr>
        <w:fldChar w:fldCharType="begin">
          <w:ffData>
            <w:name w:val=""/>
            <w:enabled/>
            <w:calcOnExit w:val="0"/>
            <w:textInput>
              <w:default w:val="Nordex S77"/>
            </w:textInput>
          </w:ffData>
        </w:fldChar>
      </w:r>
      <w:r w:rsidR="00012C41" w:rsidRPr="00994943">
        <w:rPr>
          <w:rFonts w:cs="Arial"/>
          <w:b/>
          <w:szCs w:val="22"/>
        </w:rPr>
        <w:instrText xml:space="preserve"> FORMTEXT </w:instrText>
      </w:r>
      <w:r w:rsidR="00012C41" w:rsidRPr="00994943">
        <w:rPr>
          <w:rFonts w:cs="Arial"/>
          <w:b/>
          <w:szCs w:val="22"/>
        </w:rPr>
      </w:r>
      <w:r w:rsidR="00012C41" w:rsidRPr="00994943">
        <w:rPr>
          <w:rFonts w:cs="Arial"/>
          <w:b/>
          <w:szCs w:val="22"/>
        </w:rPr>
        <w:fldChar w:fldCharType="separate"/>
      </w:r>
      <w:r w:rsidR="00012C41" w:rsidRPr="00994943">
        <w:rPr>
          <w:rFonts w:cs="Arial"/>
          <w:b/>
          <w:noProof/>
          <w:szCs w:val="22"/>
        </w:rPr>
        <w:t>Nordex S77</w:t>
      </w:r>
      <w:r w:rsidR="00012C41" w:rsidRPr="00994943">
        <w:rPr>
          <w:rFonts w:cs="Arial"/>
          <w:b/>
          <w:szCs w:val="22"/>
        </w:rPr>
        <w:fldChar w:fldCharType="end"/>
      </w:r>
      <w:r w:rsidR="00066D8E">
        <w:t xml:space="preserve">, </w:t>
      </w:r>
      <w:r w:rsidR="00012C41" w:rsidRPr="00994943">
        <w:rPr>
          <w:rFonts w:cs="Arial"/>
          <w:b/>
          <w:szCs w:val="22"/>
        </w:rPr>
        <w:fldChar w:fldCharType="begin">
          <w:ffData>
            <w:name w:val=""/>
            <w:enabled/>
            <w:calcOnExit w:val="0"/>
            <w:textInput>
              <w:default w:val="111,5"/>
            </w:textInput>
          </w:ffData>
        </w:fldChar>
      </w:r>
      <w:r w:rsidR="00012C41" w:rsidRPr="00994943">
        <w:rPr>
          <w:rFonts w:cs="Arial"/>
          <w:b/>
          <w:szCs w:val="22"/>
        </w:rPr>
        <w:instrText xml:space="preserve"> FORMTEXT </w:instrText>
      </w:r>
      <w:r w:rsidR="00012C41" w:rsidRPr="00994943">
        <w:rPr>
          <w:rFonts w:cs="Arial"/>
          <w:b/>
          <w:szCs w:val="22"/>
        </w:rPr>
      </w:r>
      <w:r w:rsidR="00012C41" w:rsidRPr="00994943">
        <w:rPr>
          <w:rFonts w:cs="Arial"/>
          <w:b/>
          <w:szCs w:val="22"/>
        </w:rPr>
        <w:fldChar w:fldCharType="separate"/>
      </w:r>
      <w:r w:rsidR="00012C41" w:rsidRPr="00994943">
        <w:rPr>
          <w:rFonts w:cs="Arial"/>
          <w:b/>
          <w:noProof/>
          <w:szCs w:val="22"/>
        </w:rPr>
        <w:t>111,5</w:t>
      </w:r>
      <w:r w:rsidR="00012C41" w:rsidRPr="00994943">
        <w:rPr>
          <w:rFonts w:cs="Arial"/>
          <w:b/>
          <w:szCs w:val="22"/>
        </w:rPr>
        <w:fldChar w:fldCharType="end"/>
      </w:r>
      <w:r w:rsidR="00F65A3C">
        <w:rPr>
          <w:rFonts w:cs="Arial"/>
          <w:b/>
          <w:szCs w:val="22"/>
        </w:rPr>
        <w:t xml:space="preserve"> </w:t>
      </w:r>
      <w:r w:rsidR="00066D8E">
        <w:t xml:space="preserve">m Nabenhöhe, </w:t>
      </w:r>
      <w:ins w:id="9" w:author="Gabi Bloh" w:date="2018-09-19T13:01:00Z">
        <w:r w:rsidR="008144DE">
          <w:t xml:space="preserve">inkl. Fachwerkturm und Befahranlage </w:t>
        </w:r>
      </w:ins>
      <w:r w:rsidR="00066D8E" w:rsidRPr="00036FB0">
        <w:t>(nachfolgend bezeichnet als „</w:t>
      </w:r>
      <w:r w:rsidR="00066D8E" w:rsidRPr="00036FB0">
        <w:rPr>
          <w:b/>
        </w:rPr>
        <w:t>W</w:t>
      </w:r>
      <w:r w:rsidR="00066D8E">
        <w:rPr>
          <w:b/>
        </w:rPr>
        <w:t>EA</w:t>
      </w:r>
      <w:r w:rsidR="00066D8E" w:rsidRPr="00036FB0">
        <w:t>“); die W</w:t>
      </w:r>
      <w:r w:rsidR="00066D8E">
        <w:t>EA</w:t>
      </w:r>
      <w:r w:rsidR="00066D8E" w:rsidRPr="00036FB0">
        <w:t xml:space="preserve"> </w:t>
      </w:r>
      <w:r w:rsidR="00DE7316">
        <w:t>ist</w:t>
      </w:r>
      <w:r w:rsidR="00066D8E" w:rsidRPr="00036FB0">
        <w:t xml:space="preserve"> in </w:t>
      </w:r>
      <w:r w:rsidR="00066D8E" w:rsidRPr="00036FB0">
        <w:rPr>
          <w:b/>
        </w:rPr>
        <w:t>Anlage 1</w:t>
      </w:r>
      <w:r w:rsidR="00066D8E" w:rsidRPr="00036FB0">
        <w:t xml:space="preserve"> näher mit Lage, Seriennummer und Inbetriebnahmedatum bezeichnet.</w:t>
      </w:r>
    </w:p>
    <w:p w14:paraId="7EB1A879" w14:textId="77777777" w:rsidR="005C3519" w:rsidRDefault="005C3519" w:rsidP="00066D8E">
      <w:pPr>
        <w:pStyle w:val="Standa"/>
        <w:tabs>
          <w:tab w:val="left" w:pos="3402"/>
          <w:tab w:val="left" w:pos="3686"/>
        </w:tabs>
        <w:ind w:left="1134"/>
      </w:pPr>
    </w:p>
    <w:p w14:paraId="00993421" w14:textId="348E60DA" w:rsidR="005C3519" w:rsidRDefault="00BD7668" w:rsidP="007F6F71">
      <w:pPr>
        <w:pStyle w:val="Standa"/>
        <w:numPr>
          <w:ilvl w:val="1"/>
          <w:numId w:val="1"/>
        </w:numPr>
        <w:jc w:val="both"/>
      </w:pPr>
      <w:bookmarkStart w:id="10" w:name="_Ref435705356"/>
      <w:r>
        <w:t>D</w:t>
      </w:r>
      <w:r w:rsidR="005C3519" w:rsidRPr="00036FB0">
        <w:t xml:space="preserve">ie </w:t>
      </w:r>
      <w:r w:rsidR="00AB4067">
        <w:t>Deutsche Windtechnik</w:t>
      </w:r>
      <w:r w:rsidR="005C3519" w:rsidRPr="00036FB0">
        <w:t xml:space="preserve"> übernimmt für die W</w:t>
      </w:r>
      <w:r w:rsidR="0095134F">
        <w:t>EA</w:t>
      </w:r>
      <w:r w:rsidR="005C3519" w:rsidRPr="00036FB0">
        <w:t xml:space="preserve"> ab dem </w:t>
      </w:r>
      <w:r w:rsidR="00994943" w:rsidRPr="00994943">
        <w:rPr>
          <w:rFonts w:cs="Arial"/>
          <w:b/>
          <w:szCs w:val="22"/>
        </w:rPr>
        <w:fldChar w:fldCharType="begin">
          <w:ffData>
            <w:name w:val=""/>
            <w:enabled/>
            <w:calcOnExit w:val="0"/>
            <w:textInput>
              <w:default w:val="01.04.2019"/>
            </w:textInput>
          </w:ffData>
        </w:fldChar>
      </w:r>
      <w:r w:rsidR="00994943" w:rsidRPr="00994943">
        <w:rPr>
          <w:rFonts w:cs="Arial"/>
          <w:b/>
          <w:szCs w:val="22"/>
        </w:rPr>
        <w:instrText xml:space="preserve"> FORMTEXT </w:instrText>
      </w:r>
      <w:r w:rsidR="00994943" w:rsidRPr="00994943">
        <w:rPr>
          <w:rFonts w:cs="Arial"/>
          <w:b/>
          <w:szCs w:val="22"/>
        </w:rPr>
      </w:r>
      <w:r w:rsidR="00994943" w:rsidRPr="00994943">
        <w:rPr>
          <w:rFonts w:cs="Arial"/>
          <w:b/>
          <w:szCs w:val="22"/>
        </w:rPr>
        <w:fldChar w:fldCharType="separate"/>
      </w:r>
      <w:r w:rsidR="00994943" w:rsidRPr="00994943">
        <w:rPr>
          <w:rFonts w:cs="Arial"/>
          <w:b/>
          <w:noProof/>
          <w:szCs w:val="22"/>
        </w:rPr>
        <w:t>01.04.2019</w:t>
      </w:r>
      <w:r w:rsidR="00994943" w:rsidRPr="00994943">
        <w:rPr>
          <w:rFonts w:cs="Arial"/>
          <w:b/>
          <w:szCs w:val="22"/>
        </w:rPr>
        <w:fldChar w:fldCharType="end"/>
      </w:r>
      <w:r w:rsidR="005C3519" w:rsidRPr="00036FB0">
        <w:t xml:space="preserve"> die In</w:t>
      </w:r>
      <w:r w:rsidR="00066D8E">
        <w:t xml:space="preserve">spektion und Wartung gemäß Nr. </w:t>
      </w:r>
      <w:r w:rsidR="00066D8E">
        <w:fldChar w:fldCharType="begin"/>
      </w:r>
      <w:r w:rsidR="00066D8E">
        <w:instrText xml:space="preserve"> REF _Ref435622976 \n \h </w:instrText>
      </w:r>
      <w:r w:rsidR="00066D8E">
        <w:fldChar w:fldCharType="separate"/>
      </w:r>
      <w:r w:rsidR="00C577F2">
        <w:t>3</w:t>
      </w:r>
      <w:r w:rsidR="00066D8E">
        <w:fldChar w:fldCharType="end"/>
      </w:r>
      <w:r w:rsidR="00952C24">
        <w:t xml:space="preserve"> </w:t>
      </w:r>
      <w:del w:id="11" w:author="Gabi Bloh" w:date="2018-09-19T13:01:00Z">
        <w:r w:rsidR="00952C24" w:rsidRPr="00994943" w:rsidDel="008144DE">
          <w:rPr>
            <w:b/>
          </w:rPr>
          <w:delText>inkl. der Inspektion und Wartung des Fachwerkturms</w:delText>
        </w:r>
        <w:r w:rsidR="005C3519" w:rsidRPr="00994943" w:rsidDel="008144DE">
          <w:rPr>
            <w:b/>
          </w:rPr>
          <w:delText xml:space="preserve">, </w:delText>
        </w:r>
      </w:del>
      <w:r w:rsidR="005C3519" w:rsidRPr="00036FB0">
        <w:t>die Instands</w:t>
      </w:r>
      <w:r w:rsidR="00066D8E">
        <w:t xml:space="preserve">etzung und Reparatur gemäß Nr. </w:t>
      </w:r>
      <w:r w:rsidR="00066D8E">
        <w:fldChar w:fldCharType="begin"/>
      </w:r>
      <w:r w:rsidR="00066D8E">
        <w:instrText xml:space="preserve"> REF _Ref435622986 \n \h </w:instrText>
      </w:r>
      <w:r w:rsidR="00066D8E">
        <w:fldChar w:fldCharType="separate"/>
      </w:r>
      <w:r w:rsidR="00C577F2">
        <w:t>4</w:t>
      </w:r>
      <w:r w:rsidR="00066D8E">
        <w:fldChar w:fldCharType="end"/>
      </w:r>
      <w:r w:rsidR="00943D7C">
        <w:t xml:space="preserve">, </w:t>
      </w:r>
      <w:r w:rsidR="005C3519" w:rsidRPr="00036FB0">
        <w:t>die Fernüberwa</w:t>
      </w:r>
      <w:r w:rsidR="00EB4E4B">
        <w:t xml:space="preserve">chung und Entstörung gemäß Nr. </w:t>
      </w:r>
      <w:r w:rsidR="00EB4E4B">
        <w:fldChar w:fldCharType="begin"/>
      </w:r>
      <w:r w:rsidR="00EB4E4B">
        <w:instrText xml:space="preserve"> REF _Ref435623413 \n \h </w:instrText>
      </w:r>
      <w:r w:rsidR="00EB4E4B">
        <w:fldChar w:fldCharType="separate"/>
      </w:r>
      <w:r w:rsidR="00C577F2">
        <w:t>5</w:t>
      </w:r>
      <w:r w:rsidR="00EB4E4B">
        <w:fldChar w:fldCharType="end"/>
      </w:r>
      <w:r w:rsidR="005C3519" w:rsidRPr="00036FB0">
        <w:t xml:space="preserve"> </w:t>
      </w:r>
      <w:r w:rsidR="00943D7C" w:rsidRPr="00943D7C">
        <w:t>u</w:t>
      </w:r>
      <w:r w:rsidR="005C3519" w:rsidRPr="00943D7C">
        <w:t>nd garantiert eine hohe</w:t>
      </w:r>
      <w:r w:rsidR="005C3519" w:rsidRPr="00036FB0">
        <w:t xml:space="preserve"> technische Verf</w:t>
      </w:r>
      <w:r w:rsidR="00EB4E4B">
        <w:t xml:space="preserve">ügbarkeit nach Maßgabe der Nr. </w:t>
      </w:r>
      <w:r w:rsidR="00EB4E4B">
        <w:fldChar w:fldCharType="begin"/>
      </w:r>
      <w:r w:rsidR="00EB4E4B">
        <w:instrText xml:space="preserve"> REF _Ref435623425 \n \h </w:instrText>
      </w:r>
      <w:r w:rsidR="00EB4E4B">
        <w:fldChar w:fldCharType="separate"/>
      </w:r>
      <w:r w:rsidR="00C577F2">
        <w:t>6</w:t>
      </w:r>
      <w:r w:rsidR="00EB4E4B">
        <w:fldChar w:fldCharType="end"/>
      </w:r>
      <w:r w:rsidR="005C3519" w:rsidRPr="00036FB0">
        <w:t xml:space="preserve">. Die </w:t>
      </w:r>
      <w:r w:rsidR="00AB4067">
        <w:t>Deutsche Windtechnik</w:t>
      </w:r>
      <w:r w:rsidR="005C3519" w:rsidRPr="00036FB0">
        <w:t xml:space="preserve"> hat </w:t>
      </w:r>
      <w:r w:rsidR="005C3519" w:rsidRPr="00036FB0">
        <w:lastRenderedPageBreak/>
        <w:t xml:space="preserve">ihre Arbeiten gemäß Nr. </w:t>
      </w:r>
      <w:r w:rsidR="00756B63">
        <w:fldChar w:fldCharType="begin"/>
      </w:r>
      <w:r w:rsidR="00756B63">
        <w:instrText xml:space="preserve"> REF _Ref465158837 \r \h </w:instrText>
      </w:r>
      <w:r w:rsidR="00756B63">
        <w:fldChar w:fldCharType="separate"/>
      </w:r>
      <w:r w:rsidR="00C577F2">
        <w:t>9</w:t>
      </w:r>
      <w:r w:rsidR="00756B63">
        <w:fldChar w:fldCharType="end"/>
      </w:r>
      <w:r w:rsidR="005C3519" w:rsidRPr="00036FB0">
        <w:t xml:space="preserve"> zu dokumentieren und die </w:t>
      </w:r>
      <w:r w:rsidR="004A0F9C">
        <w:t>Auftraggeber</w:t>
      </w:r>
      <w:r w:rsidR="005C3519" w:rsidRPr="00036FB0">
        <w:t xml:space="preserve"> entsprechend zu informieren.</w:t>
      </w:r>
      <w:bookmarkEnd w:id="10"/>
    </w:p>
    <w:p w14:paraId="1071875F" w14:textId="77777777" w:rsidR="007F6F71" w:rsidRDefault="007F6F71" w:rsidP="007F6F71">
      <w:pPr>
        <w:pStyle w:val="Standa"/>
        <w:ind w:left="1134"/>
      </w:pPr>
    </w:p>
    <w:p w14:paraId="6E62EF86" w14:textId="08883BDE" w:rsidR="006D6C25" w:rsidRDefault="006D5661" w:rsidP="007F6F71">
      <w:pPr>
        <w:pStyle w:val="Standa"/>
        <w:numPr>
          <w:ilvl w:val="1"/>
          <w:numId w:val="1"/>
        </w:numPr>
        <w:jc w:val="both"/>
      </w:pPr>
      <w:bookmarkStart w:id="12" w:name="_Ref435705448"/>
      <w:r>
        <w:t xml:space="preserve">Nicht zum Aufgabenbereich der </w:t>
      </w:r>
      <w:r w:rsidR="00AB4067">
        <w:t>Deutsche</w:t>
      </w:r>
      <w:r w:rsidR="00092852">
        <w:t>n</w:t>
      </w:r>
      <w:r w:rsidR="00AB4067">
        <w:t xml:space="preserve"> Windtechnik</w:t>
      </w:r>
      <w:r>
        <w:t xml:space="preserve"> gehört die Instandsetzung und Reparatur von Schäden, die durch ein von außen kommendes Ereignis gemäß Nr. </w:t>
      </w:r>
      <w:r w:rsidR="006F6B05">
        <w:t>7</w:t>
      </w:r>
      <w:r w:rsidR="006D6C25">
        <w:t xml:space="preserve"> verursacht worden sind.</w:t>
      </w:r>
      <w:bookmarkEnd w:id="12"/>
    </w:p>
    <w:p w14:paraId="648BCCDE" w14:textId="65ADA4B7" w:rsidR="006D5661" w:rsidRDefault="00AA65C4" w:rsidP="006D6C25">
      <w:pPr>
        <w:pStyle w:val="Standa"/>
        <w:ind w:left="1134"/>
        <w:jc w:val="both"/>
      </w:pPr>
      <w:r>
        <w:t xml:space="preserve">Dieses gilt nicht, sofern die Beseitigung </w:t>
      </w:r>
      <w:r w:rsidR="00E717E8">
        <w:t xml:space="preserve">entsprechender </w:t>
      </w:r>
      <w:r>
        <w:t xml:space="preserve">Schäden </w:t>
      </w:r>
      <w:r w:rsidR="00E717E8">
        <w:t xml:space="preserve">mit externer Schadensursache </w:t>
      </w:r>
      <w:r>
        <w:t xml:space="preserve">in Nr. </w:t>
      </w:r>
      <w:r w:rsidR="00EB4E4B">
        <w:fldChar w:fldCharType="begin"/>
      </w:r>
      <w:r w:rsidR="00EB4E4B">
        <w:instrText xml:space="preserve"> REF _Ref435622903 \n \h </w:instrText>
      </w:r>
      <w:r w:rsidR="00EB4E4B">
        <w:fldChar w:fldCharType="separate"/>
      </w:r>
      <w:r w:rsidR="00C577F2">
        <w:t>7.2</w:t>
      </w:r>
      <w:r w:rsidR="00EB4E4B">
        <w:fldChar w:fldCharType="end"/>
      </w:r>
      <w:r>
        <w:t xml:space="preserve"> (Modul </w:t>
      </w:r>
      <w:r w:rsidR="00E717E8">
        <w:t>für externe</w:t>
      </w:r>
      <w:r>
        <w:t xml:space="preserve"> Schadens</w:t>
      </w:r>
      <w:r w:rsidR="00E717E8">
        <w:t>ursachen</w:t>
      </w:r>
      <w:r>
        <w:t xml:space="preserve">) in den Leistungsumfang der </w:t>
      </w:r>
      <w:r w:rsidR="00AB4067">
        <w:t>Deutsche</w:t>
      </w:r>
      <w:r w:rsidR="00092852">
        <w:t>n</w:t>
      </w:r>
      <w:r w:rsidR="00AB4067">
        <w:t xml:space="preserve"> Windtechnik</w:t>
      </w:r>
      <w:r w:rsidR="002350E7">
        <w:t xml:space="preserve"> einbezogen worden ist.</w:t>
      </w:r>
    </w:p>
    <w:p w14:paraId="623F5982" w14:textId="77777777" w:rsidR="00DE0305" w:rsidRDefault="00DE0305" w:rsidP="003454E2">
      <w:pPr>
        <w:pStyle w:val="Listenabsatz"/>
      </w:pPr>
    </w:p>
    <w:p w14:paraId="3359A98B" w14:textId="77777777" w:rsidR="007629CF" w:rsidRDefault="007629CF" w:rsidP="007629CF">
      <w:pPr>
        <w:pStyle w:val="Standa"/>
        <w:numPr>
          <w:ilvl w:val="1"/>
          <w:numId w:val="1"/>
        </w:numPr>
        <w:jc w:val="both"/>
      </w:pPr>
      <w:r>
        <w:t xml:space="preserve">Nicht zum Aufgabenbereich der </w:t>
      </w:r>
      <w:r w:rsidR="00AB4067">
        <w:t>Deutsche</w:t>
      </w:r>
      <w:r w:rsidR="00092852">
        <w:t>n</w:t>
      </w:r>
      <w:r w:rsidR="00AB4067">
        <w:t xml:space="preserve"> Windtechnik</w:t>
      </w:r>
      <w:r>
        <w:t xml:space="preserve"> gehört die Instandsetzung und Reparatur von Schäden, die durch eine fahrlässige oder vorsätzliche Sorgfaltswidrigkeit des Auftraggebers verursacht worden sind (bspw. eine Fehlbedienung der WEA). </w:t>
      </w:r>
    </w:p>
    <w:p w14:paraId="11CA00C2" w14:textId="77777777" w:rsidR="00DE0305" w:rsidRDefault="00DE0305" w:rsidP="003454E2">
      <w:pPr>
        <w:pStyle w:val="Standa"/>
        <w:jc w:val="both"/>
      </w:pPr>
    </w:p>
    <w:p w14:paraId="0D8BBBFE" w14:textId="77777777" w:rsidR="005C3519" w:rsidRDefault="005C3519" w:rsidP="007F6F71">
      <w:pPr>
        <w:pStyle w:val="Standa"/>
        <w:numPr>
          <w:ilvl w:val="1"/>
          <w:numId w:val="1"/>
        </w:numPr>
        <w:jc w:val="both"/>
      </w:pPr>
      <w:r w:rsidRPr="00036FB0">
        <w:t>Verbesserungen der W</w:t>
      </w:r>
      <w:r w:rsidR="0095134F">
        <w:t>EA</w:t>
      </w:r>
      <w:r w:rsidRPr="00036FB0">
        <w:t xml:space="preserve"> gehören </w:t>
      </w:r>
      <w:r w:rsidR="007629CF">
        <w:t xml:space="preserve">gleichfalls </w:t>
      </w:r>
      <w:r w:rsidRPr="00036FB0">
        <w:t xml:space="preserve">nicht zum Aufgabenbereich der </w:t>
      </w:r>
      <w:r w:rsidR="00AB4067">
        <w:t>Deutsche</w:t>
      </w:r>
      <w:r w:rsidR="00092852">
        <w:t>n</w:t>
      </w:r>
      <w:r w:rsidR="00AB4067">
        <w:t xml:space="preserve"> Windtechnik</w:t>
      </w:r>
      <w:r w:rsidRPr="00036FB0">
        <w:t xml:space="preserve">. Die </w:t>
      </w:r>
      <w:r w:rsidR="00AB4067">
        <w:t>Deutsche Windtechnik</w:t>
      </w:r>
      <w:r w:rsidRPr="00036FB0">
        <w:t xml:space="preserve"> prüft ständig Verbesserungen und wird die aus ihrer Sicht sinnvollen Umrüstungen, Nachrüstungen und sonstigen Verbesserungen de</w:t>
      </w:r>
      <w:r w:rsidR="004A0F9C">
        <w:t>m</w:t>
      </w:r>
      <w:r w:rsidRPr="00036FB0">
        <w:t xml:space="preserve"> </w:t>
      </w:r>
      <w:r w:rsidR="004A0F9C">
        <w:t>Auftraggeber</w:t>
      </w:r>
      <w:r w:rsidRPr="00036FB0">
        <w:t xml:space="preserve"> vorschlagen.</w:t>
      </w:r>
    </w:p>
    <w:p w14:paraId="44B7A483" w14:textId="77777777" w:rsidR="005C3519" w:rsidRDefault="005C3519" w:rsidP="005C3519">
      <w:pPr>
        <w:pStyle w:val="Standa"/>
        <w:ind w:left="1134"/>
      </w:pPr>
    </w:p>
    <w:p w14:paraId="542F19FE" w14:textId="77777777" w:rsidR="005C3519" w:rsidRDefault="005C3519" w:rsidP="007F6F71">
      <w:pPr>
        <w:pStyle w:val="Standa"/>
        <w:numPr>
          <w:ilvl w:val="1"/>
          <w:numId w:val="1"/>
        </w:numPr>
        <w:jc w:val="both"/>
      </w:pPr>
      <w:r w:rsidRPr="00036FB0">
        <w:t xml:space="preserve">Nicht zum Aufgabenbereich der </w:t>
      </w:r>
      <w:r w:rsidR="00AB4067">
        <w:t>Deutsche</w:t>
      </w:r>
      <w:r w:rsidR="00092852">
        <w:t>n</w:t>
      </w:r>
      <w:r w:rsidR="00AB4067">
        <w:t xml:space="preserve"> Windtechnik</w:t>
      </w:r>
      <w:r w:rsidR="0095134F">
        <w:t xml:space="preserve"> gehören ferner</w:t>
      </w:r>
    </w:p>
    <w:p w14:paraId="2E050E66" w14:textId="77777777" w:rsidR="0095134F" w:rsidRDefault="0095134F" w:rsidP="007F6F71">
      <w:pPr>
        <w:pStyle w:val="Standa"/>
        <w:ind w:left="1134"/>
        <w:jc w:val="both"/>
      </w:pPr>
    </w:p>
    <w:p w14:paraId="75A1D1F6" w14:textId="77777777" w:rsidR="00952C24" w:rsidRPr="00994943" w:rsidRDefault="00952C24" w:rsidP="00F65A3C">
      <w:pPr>
        <w:pStyle w:val="Standa"/>
        <w:numPr>
          <w:ilvl w:val="0"/>
          <w:numId w:val="5"/>
        </w:numPr>
        <w:ind w:left="1701" w:hanging="567"/>
        <w:jc w:val="both"/>
        <w:rPr>
          <w:b/>
        </w:rPr>
      </w:pPr>
      <w:bookmarkStart w:id="13" w:name="_Ref270934397"/>
      <w:r w:rsidRPr="00994943">
        <w:rPr>
          <w:b/>
        </w:rPr>
        <w:t>wiederkehrende Prüfungen nach § 16 Betriebssicherheitsverordnung (in der Fassung vom 03.02.2015);</w:t>
      </w:r>
    </w:p>
    <w:p w14:paraId="130632D4" w14:textId="7EDF70B3" w:rsidR="00DE0305" w:rsidRDefault="00504DBB" w:rsidP="00F65A3C">
      <w:pPr>
        <w:pStyle w:val="Standa"/>
        <w:numPr>
          <w:ilvl w:val="0"/>
          <w:numId w:val="5"/>
        </w:numPr>
        <w:ind w:left="1701" w:hanging="567"/>
        <w:jc w:val="both"/>
      </w:pPr>
      <w:r>
        <w:t>Austausch oder Generalüberholung von Arbeitsmitteln, z.B. Hebewerkzeug, Befahranlagen</w:t>
      </w:r>
      <w:r w:rsidR="00DE7316">
        <w:t xml:space="preserve">, </w:t>
      </w:r>
      <w:r>
        <w:t>die die Arbeitssicherheit in oder an der WEA betreffen</w:t>
      </w:r>
      <w:r w:rsidR="00DE7316">
        <w:t>,</w:t>
      </w:r>
      <w:r w:rsidR="00F2018C">
        <w:t xml:space="preserve"> ohne dass Schäden oder ein sonstiger technischer Instandsetzungsbedarf gegeben sind</w:t>
      </w:r>
      <w:r w:rsidR="00C93580">
        <w:t>;</w:t>
      </w:r>
      <w:r w:rsidR="00F2018C">
        <w:t xml:space="preserve"> </w:t>
      </w:r>
    </w:p>
    <w:p w14:paraId="6FD8A556" w14:textId="77777777" w:rsidR="00DE0305" w:rsidRDefault="00504DBB" w:rsidP="00F65A3C">
      <w:pPr>
        <w:pStyle w:val="Standa"/>
        <w:numPr>
          <w:ilvl w:val="0"/>
          <w:numId w:val="5"/>
        </w:numPr>
        <w:ind w:left="1701" w:hanging="567"/>
        <w:jc w:val="both"/>
      </w:pPr>
      <w:r>
        <w:t>Zuwegungen und Stellflächen zu/an der WEA</w:t>
      </w:r>
      <w:r w:rsidR="00C93580">
        <w:t>;</w:t>
      </w:r>
    </w:p>
    <w:p w14:paraId="654BC887" w14:textId="77777777" w:rsidR="00DE0305" w:rsidRDefault="005C3519" w:rsidP="00F65A3C">
      <w:pPr>
        <w:pStyle w:val="Standa"/>
        <w:numPr>
          <w:ilvl w:val="0"/>
          <w:numId w:val="5"/>
        </w:numPr>
        <w:ind w:left="1701" w:hanging="567"/>
        <w:jc w:val="both"/>
      </w:pPr>
      <w:r>
        <w:t>Reinigung der Rotorblätte</w:t>
      </w:r>
      <w:r w:rsidR="0097199B">
        <w:t>r, Turm und andere</w:t>
      </w:r>
      <w:r w:rsidR="004A0E78">
        <w:t>r</w:t>
      </w:r>
      <w:r w:rsidR="0097199B">
        <w:t xml:space="preserve"> Komponenten</w:t>
      </w:r>
      <w:r w:rsidR="00AF509A">
        <w:t xml:space="preserve">, es sei denn von </w:t>
      </w:r>
      <w:r w:rsidR="00817863">
        <w:t xml:space="preserve">der </w:t>
      </w:r>
      <w:r w:rsidR="00AF509A">
        <w:t>Deutsche</w:t>
      </w:r>
      <w:r w:rsidR="00817863">
        <w:t>n</w:t>
      </w:r>
      <w:r w:rsidR="00AF509A">
        <w:t xml:space="preserve"> Windtechnik verursacht</w:t>
      </w:r>
      <w:r w:rsidR="0097199B">
        <w:t>;</w:t>
      </w:r>
    </w:p>
    <w:p w14:paraId="2758DFA7" w14:textId="77777777" w:rsidR="00DE0305" w:rsidRDefault="00762859" w:rsidP="00F65A3C">
      <w:pPr>
        <w:pStyle w:val="Standa"/>
        <w:numPr>
          <w:ilvl w:val="0"/>
          <w:numId w:val="5"/>
        </w:numPr>
        <w:ind w:left="1701" w:hanging="567"/>
        <w:jc w:val="both"/>
      </w:pPr>
      <w:r>
        <w:t>j</w:t>
      </w:r>
      <w:r w:rsidR="005C3519">
        <w:t>egliche Schönheitsreparaturen insbesondere an Turm und Rotorblättern</w:t>
      </w:r>
      <w:r w:rsidR="0097199B">
        <w:t>;</w:t>
      </w:r>
    </w:p>
    <w:p w14:paraId="1788BFC5" w14:textId="77777777" w:rsidR="00DE0305" w:rsidRDefault="00762859" w:rsidP="00F65A3C">
      <w:pPr>
        <w:pStyle w:val="Standa"/>
        <w:numPr>
          <w:ilvl w:val="0"/>
          <w:numId w:val="5"/>
        </w:numPr>
        <w:ind w:left="1701" w:hanging="567"/>
        <w:jc w:val="both"/>
      </w:pPr>
      <w:r>
        <w:t>j</w:t>
      </w:r>
      <w:r w:rsidR="0095134F">
        <w:t>egliche A</w:t>
      </w:r>
      <w:r w:rsidR="005C3519">
        <w:t>rbeiten an nachträglich installie</w:t>
      </w:r>
      <w:r w:rsidR="00EB4E4B">
        <w:t>rten Bauteilen (z.B. Direkt-</w:t>
      </w:r>
      <w:proofErr w:type="spellStart"/>
      <w:r w:rsidR="00EB4E4B">
        <w:t>vermarktungsregler</w:t>
      </w:r>
      <w:proofErr w:type="spellEnd"/>
      <w:r w:rsidR="005C3519">
        <w:t>)</w:t>
      </w:r>
      <w:r w:rsidR="0097199B">
        <w:t>.</w:t>
      </w:r>
    </w:p>
    <w:p w14:paraId="7431A195" w14:textId="77777777" w:rsidR="008F30CB" w:rsidRDefault="008F30CB" w:rsidP="005C3519">
      <w:pPr>
        <w:pStyle w:val="Standa"/>
        <w:ind w:left="1134"/>
      </w:pPr>
    </w:p>
    <w:p w14:paraId="2F10DA19" w14:textId="77777777" w:rsidR="0095134F" w:rsidRDefault="005C3519" w:rsidP="007F6F71">
      <w:pPr>
        <w:pStyle w:val="Standa"/>
        <w:numPr>
          <w:ilvl w:val="1"/>
          <w:numId w:val="1"/>
        </w:numPr>
        <w:jc w:val="both"/>
      </w:pPr>
      <w:r w:rsidRPr="00036FB0">
        <w:t>Nicht geschuldet sind Inspektions-, Wartungs-, Instandsetzungs- und Reparaturmaßnahmen an den Anlagen und Te</w:t>
      </w:r>
      <w:r w:rsidR="0095134F">
        <w:t>ilen außerhalb der jeweiligen WEA</w:t>
      </w:r>
      <w:r w:rsidRPr="00036FB0">
        <w:t xml:space="preserve"> selbst. Insbeson</w:t>
      </w:r>
      <w:r w:rsidR="0095134F">
        <w:t>dere betrifft dieser Ausschluss</w:t>
      </w:r>
    </w:p>
    <w:p w14:paraId="348BCC6C" w14:textId="77777777" w:rsidR="007F6F71" w:rsidRDefault="007F6F71" w:rsidP="007F6F71">
      <w:pPr>
        <w:pStyle w:val="Standa"/>
        <w:ind w:left="1134"/>
        <w:jc w:val="both"/>
      </w:pPr>
    </w:p>
    <w:p w14:paraId="722E0ED1" w14:textId="77777777" w:rsidR="00DE0305" w:rsidRDefault="007F6F71" w:rsidP="003454E2">
      <w:pPr>
        <w:pStyle w:val="Standa"/>
        <w:ind w:left="1701" w:hanging="567"/>
        <w:jc w:val="both"/>
      </w:pPr>
      <w:r>
        <w:t>a)</w:t>
      </w:r>
      <w:r>
        <w:tab/>
      </w:r>
      <w:r w:rsidR="005C3519" w:rsidRPr="00036FB0">
        <w:t xml:space="preserve">das </w:t>
      </w:r>
      <w:bookmarkEnd w:id="13"/>
      <w:r w:rsidR="005C3519" w:rsidRPr="00036FB0">
        <w:t xml:space="preserve">Fundament (auch nicht Oberkante/Beschichtung und Schrauben im Fundament); insoweit wird die </w:t>
      </w:r>
      <w:r w:rsidR="00AB4067">
        <w:t>Deutsche Windtechnik</w:t>
      </w:r>
      <w:r w:rsidR="005C3519" w:rsidRPr="00036FB0">
        <w:t xml:space="preserve"> lediglich eine Sichtprüfung auf Risse und sonstige Auf</w:t>
      </w:r>
      <w:r w:rsidR="004A0F9C">
        <w:t>fälligkeiten durchführen und den</w:t>
      </w:r>
      <w:r w:rsidR="005C3519" w:rsidRPr="00036FB0">
        <w:t xml:space="preserve"> </w:t>
      </w:r>
      <w:r w:rsidR="004A0F9C">
        <w:t>Auftraggeber</w:t>
      </w:r>
      <w:r w:rsidR="0095134F">
        <w:t xml:space="preserve"> über solche informieren; und</w:t>
      </w:r>
    </w:p>
    <w:p w14:paraId="6BFB61FB" w14:textId="77777777" w:rsidR="006D6C25" w:rsidRDefault="006D6C25" w:rsidP="0095134F">
      <w:pPr>
        <w:pStyle w:val="Standa"/>
        <w:ind w:left="1134"/>
      </w:pPr>
    </w:p>
    <w:p w14:paraId="25EAD657" w14:textId="77777777" w:rsidR="00EB4E4B" w:rsidRPr="00EB4E4B" w:rsidRDefault="007F6F71" w:rsidP="00EB4E4B">
      <w:pPr>
        <w:pStyle w:val="Standa"/>
        <w:ind w:left="1701" w:hanging="567"/>
        <w:jc w:val="both"/>
      </w:pPr>
      <w:r>
        <w:t>b)</w:t>
      </w:r>
      <w:r>
        <w:tab/>
      </w:r>
      <w:bookmarkStart w:id="14" w:name="_Ref270934644"/>
      <w:bookmarkStart w:id="15" w:name="_Ref270934680"/>
      <w:bookmarkStart w:id="16" w:name="_Ref270939133"/>
      <w:bookmarkStart w:id="17" w:name="_Ref270939224"/>
      <w:r w:rsidR="00EB4E4B" w:rsidRPr="00EB4E4B">
        <w:t>die Netzanbindung ab Eingang (netzseitig) der 20kV-SF6-Schaltanlage im Turmfuß oder in der Trafostation der WEA (der Transformator / die Trafostation selbst ist jedoch Gegenstand von Inspektionen, Wartungen, Instandsetzungen und Reparaturen, sofern sie zur WEA gehören und keine Übergabestationen oder Umspannwerke darstellen).</w:t>
      </w:r>
    </w:p>
    <w:p w14:paraId="3D2DA0B2" w14:textId="77777777" w:rsidR="002350E7" w:rsidRDefault="002350E7" w:rsidP="003454E2">
      <w:pPr>
        <w:pStyle w:val="Standa"/>
        <w:ind w:left="1701" w:hanging="567"/>
        <w:jc w:val="both"/>
      </w:pPr>
    </w:p>
    <w:p w14:paraId="1A7AA562" w14:textId="6161EBE9" w:rsidR="002350E7" w:rsidRDefault="002350E7" w:rsidP="002350E7">
      <w:pPr>
        <w:pStyle w:val="Standa"/>
        <w:numPr>
          <w:ilvl w:val="1"/>
          <w:numId w:val="1"/>
        </w:numPr>
        <w:jc w:val="both"/>
      </w:pPr>
      <w:r w:rsidRPr="00A22C1C">
        <w:t>Leistungen außerhalb des Vertrages</w:t>
      </w:r>
      <w:r>
        <w:t xml:space="preserve"> werden gemäß </w:t>
      </w:r>
      <w:r w:rsidRPr="00A22C1C">
        <w:rPr>
          <w:b/>
        </w:rPr>
        <w:t>Anlage 2</w:t>
      </w:r>
      <w:r>
        <w:t>, nach Angebot oder zu marktüblichen Bedingungen abgerechnet und bedürfen eine</w:t>
      </w:r>
      <w:r w:rsidR="00C75AA7">
        <w:t>r</w:t>
      </w:r>
      <w:r>
        <w:t xml:space="preserve"> gesonderten Beauftragung durch den Auftraggeber.</w:t>
      </w:r>
    </w:p>
    <w:p w14:paraId="10ECECA7" w14:textId="77777777" w:rsidR="007948A3" w:rsidRDefault="007948A3" w:rsidP="00994943">
      <w:pPr>
        <w:pStyle w:val="Standa"/>
        <w:ind w:left="1134"/>
        <w:jc w:val="both"/>
      </w:pPr>
    </w:p>
    <w:p w14:paraId="53B5BFEA" w14:textId="77777777" w:rsidR="00994943" w:rsidRPr="00994943" w:rsidRDefault="00994943" w:rsidP="00994943">
      <w:pPr>
        <w:pStyle w:val="berschrift1"/>
      </w:pPr>
      <w:bookmarkStart w:id="18" w:name="_Toc389476551"/>
      <w:bookmarkStart w:id="19" w:name="_Toc389476659"/>
      <w:bookmarkStart w:id="20" w:name="_Toc389476686"/>
      <w:bookmarkStart w:id="21" w:name="_Toc389476729"/>
      <w:bookmarkStart w:id="22" w:name="_Toc484167434"/>
      <w:bookmarkStart w:id="23" w:name="_Toc524515130"/>
      <w:bookmarkStart w:id="24" w:name="_Ref271114310"/>
      <w:bookmarkEnd w:id="14"/>
      <w:bookmarkEnd w:id="15"/>
      <w:bookmarkEnd w:id="16"/>
      <w:bookmarkEnd w:id="17"/>
      <w:r w:rsidRPr="00994943">
        <w:t>Technischer Bericht über Zustand der WEA</w:t>
      </w:r>
      <w:bookmarkStart w:id="25" w:name="_Ref272302880"/>
      <w:bookmarkEnd w:id="18"/>
      <w:bookmarkEnd w:id="19"/>
      <w:bookmarkEnd w:id="20"/>
      <w:bookmarkEnd w:id="21"/>
      <w:bookmarkEnd w:id="22"/>
      <w:bookmarkEnd w:id="23"/>
      <w:r w:rsidRPr="00994943">
        <w:br/>
      </w:r>
    </w:p>
    <w:p w14:paraId="7E90600D" w14:textId="4BB3CB76" w:rsidR="00994943" w:rsidRPr="00994943" w:rsidRDefault="00994943" w:rsidP="00994943">
      <w:pPr>
        <w:pStyle w:val="Standa"/>
        <w:numPr>
          <w:ilvl w:val="1"/>
          <w:numId w:val="2"/>
        </w:numPr>
        <w:jc w:val="both"/>
        <w:rPr>
          <w:b/>
        </w:rPr>
      </w:pPr>
      <w:bookmarkStart w:id="26" w:name="_Ref465166049"/>
      <w:r w:rsidRPr="00994943">
        <w:rPr>
          <w:b/>
        </w:rPr>
        <w:t xml:space="preserve">Der Zustand der WEA wird durch die Deutsche Windtechnik oder einem von ihr beauftragten Dritten untersucht. Der Auftraggeber hat die Erstellung eines technischen Berichts zum Preis von EUR 4.500,00 zzgl. </w:t>
      </w:r>
      <w:proofErr w:type="spellStart"/>
      <w:r w:rsidRPr="00994943">
        <w:rPr>
          <w:b/>
        </w:rPr>
        <w:t>USt</w:t>
      </w:r>
      <w:proofErr w:type="spellEnd"/>
      <w:r w:rsidRPr="00994943">
        <w:rPr>
          <w:b/>
        </w:rPr>
        <w:t xml:space="preserve">. pro WEA der Deutschen Windtechnik in Auftrag gegeben. Diese Kosten trägt der Auftraggeber; </w:t>
      </w:r>
      <w:ins w:id="27" w:author="Gabi Bloh" w:date="2018-09-19T13:04:00Z">
        <w:r w:rsidR="008144DE">
          <w:rPr>
            <w:b/>
          </w:rPr>
          <w:t>Mit Abschluss des Vertrags</w:t>
        </w:r>
      </w:ins>
      <w:ins w:id="28" w:author="Gabi Bloh" w:date="2018-09-19T13:02:00Z">
        <w:r w:rsidR="008144DE">
          <w:rPr>
            <w:b/>
          </w:rPr>
          <w:t xml:space="preserve"> </w:t>
        </w:r>
      </w:ins>
      <w:del w:id="29" w:author="Gabi Bloh" w:date="2018-09-19T13:02:00Z">
        <w:r w:rsidRPr="00994943" w:rsidDel="008144DE">
          <w:rPr>
            <w:b/>
          </w:rPr>
          <w:delText xml:space="preserve">sie </w:delText>
        </w:r>
      </w:del>
      <w:r w:rsidRPr="00994943">
        <w:rPr>
          <w:b/>
        </w:rPr>
        <w:t xml:space="preserve">werden </w:t>
      </w:r>
      <w:ins w:id="30" w:author="Gabi Bloh" w:date="2018-09-19T13:02:00Z">
        <w:r w:rsidR="008144DE">
          <w:rPr>
            <w:b/>
          </w:rPr>
          <w:t xml:space="preserve">diese auf die 1. </w:t>
        </w:r>
      </w:ins>
      <w:commentRangeStart w:id="31"/>
      <w:ins w:id="32" w:author="Gabi Bloh" w:date="2018-09-19T13:03:00Z">
        <w:r w:rsidR="008144DE">
          <w:rPr>
            <w:b/>
          </w:rPr>
          <w:t>Vertragsrechnung</w:t>
        </w:r>
      </w:ins>
      <w:commentRangeEnd w:id="31"/>
      <w:ins w:id="33" w:author="Gabi Bloh" w:date="2018-09-19T13:05:00Z">
        <w:r w:rsidR="008144DE">
          <w:rPr>
            <w:rStyle w:val="Kommentarzeichen"/>
            <w:rFonts w:ascii="Times New Roman" w:hAnsi="Times New Roman"/>
          </w:rPr>
          <w:commentReference w:id="31"/>
        </w:r>
      </w:ins>
      <w:ins w:id="34" w:author="Gabi Bloh" w:date="2018-09-19T13:03:00Z">
        <w:r w:rsidR="008144DE">
          <w:rPr>
            <w:b/>
          </w:rPr>
          <w:t xml:space="preserve"> angerechnet. </w:t>
        </w:r>
      </w:ins>
      <w:del w:id="35" w:author="Gabi Bloh" w:date="2018-09-19T13:03:00Z">
        <w:r w:rsidRPr="00994943" w:rsidDel="008144DE">
          <w:rPr>
            <w:b/>
          </w:rPr>
          <w:delText xml:space="preserve">zuzüglich mit der ersten Rechnung nach Nr. </w:delText>
        </w:r>
        <w:r w:rsidRPr="00994943" w:rsidDel="008144DE">
          <w:rPr>
            <w:b/>
          </w:rPr>
          <w:fldChar w:fldCharType="begin"/>
        </w:r>
        <w:r w:rsidRPr="00994943" w:rsidDel="008144DE">
          <w:rPr>
            <w:b/>
          </w:rPr>
          <w:delInstrText xml:space="preserve"> REF _Ref465166037 \r \h  \* MERGEFORMAT </w:delInstrText>
        </w:r>
        <w:r w:rsidRPr="00994943" w:rsidDel="008144DE">
          <w:rPr>
            <w:b/>
          </w:rPr>
        </w:r>
        <w:r w:rsidRPr="00994943" w:rsidDel="008144DE">
          <w:rPr>
            <w:b/>
          </w:rPr>
          <w:fldChar w:fldCharType="end"/>
        </w:r>
        <w:r w:rsidR="00A72783" w:rsidDel="008144DE">
          <w:rPr>
            <w:b/>
          </w:rPr>
          <w:delText>15</w:delText>
        </w:r>
        <w:r w:rsidRPr="00994943" w:rsidDel="008144DE">
          <w:rPr>
            <w:b/>
          </w:rPr>
          <w:delText xml:space="preserve"> abgerechnet.</w:delText>
        </w:r>
        <w:bookmarkEnd w:id="25"/>
        <w:r w:rsidRPr="00994943" w:rsidDel="008144DE">
          <w:rPr>
            <w:b/>
          </w:rPr>
          <w:delText xml:space="preserve"> </w:delText>
        </w:r>
      </w:del>
      <w:r w:rsidRPr="00994943">
        <w:rPr>
          <w:b/>
        </w:rPr>
        <w:t>Der Bericht wird dem Auftraggeber zur Verfügung gestellt.</w:t>
      </w:r>
      <w:bookmarkEnd w:id="26"/>
    </w:p>
    <w:p w14:paraId="03C1D015" w14:textId="77777777" w:rsidR="00994943" w:rsidRPr="00994943" w:rsidRDefault="00994943" w:rsidP="00994943">
      <w:pPr>
        <w:pStyle w:val="Standa"/>
        <w:ind w:left="1134"/>
        <w:rPr>
          <w:b/>
        </w:rPr>
      </w:pPr>
    </w:p>
    <w:p w14:paraId="3D5864C2" w14:textId="5D567DEC" w:rsidR="00994943" w:rsidRPr="00994943" w:rsidRDefault="00994943" w:rsidP="00994943">
      <w:pPr>
        <w:pStyle w:val="Standa"/>
        <w:numPr>
          <w:ilvl w:val="1"/>
          <w:numId w:val="2"/>
        </w:numPr>
        <w:jc w:val="both"/>
        <w:rPr>
          <w:b/>
        </w:rPr>
      </w:pPr>
      <w:r w:rsidRPr="00994943">
        <w:rPr>
          <w:b/>
        </w:rPr>
        <w:t xml:space="preserve">Zeigen sich bei der Untersuchung nach Nr. </w:t>
      </w:r>
      <w:r w:rsidRPr="00994943">
        <w:rPr>
          <w:b/>
        </w:rPr>
        <w:fldChar w:fldCharType="begin"/>
      </w:r>
      <w:r w:rsidRPr="00994943">
        <w:rPr>
          <w:b/>
        </w:rPr>
        <w:instrText xml:space="preserve"> REF _Ref465166049 \r \h  \* MERGEFORMAT </w:instrText>
      </w:r>
      <w:r w:rsidRPr="00994943">
        <w:rPr>
          <w:b/>
        </w:rPr>
      </w:r>
      <w:r w:rsidRPr="00994943">
        <w:rPr>
          <w:b/>
        </w:rPr>
        <w:fldChar w:fldCharType="separate"/>
      </w:r>
      <w:r w:rsidR="00C577F2">
        <w:rPr>
          <w:b/>
        </w:rPr>
        <w:t>2.1</w:t>
      </w:r>
      <w:r w:rsidRPr="00994943">
        <w:rPr>
          <w:b/>
        </w:rPr>
        <w:fldChar w:fldCharType="end"/>
      </w:r>
      <w:r w:rsidRPr="00994943">
        <w:rPr>
          <w:b/>
        </w:rPr>
        <w:t xml:space="preserve"> Mängel der WEA (insbesondere an Hauptkomponenten), werden die Parteien versuchen, eine Einigung über den vertraglichen Umgang damit zu erzielen. Bis zu dieser Einigung bestehen seitens der Deutschen Windtechnik in Bezug auf die festgestellten Mängel keinerlei Leistungspflichten.</w:t>
      </w:r>
    </w:p>
    <w:p w14:paraId="031E49FC" w14:textId="77777777" w:rsidR="00994943" w:rsidRPr="00994943" w:rsidRDefault="00994943" w:rsidP="00994943">
      <w:pPr>
        <w:pStyle w:val="Standa"/>
        <w:ind w:left="1134"/>
        <w:rPr>
          <w:b/>
        </w:rPr>
      </w:pPr>
    </w:p>
    <w:p w14:paraId="3C09046A" w14:textId="77777777" w:rsidR="00994943" w:rsidRPr="00994943" w:rsidRDefault="00994943" w:rsidP="00994943">
      <w:pPr>
        <w:pStyle w:val="Standa"/>
        <w:numPr>
          <w:ilvl w:val="1"/>
          <w:numId w:val="2"/>
        </w:numPr>
        <w:jc w:val="both"/>
        <w:rPr>
          <w:b/>
        </w:rPr>
      </w:pPr>
      <w:bookmarkStart w:id="36" w:name="_Ref465166064"/>
      <w:r w:rsidRPr="00994943">
        <w:rPr>
          <w:b/>
        </w:rPr>
        <w:t>Für den Fall, dass die Parteien keine Einigung über die vertragliche Behandlung der festgestellten Mängel erreichen, kann die Deutsche Windtechnik durch schriftliche Erklärung bis zu 3 Monaten nach Beginn dieses Vertrages zurücktreten.</w:t>
      </w:r>
      <w:bookmarkEnd w:id="36"/>
    </w:p>
    <w:p w14:paraId="40FB355F" w14:textId="77777777" w:rsidR="00994943" w:rsidRPr="00994943" w:rsidRDefault="00994943" w:rsidP="00994943">
      <w:pPr>
        <w:pStyle w:val="Standa"/>
        <w:rPr>
          <w:b/>
        </w:rPr>
      </w:pPr>
    </w:p>
    <w:p w14:paraId="003B4659" w14:textId="14EAF9BD" w:rsidR="00994943" w:rsidRPr="00994943" w:rsidRDefault="00994943" w:rsidP="00994943">
      <w:pPr>
        <w:pStyle w:val="Standa"/>
        <w:numPr>
          <w:ilvl w:val="1"/>
          <w:numId w:val="2"/>
        </w:numPr>
        <w:jc w:val="both"/>
        <w:rPr>
          <w:b/>
        </w:rPr>
      </w:pPr>
      <w:r w:rsidRPr="00994943">
        <w:rPr>
          <w:b/>
        </w:rPr>
        <w:lastRenderedPageBreak/>
        <w:t xml:space="preserve">Im Falle des Rücktritts nach Nr. </w:t>
      </w:r>
      <w:r w:rsidRPr="00994943">
        <w:rPr>
          <w:b/>
        </w:rPr>
        <w:fldChar w:fldCharType="begin"/>
      </w:r>
      <w:r w:rsidRPr="00994943">
        <w:rPr>
          <w:b/>
        </w:rPr>
        <w:instrText xml:space="preserve"> REF _Ref465166064 \r \h  \* MERGEFORMAT </w:instrText>
      </w:r>
      <w:r w:rsidRPr="00994943">
        <w:rPr>
          <w:b/>
        </w:rPr>
      </w:r>
      <w:r w:rsidRPr="00994943">
        <w:rPr>
          <w:b/>
        </w:rPr>
        <w:fldChar w:fldCharType="separate"/>
      </w:r>
      <w:r w:rsidR="00C577F2">
        <w:rPr>
          <w:b/>
        </w:rPr>
        <w:t>2.3</w:t>
      </w:r>
      <w:r w:rsidRPr="00994943">
        <w:rPr>
          <w:b/>
        </w:rPr>
        <w:fldChar w:fldCharType="end"/>
      </w:r>
      <w:r w:rsidRPr="00994943">
        <w:rPr>
          <w:b/>
        </w:rPr>
        <w:t xml:space="preserve"> hat der Auftraggeber lediglich die Kosten des technischen Berichts nach Nr. </w:t>
      </w:r>
      <w:r w:rsidRPr="00994943">
        <w:rPr>
          <w:b/>
        </w:rPr>
        <w:fldChar w:fldCharType="begin"/>
      </w:r>
      <w:r w:rsidRPr="00994943">
        <w:rPr>
          <w:b/>
        </w:rPr>
        <w:instrText xml:space="preserve"> REF _Ref465166049 \r \h  \* MERGEFORMAT </w:instrText>
      </w:r>
      <w:r w:rsidRPr="00994943">
        <w:rPr>
          <w:b/>
        </w:rPr>
      </w:r>
      <w:r w:rsidRPr="00994943">
        <w:rPr>
          <w:b/>
        </w:rPr>
        <w:fldChar w:fldCharType="separate"/>
      </w:r>
      <w:r w:rsidR="00C577F2">
        <w:rPr>
          <w:b/>
        </w:rPr>
        <w:t>2.1</w:t>
      </w:r>
      <w:r w:rsidRPr="00994943">
        <w:rPr>
          <w:b/>
        </w:rPr>
        <w:fldChar w:fldCharType="end"/>
      </w:r>
      <w:r w:rsidRPr="00994943">
        <w:rPr>
          <w:b/>
        </w:rPr>
        <w:t xml:space="preserve"> zu tragen. Weitere Ansprüche der Deutschen Windtechnik für ggf. erbrachte Leistungen bestehen, sofern nicht die Parteien im Einzelfall etwas anderes vereinbaren, in diesem Falle nicht. </w:t>
      </w:r>
    </w:p>
    <w:p w14:paraId="6042FAEA" w14:textId="77777777" w:rsidR="007948A3" w:rsidRDefault="007948A3" w:rsidP="00994943">
      <w:pPr>
        <w:pStyle w:val="Standa"/>
      </w:pPr>
    </w:p>
    <w:p w14:paraId="762D50CC" w14:textId="77777777" w:rsidR="005C3519" w:rsidRPr="00E74C36" w:rsidRDefault="005C3519" w:rsidP="005C3519">
      <w:pPr>
        <w:pStyle w:val="berschrift1"/>
      </w:pPr>
      <w:bookmarkStart w:id="37" w:name="_Toc389476552"/>
      <w:bookmarkStart w:id="38" w:name="_Toc389476660"/>
      <w:bookmarkStart w:id="39" w:name="_Toc389476687"/>
      <w:bookmarkStart w:id="40" w:name="_Toc389476730"/>
      <w:bookmarkStart w:id="41" w:name="_Toc389485937"/>
      <w:bookmarkStart w:id="42" w:name="_Ref435622976"/>
      <w:bookmarkStart w:id="43" w:name="_Toc524515131"/>
      <w:r w:rsidRPr="00E74C36">
        <w:t>Inspektion und Wartung</w:t>
      </w:r>
      <w:bookmarkEnd w:id="24"/>
      <w:bookmarkEnd w:id="37"/>
      <w:bookmarkEnd w:id="38"/>
      <w:bookmarkEnd w:id="39"/>
      <w:bookmarkEnd w:id="40"/>
      <w:bookmarkEnd w:id="41"/>
      <w:bookmarkEnd w:id="42"/>
      <w:bookmarkEnd w:id="43"/>
      <w:r>
        <w:br/>
      </w:r>
    </w:p>
    <w:p w14:paraId="4381913A" w14:textId="417B3EC4" w:rsidR="007F6F71" w:rsidRDefault="005C3519" w:rsidP="00F65A3C">
      <w:pPr>
        <w:pStyle w:val="Standa"/>
        <w:numPr>
          <w:ilvl w:val="1"/>
          <w:numId w:val="6"/>
        </w:numPr>
        <w:ind w:left="1134" w:hanging="567"/>
        <w:jc w:val="both"/>
      </w:pPr>
      <w:r w:rsidRPr="005275DB">
        <w:t xml:space="preserve">Die </w:t>
      </w:r>
      <w:r w:rsidR="00AB4067">
        <w:t>Deutsche Windtechnik</w:t>
      </w:r>
      <w:r w:rsidRPr="005275DB">
        <w:t xml:space="preserve"> wird die W</w:t>
      </w:r>
      <w:r w:rsidR="0095134F">
        <w:t>EA</w:t>
      </w:r>
      <w:r w:rsidRPr="005275DB">
        <w:t xml:space="preserve"> in regelmäßigen Intervallen von sechs Monaten (</w:t>
      </w:r>
      <w:r w:rsidR="0095134F">
        <w:t xml:space="preserve">+ / - </w:t>
      </w:r>
      <w:r w:rsidR="00906721">
        <w:t xml:space="preserve">30 Tage) </w:t>
      </w:r>
      <w:r w:rsidRPr="005275DB">
        <w:t>inspizieren und warten</w:t>
      </w:r>
      <w:r w:rsidR="00CD1CDA">
        <w:t>.</w:t>
      </w:r>
    </w:p>
    <w:p w14:paraId="5CAD464B" w14:textId="77777777" w:rsidR="006D6C25" w:rsidRDefault="006D6C25" w:rsidP="003454E2">
      <w:pPr>
        <w:pStyle w:val="Standa"/>
        <w:ind w:left="1134"/>
        <w:jc w:val="both"/>
      </w:pPr>
    </w:p>
    <w:p w14:paraId="7E6E9E7B" w14:textId="448D03A3" w:rsidR="005C3519" w:rsidRDefault="005C3519" w:rsidP="00F65A3C">
      <w:pPr>
        <w:pStyle w:val="Standa"/>
        <w:numPr>
          <w:ilvl w:val="1"/>
          <w:numId w:val="6"/>
        </w:numPr>
        <w:ind w:left="1134" w:hanging="567"/>
        <w:jc w:val="both"/>
      </w:pPr>
      <w:r w:rsidRPr="00036FB0">
        <w:t xml:space="preserve">Im Rahmen der Inspektion hat die </w:t>
      </w:r>
      <w:r w:rsidR="00AB4067">
        <w:t>Deutsche Windtechnik</w:t>
      </w:r>
      <w:r w:rsidRPr="00036FB0">
        <w:t xml:space="preserve"> den Ist-Zustand der W</w:t>
      </w:r>
      <w:r w:rsidR="0095134F">
        <w:t>EA</w:t>
      </w:r>
      <w:r w:rsidR="00952C24">
        <w:t xml:space="preserve"> </w:t>
      </w:r>
      <w:r w:rsidR="00952C24" w:rsidRPr="00994943">
        <w:rPr>
          <w:b/>
        </w:rPr>
        <w:t>inkl. des Fachwerkturms</w:t>
      </w:r>
      <w:r w:rsidR="0095134F">
        <w:t xml:space="preserve"> </w:t>
      </w:r>
      <w:r w:rsidRPr="00036FB0">
        <w:t xml:space="preserve">festzustellen und zu beurteilen. </w:t>
      </w:r>
      <w:r w:rsidR="00E717E8">
        <w:t xml:space="preserve">Soweit anhand der im Rahmen der Inspektionen gewonnenen Erkenntnisse möglich, sind die </w:t>
      </w:r>
      <w:r w:rsidRPr="00036FB0">
        <w:t>Ursachen einer Abnutzung festzustellen und die notwendigen Konsequenzen für eine künftige Nutzung abzuleiten.</w:t>
      </w:r>
    </w:p>
    <w:p w14:paraId="74C2E2D2" w14:textId="77777777" w:rsidR="007F6F71" w:rsidRDefault="007F6F71" w:rsidP="007F6F71">
      <w:pPr>
        <w:pStyle w:val="Standa"/>
        <w:ind w:left="1134"/>
        <w:jc w:val="both"/>
      </w:pPr>
    </w:p>
    <w:p w14:paraId="73848227" w14:textId="77777777" w:rsidR="005C3519" w:rsidRDefault="005C3519" w:rsidP="00F65A3C">
      <w:pPr>
        <w:pStyle w:val="Standa"/>
        <w:numPr>
          <w:ilvl w:val="1"/>
          <w:numId w:val="6"/>
        </w:numPr>
        <w:ind w:left="1134" w:hanging="567"/>
        <w:jc w:val="both"/>
      </w:pPr>
      <w:r w:rsidRPr="00036FB0">
        <w:t>Die Wartung der W</w:t>
      </w:r>
      <w:r w:rsidR="0095134F">
        <w:t>EA</w:t>
      </w:r>
      <w:r w:rsidRPr="00036FB0">
        <w:t xml:space="preserve"> umfasst die Überprüfung und Einstellung der Anlagen, den notwendigen turnusmäßigen oder in regelmäßigen Abständen durchzuführenden Austausch von Anlagenteilen sowie alle weiteren Maßnahmen, die zum funktionsfähigen Erhalt des Zustandes der W</w:t>
      </w:r>
      <w:r w:rsidR="0095134F">
        <w:t>EA</w:t>
      </w:r>
      <w:r w:rsidRPr="00036FB0">
        <w:t xml:space="preserve"> notwendig sind.</w:t>
      </w:r>
      <w:r w:rsidR="00AA65C4">
        <w:t xml:space="preserve"> Umfasst sind insbesondere auch das </w:t>
      </w:r>
      <w:r w:rsidR="004A0E78">
        <w:t>Auffüllen</w:t>
      </w:r>
      <w:r w:rsidR="00AA65C4">
        <w:t xml:space="preserve"> und Wechseln von Betriebsst</w:t>
      </w:r>
      <w:r w:rsidR="004A0E78">
        <w:t>offen (insbes. Fetten und Ölen);</w:t>
      </w:r>
      <w:r w:rsidR="00AA65C4">
        <w:t xml:space="preserve"> </w:t>
      </w:r>
      <w:r w:rsidR="003454E2">
        <w:t>ggf. nach d</w:t>
      </w:r>
      <w:r w:rsidR="00AA65C4">
        <w:t>em Zustand der</w:t>
      </w:r>
      <w:r w:rsidR="003454E2">
        <w:t xml:space="preserve"> gezogenen</w:t>
      </w:r>
      <w:r w:rsidR="00AA65C4">
        <w:t xml:space="preserve"> </w:t>
      </w:r>
      <w:proofErr w:type="spellStart"/>
      <w:r w:rsidR="00AA65C4">
        <w:t>Ölprobe</w:t>
      </w:r>
      <w:r w:rsidR="003454E2">
        <w:t>n</w:t>
      </w:r>
      <w:proofErr w:type="spellEnd"/>
      <w:r w:rsidR="002350E7">
        <w:t>.</w:t>
      </w:r>
      <w:r w:rsidR="00AF509A">
        <w:t xml:space="preserve"> Ölwechsel sind unabhängig vom Zustand nach spätestens 5 Jahren durchzuführen.</w:t>
      </w:r>
    </w:p>
    <w:p w14:paraId="3D8219B7" w14:textId="77777777" w:rsidR="007F6F71" w:rsidRDefault="007F6F71" w:rsidP="007F6F71">
      <w:pPr>
        <w:pStyle w:val="Standa"/>
        <w:ind w:left="1134"/>
      </w:pPr>
    </w:p>
    <w:p w14:paraId="43214B96" w14:textId="1A6218B5" w:rsidR="005C3519" w:rsidRDefault="005C3519" w:rsidP="00F65A3C">
      <w:pPr>
        <w:pStyle w:val="Standa"/>
        <w:numPr>
          <w:ilvl w:val="1"/>
          <w:numId w:val="6"/>
        </w:numPr>
        <w:ind w:left="1134" w:hanging="567"/>
        <w:jc w:val="both"/>
      </w:pPr>
      <w:r w:rsidRPr="00036FB0">
        <w:t xml:space="preserve">Die </w:t>
      </w:r>
      <w:r w:rsidR="00AB4067">
        <w:t>Deutsche Windtechnik</w:t>
      </w:r>
      <w:r w:rsidRPr="00036FB0">
        <w:t xml:space="preserve"> wird die Inspektion und Wartung in Übereinstimmung mit dem Wartungspfli</w:t>
      </w:r>
      <w:r w:rsidR="0095134F">
        <w:t>chtenheft des Herstellers der WEA</w:t>
      </w:r>
      <w:r w:rsidRPr="00036FB0">
        <w:t xml:space="preserve"> durchführen.</w:t>
      </w:r>
      <w:bookmarkStart w:id="44" w:name="_Ref271114352"/>
      <w:r w:rsidR="00AF509A">
        <w:t xml:space="preserve"> Darunter fallen insb. </w:t>
      </w:r>
      <w:r w:rsidR="00DE7316">
        <w:t>a</w:t>
      </w:r>
      <w:r w:rsidR="00AF509A">
        <w:t xml:space="preserve">uch Rotorblattinspektion (innen und außen) inkl. Erdungsmessung mit Seiltechnik (alle zwei Jahre), Getriebevideoendoskopie (jährlich) und die Überprüfung der Parameter der historischen Daten, um </w:t>
      </w:r>
      <w:r w:rsidR="004073DC">
        <w:t>Fehleinstellungen</w:t>
      </w:r>
      <w:r w:rsidR="00DE7316">
        <w:t>,</w:t>
      </w:r>
      <w:r w:rsidR="004073DC">
        <w:t xml:space="preserve"> die zu Ertragseinbußen führen</w:t>
      </w:r>
      <w:r w:rsidR="00DE7316">
        <w:t>,</w:t>
      </w:r>
      <w:r w:rsidR="004073DC">
        <w:t xml:space="preserve"> zu detektieren und diese durch Anpassung der Parameter zu beseitigen.</w:t>
      </w:r>
    </w:p>
    <w:p w14:paraId="6F5D859E" w14:textId="77777777" w:rsidR="004073DC" w:rsidRDefault="004073DC" w:rsidP="00675FBF">
      <w:pPr>
        <w:pStyle w:val="Listenabsatz"/>
      </w:pPr>
    </w:p>
    <w:p w14:paraId="71DBED37" w14:textId="19ACAF73" w:rsidR="004073DC" w:rsidRDefault="004073DC" w:rsidP="00F65A3C">
      <w:pPr>
        <w:pStyle w:val="Standa"/>
        <w:numPr>
          <w:ilvl w:val="1"/>
          <w:numId w:val="6"/>
        </w:numPr>
        <w:ind w:left="1134" w:hanging="567"/>
        <w:jc w:val="both"/>
      </w:pPr>
      <w:r>
        <w:t>Die Deutsche Windtechnik wird in erforderlichen Intervallen (derzeit alle vier Jahre) eine Überprü</w:t>
      </w:r>
      <w:r w:rsidR="00A57507">
        <w:t>fung gemäß DGUV V3 inkl. Instandhaltung durchführen und dem Auftraggeber die entsprechenden Dokumentationen zur Verfügung stellen.</w:t>
      </w:r>
    </w:p>
    <w:p w14:paraId="1D2849B3" w14:textId="77777777" w:rsidR="00A57507" w:rsidRDefault="00A57507" w:rsidP="00675FBF">
      <w:pPr>
        <w:pStyle w:val="Listenabsatz"/>
      </w:pPr>
    </w:p>
    <w:p w14:paraId="2DA00F1A" w14:textId="32770DFB" w:rsidR="00A57507" w:rsidRDefault="00A57507" w:rsidP="00F65A3C">
      <w:pPr>
        <w:pStyle w:val="Standa"/>
        <w:numPr>
          <w:ilvl w:val="1"/>
          <w:numId w:val="6"/>
        </w:numPr>
        <w:ind w:left="1134" w:hanging="567"/>
        <w:jc w:val="both"/>
      </w:pPr>
      <w:r>
        <w:t xml:space="preserve">Die Deutsche Windtechnik wird an der Windkraftanlage in den erforderlichen Zeitintervallen </w:t>
      </w:r>
      <w:bookmarkStart w:id="45" w:name="_Hlk508199418"/>
      <w:r>
        <w:t xml:space="preserve">die Sicherheitsüberprüfungen (Steigschutz/Läufer, Leitersystem, </w:t>
      </w:r>
      <w:r>
        <w:lastRenderedPageBreak/>
        <w:t xml:space="preserve">Servicekran, </w:t>
      </w:r>
      <w:ins w:id="46" w:author="Gabi Bloh" w:date="2018-09-19T13:06:00Z">
        <w:r w:rsidR="008144DE">
          <w:t>B</w:t>
        </w:r>
      </w:ins>
      <w:ins w:id="47" w:author="Gabi Bloh" w:date="2018-09-19T13:20:00Z">
        <w:r w:rsidR="00662EDE">
          <w:t>efahranlage</w:t>
        </w:r>
      </w:ins>
      <w:bookmarkStart w:id="48" w:name="_GoBack"/>
      <w:bookmarkEnd w:id="48"/>
      <w:ins w:id="49" w:author="Gabi Bloh" w:date="2018-09-19T13:06:00Z">
        <w:r w:rsidR="008144DE">
          <w:t xml:space="preserve">, </w:t>
        </w:r>
      </w:ins>
      <w:r>
        <w:t>Feuerlöscher, PSA, Verbandskaste</w:t>
      </w:r>
      <w:r w:rsidR="00817863">
        <w:t>n</w:t>
      </w:r>
      <w:r>
        <w:t>) inkl. Wartung und Instandhaltung</w:t>
      </w:r>
      <w:bookmarkEnd w:id="45"/>
      <w:r>
        <w:t xml:space="preserve"> durchführen.</w:t>
      </w:r>
    </w:p>
    <w:p w14:paraId="70E37405" w14:textId="77777777" w:rsidR="00C577F2" w:rsidRDefault="00C577F2" w:rsidP="00C577F2">
      <w:pPr>
        <w:pStyle w:val="Listenabsatz"/>
      </w:pPr>
    </w:p>
    <w:p w14:paraId="5278B12E" w14:textId="77777777" w:rsidR="00C577F2" w:rsidRDefault="00C577F2" w:rsidP="00C577F2">
      <w:pPr>
        <w:pStyle w:val="Standa"/>
        <w:ind w:left="1134"/>
        <w:jc w:val="both"/>
      </w:pPr>
    </w:p>
    <w:p w14:paraId="186EACEA" w14:textId="77777777" w:rsidR="005C3519" w:rsidRDefault="005C3519" w:rsidP="005C3519">
      <w:pPr>
        <w:pStyle w:val="berschrift1"/>
      </w:pPr>
      <w:bookmarkStart w:id="50" w:name="_Toc389476553"/>
      <w:bookmarkStart w:id="51" w:name="_Toc389476661"/>
      <w:bookmarkStart w:id="52" w:name="_Toc389476688"/>
      <w:bookmarkStart w:id="53" w:name="_Toc389476731"/>
      <w:bookmarkStart w:id="54" w:name="_Ref435622986"/>
      <w:bookmarkStart w:id="55" w:name="_Toc524515132"/>
      <w:r w:rsidRPr="00B70A7D">
        <w:t>Instandsetzung und Reparatur</w:t>
      </w:r>
      <w:bookmarkStart w:id="56" w:name="_Ref270937608"/>
      <w:bookmarkEnd w:id="44"/>
      <w:bookmarkEnd w:id="50"/>
      <w:bookmarkEnd w:id="51"/>
      <w:bookmarkEnd w:id="52"/>
      <w:bookmarkEnd w:id="53"/>
      <w:bookmarkEnd w:id="54"/>
      <w:bookmarkEnd w:id="55"/>
      <w:r w:rsidRPr="00B70A7D">
        <w:br/>
      </w:r>
    </w:p>
    <w:p w14:paraId="68EC46ED" w14:textId="12512887" w:rsidR="005C3519" w:rsidRDefault="005C3519" w:rsidP="00F65A3C">
      <w:pPr>
        <w:pStyle w:val="Standa"/>
        <w:numPr>
          <w:ilvl w:val="1"/>
          <w:numId w:val="7"/>
        </w:numPr>
        <w:ind w:left="1134" w:hanging="567"/>
        <w:jc w:val="both"/>
      </w:pPr>
      <w:bookmarkStart w:id="57" w:name="_Ref435704805"/>
      <w:r w:rsidRPr="00036FB0">
        <w:t>Maßnahmen der Instandsetzung u</w:t>
      </w:r>
      <w:r w:rsidR="0095134F">
        <w:t>nd Reparatur dienen dazu, die WEA</w:t>
      </w:r>
      <w:r w:rsidRPr="00036FB0">
        <w:t xml:space="preserve"> in den funktionsfähigen Zustand zurückzuführen</w:t>
      </w:r>
      <w:r w:rsidR="00DE7316">
        <w:t>,</w:t>
      </w:r>
      <w:r w:rsidR="006D5661">
        <w:t xml:space="preserve"> indem Schäden</w:t>
      </w:r>
      <w:r w:rsidR="00063FFC">
        <w:t xml:space="preserve">, die keine externe Schadensursache im Sinne von </w:t>
      </w:r>
      <w:r w:rsidR="005F7BA5">
        <w:t xml:space="preserve">Nr. </w:t>
      </w:r>
      <w:r w:rsidR="005F7BA5">
        <w:fldChar w:fldCharType="begin"/>
      </w:r>
      <w:r w:rsidR="005F7BA5">
        <w:instrText xml:space="preserve"> REF _Ref435704725 \r \h </w:instrText>
      </w:r>
      <w:r w:rsidR="005F7BA5">
        <w:fldChar w:fldCharType="separate"/>
      </w:r>
      <w:r w:rsidR="00C577F2">
        <w:t>7.2</w:t>
      </w:r>
      <w:r w:rsidR="005F7BA5">
        <w:fldChar w:fldCharType="end"/>
      </w:r>
      <w:r w:rsidR="00063FFC">
        <w:t xml:space="preserve"> haben (Schäden mit interner Schadensursache),</w:t>
      </w:r>
      <w:r w:rsidR="006D5661">
        <w:t xml:space="preserve"> beseitigt werden</w:t>
      </w:r>
      <w:r w:rsidRPr="00036FB0">
        <w:t>. Hierzu gehören insbesondere auch</w:t>
      </w:r>
      <w:bookmarkStart w:id="58" w:name="_Ref270937611"/>
      <w:bookmarkEnd w:id="56"/>
      <w:bookmarkEnd w:id="57"/>
    </w:p>
    <w:p w14:paraId="4B69DB99" w14:textId="77777777" w:rsidR="007F6F71" w:rsidRDefault="007F6F71" w:rsidP="007F6F71">
      <w:pPr>
        <w:pStyle w:val="Standa"/>
        <w:ind w:left="1134"/>
      </w:pPr>
    </w:p>
    <w:p w14:paraId="371A4CD5" w14:textId="2CF631AA" w:rsidR="008F30CB" w:rsidRDefault="005C3519" w:rsidP="00F65A3C">
      <w:pPr>
        <w:pStyle w:val="Standa"/>
        <w:numPr>
          <w:ilvl w:val="2"/>
          <w:numId w:val="7"/>
        </w:numPr>
        <w:jc w:val="both"/>
      </w:pPr>
      <w:r w:rsidRPr="00036FB0">
        <w:t xml:space="preserve">die Behebung von Schäden </w:t>
      </w:r>
      <w:r w:rsidR="00063FFC">
        <w:t>mit interner Schadensursache</w:t>
      </w:r>
      <w:r w:rsidR="00063FFC" w:rsidRPr="00036FB0">
        <w:t xml:space="preserve"> </w:t>
      </w:r>
      <w:r w:rsidRPr="00036FB0">
        <w:t>an Hauptkomponenten,</w:t>
      </w:r>
      <w:bookmarkEnd w:id="58"/>
    </w:p>
    <w:p w14:paraId="07024F77" w14:textId="77777777" w:rsidR="007F6F71" w:rsidRDefault="007F6F71" w:rsidP="007F6F71">
      <w:pPr>
        <w:pStyle w:val="Standa"/>
        <w:ind w:left="1701"/>
        <w:jc w:val="both"/>
      </w:pPr>
    </w:p>
    <w:p w14:paraId="7EAF31AA" w14:textId="77777777" w:rsidR="005C3519" w:rsidRDefault="00762859" w:rsidP="00F65A3C">
      <w:pPr>
        <w:pStyle w:val="Standa"/>
        <w:numPr>
          <w:ilvl w:val="2"/>
          <w:numId w:val="7"/>
        </w:numPr>
        <w:ind w:left="1843" w:hanging="709"/>
        <w:jc w:val="both"/>
      </w:pPr>
      <w:bookmarkStart w:id="59" w:name="_Ref435705285"/>
      <w:r>
        <w:t>d</w:t>
      </w:r>
      <w:r w:rsidR="00A93919">
        <w:t xml:space="preserve">ie Behebung von </w:t>
      </w:r>
      <w:r w:rsidR="00A93919" w:rsidRPr="00036FB0">
        <w:t>Totalschäden</w:t>
      </w:r>
      <w:r w:rsidR="00063FFC" w:rsidRPr="00063FFC">
        <w:t xml:space="preserve"> </w:t>
      </w:r>
      <w:r w:rsidR="00063FFC">
        <w:t>mit interner Schadensursache</w:t>
      </w:r>
      <w:r w:rsidR="00A93919" w:rsidRPr="00036FB0">
        <w:t xml:space="preserve">, wobei </w:t>
      </w:r>
      <w:r w:rsidR="00A93919">
        <w:t xml:space="preserve">von </w:t>
      </w:r>
      <w:r w:rsidR="00AB4067">
        <w:t>Deutsche Windtechnik</w:t>
      </w:r>
      <w:r w:rsidR="00A93919">
        <w:t xml:space="preserve"> nach Rücksprache mit de</w:t>
      </w:r>
      <w:r w:rsidR="004A0F9C">
        <w:t>m</w:t>
      </w:r>
      <w:r w:rsidR="00A93919">
        <w:t xml:space="preserve"> </w:t>
      </w:r>
      <w:r w:rsidR="004A0F9C">
        <w:t>Auftraggeber</w:t>
      </w:r>
      <w:r w:rsidR="00A93919">
        <w:t xml:space="preserve"> zu entscheiden ist</w:t>
      </w:r>
      <w:r w:rsidR="00A93919" w:rsidRPr="00036FB0">
        <w:t>, ob die betreffende</w:t>
      </w:r>
      <w:r w:rsidR="007F6F71">
        <w:t>(n)</w:t>
      </w:r>
      <w:r w:rsidR="00A93919" w:rsidRPr="00036FB0">
        <w:t xml:space="preserve"> W</w:t>
      </w:r>
      <w:r w:rsidR="0095134F">
        <w:t>EA</w:t>
      </w:r>
      <w:r w:rsidR="00A93919" w:rsidRPr="00036FB0">
        <w:t xml:space="preserve"> durch eine neue, gleichwertige gebrauchte oder runderneuerte W</w:t>
      </w:r>
      <w:r w:rsidR="0095134F">
        <w:t>EA</w:t>
      </w:r>
      <w:r w:rsidR="00A93919" w:rsidRPr="00036FB0">
        <w:t xml:space="preserve"> ersetzt </w:t>
      </w:r>
      <w:r w:rsidR="00A93919">
        <w:t xml:space="preserve">wird </w:t>
      </w:r>
      <w:r w:rsidR="00A93919" w:rsidRPr="00036FB0">
        <w:t xml:space="preserve">oder </w:t>
      </w:r>
      <w:r w:rsidR="00A93919">
        <w:t>der</w:t>
      </w:r>
      <w:r w:rsidR="00A93919" w:rsidRPr="00036FB0">
        <w:t xml:space="preserve"> Zeitwert</w:t>
      </w:r>
      <w:r w:rsidR="00C205CC">
        <w:t xml:space="preserve"> </w:t>
      </w:r>
      <w:r w:rsidR="00A93919" w:rsidRPr="00036FB0">
        <w:t>der betroffenen W</w:t>
      </w:r>
      <w:r w:rsidR="0095134F">
        <w:t>EA a</w:t>
      </w:r>
      <w:r w:rsidR="00A93919">
        <w:t xml:space="preserve">n </w:t>
      </w:r>
      <w:r w:rsidR="004A0F9C">
        <w:t>den Auftraggeber</w:t>
      </w:r>
      <w:r w:rsidR="00A93919">
        <w:t xml:space="preserve"> ge</w:t>
      </w:r>
      <w:r w:rsidR="00A93919" w:rsidRPr="00036FB0">
        <w:t>zahlt</w:t>
      </w:r>
      <w:r w:rsidR="00A93919">
        <w:t xml:space="preserve"> wird. Dabei sind die wirtschaftlichen Interessen </w:t>
      </w:r>
      <w:r w:rsidR="004A0E78">
        <w:t xml:space="preserve">des </w:t>
      </w:r>
      <w:r w:rsidR="004A0F9C">
        <w:t>Auftraggeber</w:t>
      </w:r>
      <w:r w:rsidR="004A0E78">
        <w:t>s</w:t>
      </w:r>
      <w:r w:rsidR="00A93919">
        <w:t xml:space="preserve"> angemessen zu berücksichtigen. Weitere Ersatz</w:t>
      </w:r>
      <w:r w:rsidR="00404D59">
        <w:t xml:space="preserve">leistungen wegen des Totalschadens </w:t>
      </w:r>
      <w:r w:rsidR="00A93919">
        <w:t>sind ausgeschlossen</w:t>
      </w:r>
      <w:r w:rsidR="00404D59">
        <w:t>; unberührt bleiben die Bestimmungen zur Verfügbarkeitsgarantie</w:t>
      </w:r>
      <w:r w:rsidR="004A5A4F">
        <w:t>,</w:t>
      </w:r>
      <w:bookmarkEnd w:id="59"/>
    </w:p>
    <w:p w14:paraId="221131C2" w14:textId="77777777" w:rsidR="007F6F71" w:rsidRDefault="007F6F71" w:rsidP="007F6F71">
      <w:pPr>
        <w:pStyle w:val="Standa"/>
        <w:ind w:left="1701"/>
        <w:jc w:val="both"/>
      </w:pPr>
    </w:p>
    <w:p w14:paraId="08AEA1A4" w14:textId="77777777" w:rsidR="005C3519" w:rsidRDefault="005C3519" w:rsidP="00F65A3C">
      <w:pPr>
        <w:pStyle w:val="Standa"/>
        <w:numPr>
          <w:ilvl w:val="2"/>
          <w:numId w:val="7"/>
        </w:numPr>
        <w:ind w:left="1843" w:hanging="709"/>
        <w:jc w:val="both"/>
      </w:pPr>
      <w:r w:rsidRPr="00036FB0">
        <w:t>die Vorhaltung, Lieferung und der Einbau von erforderlichen Ersatz- und Verschleißteilen</w:t>
      </w:r>
      <w:r w:rsidR="00AA65C4">
        <w:t xml:space="preserve"> zur Behebung von Schäden</w:t>
      </w:r>
      <w:r w:rsidR="00063FFC" w:rsidRPr="00063FFC">
        <w:t xml:space="preserve"> </w:t>
      </w:r>
      <w:r w:rsidR="00063FFC">
        <w:t>mit interner Schadensursache</w:t>
      </w:r>
      <w:r w:rsidR="00AA65C4">
        <w:t>.</w:t>
      </w:r>
    </w:p>
    <w:p w14:paraId="2E7BD2F7" w14:textId="77777777" w:rsidR="00C205CC" w:rsidRDefault="00C205CC" w:rsidP="00C205CC">
      <w:pPr>
        <w:pStyle w:val="Standa"/>
        <w:ind w:left="1701"/>
        <w:jc w:val="both"/>
      </w:pPr>
    </w:p>
    <w:p w14:paraId="5F592505" w14:textId="2618FE28" w:rsidR="005C3519" w:rsidRDefault="005C3519" w:rsidP="00F65A3C">
      <w:pPr>
        <w:pStyle w:val="Standa"/>
        <w:numPr>
          <w:ilvl w:val="1"/>
          <w:numId w:val="7"/>
        </w:numPr>
        <w:ind w:left="1134" w:hanging="567"/>
        <w:jc w:val="both"/>
      </w:pPr>
      <w:r w:rsidRPr="00036FB0">
        <w:t xml:space="preserve">Maßnahmen der Instandsetzung und Reparatur </w:t>
      </w:r>
      <w:r w:rsidR="005F7BA5">
        <w:t xml:space="preserve">gemäß Nr. </w:t>
      </w:r>
      <w:r w:rsidR="005F7BA5">
        <w:fldChar w:fldCharType="begin"/>
      </w:r>
      <w:r w:rsidR="005F7BA5">
        <w:instrText xml:space="preserve"> REF _Ref435704805 \r \h </w:instrText>
      </w:r>
      <w:r w:rsidR="005F7BA5">
        <w:fldChar w:fldCharType="separate"/>
      </w:r>
      <w:r w:rsidR="00C577F2">
        <w:t>4.1</w:t>
      </w:r>
      <w:r w:rsidR="005F7BA5">
        <w:fldChar w:fldCharType="end"/>
      </w:r>
      <w:r w:rsidR="00AA65C4">
        <w:t xml:space="preserve"> </w:t>
      </w:r>
      <w:r w:rsidRPr="00036FB0">
        <w:t xml:space="preserve">wird die </w:t>
      </w:r>
      <w:r w:rsidR="00AB4067">
        <w:t>Deutsche Windtechnik</w:t>
      </w:r>
      <w:r w:rsidRPr="00036FB0">
        <w:t xml:space="preserve"> vornehmen, sobald sich der Instandsetzungs- oder Reparaturbedarf im Rahmen einer Inspektion oder der Fernüberwachung gezeigt hat.</w:t>
      </w:r>
    </w:p>
    <w:p w14:paraId="79EE221B" w14:textId="77777777" w:rsidR="007F6F71" w:rsidRDefault="007F6F71" w:rsidP="007F6F71">
      <w:pPr>
        <w:pStyle w:val="Standa"/>
        <w:ind w:left="1134"/>
      </w:pPr>
    </w:p>
    <w:p w14:paraId="3F9F5839" w14:textId="77777777" w:rsidR="005C3519" w:rsidRDefault="005C3519" w:rsidP="00F65A3C">
      <w:pPr>
        <w:pStyle w:val="Standa"/>
        <w:numPr>
          <w:ilvl w:val="1"/>
          <w:numId w:val="7"/>
        </w:numPr>
        <w:ind w:left="1134" w:hanging="567"/>
        <w:jc w:val="both"/>
      </w:pPr>
      <w:r w:rsidRPr="00036FB0">
        <w:t xml:space="preserve">Die </w:t>
      </w:r>
      <w:r w:rsidR="00AB4067">
        <w:t>Deutsche Windtechnik</w:t>
      </w:r>
      <w:r w:rsidRPr="00036FB0">
        <w:t xml:space="preserve"> wird nach eigenem Ermessen auch vorbeugende Instandsetzungsmaßnahmen und Reparaturen </w:t>
      </w:r>
      <w:r w:rsidR="00A14FB3">
        <w:t xml:space="preserve">zur Beseitigung </w:t>
      </w:r>
      <w:r w:rsidR="00063FFC">
        <w:t xml:space="preserve">von </w:t>
      </w:r>
      <w:r w:rsidR="00A14FB3">
        <w:t xml:space="preserve">Schäden </w:t>
      </w:r>
      <w:r w:rsidR="00063FFC">
        <w:t>mit interner Schadensursache</w:t>
      </w:r>
      <w:r w:rsidR="00063FFC" w:rsidRPr="00036FB0">
        <w:t xml:space="preserve"> </w:t>
      </w:r>
      <w:r w:rsidRPr="00036FB0">
        <w:t>vornehmen, die geboten sind, um die Funktionsfähigkeit der Windenergieanlagen während der Vertragslaufzeit aufrechtzuerhalten.</w:t>
      </w:r>
      <w:bookmarkStart w:id="60" w:name="_Ref271114378"/>
    </w:p>
    <w:p w14:paraId="5F086AA2" w14:textId="77777777" w:rsidR="00C4129C" w:rsidRDefault="00C4129C" w:rsidP="00C4129C">
      <w:pPr>
        <w:pStyle w:val="Standa"/>
        <w:ind w:left="1134"/>
      </w:pPr>
    </w:p>
    <w:p w14:paraId="60EFA037" w14:textId="77777777" w:rsidR="00A14FB3" w:rsidRDefault="00A14FB3" w:rsidP="00F65A3C">
      <w:pPr>
        <w:pStyle w:val="Standa"/>
        <w:numPr>
          <w:ilvl w:val="1"/>
          <w:numId w:val="7"/>
        </w:numPr>
        <w:ind w:left="1134" w:hanging="567"/>
        <w:jc w:val="both"/>
      </w:pPr>
      <w:r>
        <w:lastRenderedPageBreak/>
        <w:t xml:space="preserve">Stellt die </w:t>
      </w:r>
      <w:r w:rsidR="00AB4067">
        <w:t>Deutsche Windtechnik</w:t>
      </w:r>
      <w:r>
        <w:t xml:space="preserve"> aufgrund der Wartung, Inspektion oder Fernüberwachung </w:t>
      </w:r>
      <w:r w:rsidR="00DD1ACE">
        <w:t xml:space="preserve">das </w:t>
      </w:r>
      <w:r>
        <w:t xml:space="preserve">Erfordernis einer Instandsetzungs- oder Reparaturmaßnahme </w:t>
      </w:r>
      <w:r w:rsidR="004A0E78">
        <w:t xml:space="preserve">fest, die nicht vom Leistungsumfang der </w:t>
      </w:r>
      <w:r w:rsidR="00AB4067">
        <w:t>Deutsche</w:t>
      </w:r>
      <w:r w:rsidR="00092852">
        <w:t>n</w:t>
      </w:r>
      <w:r w:rsidR="00AB4067">
        <w:t xml:space="preserve"> Windtechnik</w:t>
      </w:r>
      <w:r w:rsidR="004A0E78">
        <w:t xml:space="preserve"> erfasst ist, </w:t>
      </w:r>
      <w:r>
        <w:t>wird sie den Auftraggeber entsprechend informieren, einen Vorschlag zur Vorgehensweise unterbreiten und ein Angebot über die Durchführung der Instandsetzungs- oder Reparaturmaßnahme vorlegen. Dem Auftraggeber steht es jeweils frei, einen Dritten mit der Instandsetzungs- oder Reparaturmaßnahme zu beauftragen.</w:t>
      </w:r>
      <w:r w:rsidR="00404D59">
        <w:t xml:space="preserve"> </w:t>
      </w:r>
    </w:p>
    <w:p w14:paraId="7D135074" w14:textId="77777777" w:rsidR="005C3519" w:rsidRPr="00CE2091" w:rsidRDefault="00CE2091" w:rsidP="00CE2091">
      <w:pPr>
        <w:tabs>
          <w:tab w:val="left" w:pos="1014"/>
        </w:tabs>
      </w:pPr>
      <w:r>
        <w:tab/>
      </w:r>
    </w:p>
    <w:p w14:paraId="69025A5D" w14:textId="77777777" w:rsidR="00DE0305" w:rsidRDefault="005C3519" w:rsidP="003454E2">
      <w:pPr>
        <w:pStyle w:val="berschrift1"/>
        <w:rPr>
          <w:b w:val="0"/>
        </w:rPr>
      </w:pPr>
      <w:bookmarkStart w:id="61" w:name="_Toc389476554"/>
      <w:bookmarkStart w:id="62" w:name="_Toc389476662"/>
      <w:bookmarkStart w:id="63" w:name="_Toc389476689"/>
      <w:bookmarkStart w:id="64" w:name="_Toc389476732"/>
      <w:bookmarkStart w:id="65" w:name="_Ref435623413"/>
      <w:bookmarkStart w:id="66" w:name="_Toc524515133"/>
      <w:r w:rsidRPr="00036FB0">
        <w:t>Fernüberwachung und Entstörungsdienst</w:t>
      </w:r>
      <w:bookmarkEnd w:id="60"/>
      <w:bookmarkEnd w:id="61"/>
      <w:bookmarkEnd w:id="62"/>
      <w:bookmarkEnd w:id="63"/>
      <w:bookmarkEnd w:id="64"/>
      <w:bookmarkEnd w:id="65"/>
      <w:bookmarkEnd w:id="66"/>
      <w:r>
        <w:br/>
      </w:r>
    </w:p>
    <w:p w14:paraId="1A51951A" w14:textId="77777777" w:rsidR="00DE0305" w:rsidRDefault="005C3519" w:rsidP="003454E2">
      <w:pPr>
        <w:pStyle w:val="Standa"/>
        <w:ind w:left="567"/>
      </w:pPr>
      <w:bookmarkStart w:id="67" w:name="_Toc389476555"/>
      <w:r w:rsidRPr="004921F2">
        <w:t xml:space="preserve">Die </w:t>
      </w:r>
      <w:r w:rsidR="00AB4067">
        <w:t>Deutsche Windtechnik</w:t>
      </w:r>
      <w:r w:rsidRPr="004921F2">
        <w:t xml:space="preserve"> wird im Rahmen dieses Vertrages einen Bereitschaftsdienst und eine Betriebsüberwachung (Datenfernüberwachung) im nachfolgenden Umfang einrichten und unterhalten:</w:t>
      </w:r>
      <w:bookmarkEnd w:id="67"/>
    </w:p>
    <w:p w14:paraId="46D1CED3" w14:textId="77777777" w:rsidR="007F6F71" w:rsidRPr="007F6F71" w:rsidRDefault="007F6F71" w:rsidP="007F6F71"/>
    <w:p w14:paraId="79F86052" w14:textId="6E06BE99" w:rsidR="005C3519" w:rsidRDefault="005C3519" w:rsidP="00F65A3C">
      <w:pPr>
        <w:pStyle w:val="Standa"/>
        <w:numPr>
          <w:ilvl w:val="1"/>
          <w:numId w:val="8"/>
        </w:numPr>
        <w:ind w:left="1134" w:hanging="567"/>
      </w:pPr>
      <w:r w:rsidRPr="00036FB0">
        <w:t>Betriebsüberwachung von Montag bis Sonntag und täglich 24 Stunden:</w:t>
      </w:r>
    </w:p>
    <w:p w14:paraId="48942AAA" w14:textId="77777777" w:rsidR="007F6F71" w:rsidRDefault="007F6F71" w:rsidP="007F6F71">
      <w:pPr>
        <w:pStyle w:val="Standa"/>
        <w:ind w:left="1134"/>
      </w:pPr>
    </w:p>
    <w:p w14:paraId="7735A5C7" w14:textId="5158D3A8" w:rsidR="005C3519" w:rsidRDefault="005C3519" w:rsidP="00F65A3C">
      <w:pPr>
        <w:pStyle w:val="Standa"/>
        <w:numPr>
          <w:ilvl w:val="2"/>
          <w:numId w:val="8"/>
        </w:numPr>
      </w:pPr>
      <w:r w:rsidRPr="00036FB0">
        <w:t>Fernüberwachung der W</w:t>
      </w:r>
      <w:r w:rsidR="0095134F">
        <w:t>EA</w:t>
      </w:r>
      <w:r w:rsidR="007F6F71">
        <w:t xml:space="preserve"> (DFÜ);</w:t>
      </w:r>
    </w:p>
    <w:p w14:paraId="6025C451" w14:textId="77777777" w:rsidR="007F6F71" w:rsidRDefault="007F6F71" w:rsidP="007F6F71">
      <w:pPr>
        <w:pStyle w:val="Standa"/>
        <w:ind w:left="1701"/>
      </w:pPr>
    </w:p>
    <w:p w14:paraId="23E94F8A" w14:textId="77777777" w:rsidR="005C3519" w:rsidRDefault="005C3519" w:rsidP="00F65A3C">
      <w:pPr>
        <w:pStyle w:val="Standa"/>
        <w:numPr>
          <w:ilvl w:val="2"/>
          <w:numId w:val="8"/>
        </w:numPr>
        <w:ind w:left="1843" w:hanging="709"/>
        <w:jc w:val="both"/>
      </w:pPr>
      <w:r w:rsidRPr="00036FB0">
        <w:t>Information de</w:t>
      </w:r>
      <w:r w:rsidR="004A0F9C">
        <w:t>s</w:t>
      </w:r>
      <w:r w:rsidRPr="00036FB0">
        <w:t xml:space="preserve"> </w:t>
      </w:r>
      <w:r w:rsidR="004A0F9C">
        <w:t>Auftraggeber</w:t>
      </w:r>
      <w:r w:rsidR="00F445B1">
        <w:t>s</w:t>
      </w:r>
      <w:r w:rsidRPr="00036FB0">
        <w:t xml:space="preserve"> oder eines von ih</w:t>
      </w:r>
      <w:r w:rsidR="00F445B1">
        <w:t>m</w:t>
      </w:r>
      <w:r w:rsidRPr="00036FB0">
        <w:t xml:space="preserve"> beauftragten Dritten über festgestellte Fehler/Störungen sowie die Beantwortung von Fragen in Bezug auf den Betrieb, die Steuerung, Fehler und sonstige für den Betrieb </w:t>
      </w:r>
      <w:r w:rsidR="00F445B1">
        <w:t xml:space="preserve">der WEA </w:t>
      </w:r>
      <w:r w:rsidRPr="00036FB0">
        <w:t>erforderliche Daten</w:t>
      </w:r>
      <w:r w:rsidR="007F6F71">
        <w:t xml:space="preserve">; </w:t>
      </w:r>
    </w:p>
    <w:p w14:paraId="489D1B21" w14:textId="77777777" w:rsidR="00996B42" w:rsidRDefault="00996B42" w:rsidP="007F6F71">
      <w:pPr>
        <w:pStyle w:val="Standa"/>
        <w:ind w:left="1701"/>
      </w:pPr>
    </w:p>
    <w:p w14:paraId="4E268B18" w14:textId="77777777" w:rsidR="005C3519" w:rsidRDefault="005C3519" w:rsidP="00F65A3C">
      <w:pPr>
        <w:pStyle w:val="Standa"/>
        <w:numPr>
          <w:ilvl w:val="2"/>
          <w:numId w:val="8"/>
        </w:numPr>
        <w:ind w:left="1843" w:hanging="709"/>
        <w:jc w:val="both"/>
      </w:pPr>
      <w:r w:rsidRPr="00036FB0">
        <w:t xml:space="preserve">Bearbeitung der durch das Fernüberwachungssystem ausgelösten Alarme bzw. abgegebenen Fehlermeldungen durch eine Fehleranalyse </w:t>
      </w:r>
      <w:r w:rsidR="00F445B1">
        <w:t>per Fernzugriff</w:t>
      </w:r>
      <w:r w:rsidRPr="00036FB0">
        <w:t xml:space="preserve"> und – sofern möglich – eine ferngesteuerte Instandsetzung mittels Fernsteuerung;</w:t>
      </w:r>
    </w:p>
    <w:p w14:paraId="37B2E3D9" w14:textId="77777777" w:rsidR="007F6F71" w:rsidRDefault="007F6F71" w:rsidP="007F6F71">
      <w:pPr>
        <w:pStyle w:val="Standa"/>
        <w:ind w:left="1701"/>
      </w:pPr>
    </w:p>
    <w:p w14:paraId="64DBC449" w14:textId="77777777" w:rsidR="005C3519" w:rsidRDefault="005C3519" w:rsidP="00F65A3C">
      <w:pPr>
        <w:pStyle w:val="Standa"/>
        <w:numPr>
          <w:ilvl w:val="2"/>
          <w:numId w:val="8"/>
        </w:numPr>
        <w:ind w:left="1843" w:hanging="709"/>
        <w:jc w:val="both"/>
      </w:pPr>
      <w:r w:rsidRPr="00036FB0">
        <w:t>Die Daten aus der Betriebsüberwachung sind zu speichern und de</w:t>
      </w:r>
      <w:r w:rsidR="004A0F9C">
        <w:t>m</w:t>
      </w:r>
      <w:r w:rsidRPr="00036FB0">
        <w:t xml:space="preserve"> </w:t>
      </w:r>
      <w:r w:rsidR="004A0F9C">
        <w:t>Auftraggeber</w:t>
      </w:r>
      <w:r w:rsidRPr="00036FB0">
        <w:t xml:space="preserve"> oder einem von ih</w:t>
      </w:r>
      <w:r w:rsidR="000770E9">
        <w:t>m</w:t>
      </w:r>
      <w:r w:rsidRPr="00036FB0">
        <w:t xml:space="preserve"> benannten Dritten auf Anfrage in dem der </w:t>
      </w:r>
      <w:r w:rsidR="00AB4067">
        <w:t>Deutsche</w:t>
      </w:r>
      <w:r w:rsidR="00092852">
        <w:t>n</w:t>
      </w:r>
      <w:r w:rsidR="00AB4067">
        <w:t xml:space="preserve"> Windtechnik</w:t>
      </w:r>
      <w:r w:rsidRPr="00036FB0">
        <w:t xml:space="preserve"> vorliegende</w:t>
      </w:r>
      <w:r w:rsidR="000770E9">
        <w:t>m</w:t>
      </w:r>
      <w:r w:rsidRPr="00036FB0">
        <w:t xml:space="preserve"> Format zur Verfügung zu stellen.</w:t>
      </w:r>
    </w:p>
    <w:p w14:paraId="5E061729" w14:textId="77777777" w:rsidR="000770E9" w:rsidRDefault="000770E9" w:rsidP="000770E9">
      <w:pPr>
        <w:pStyle w:val="Standa"/>
        <w:ind w:left="1701"/>
      </w:pPr>
    </w:p>
    <w:p w14:paraId="2AB3564A" w14:textId="77777777" w:rsidR="005C3519" w:rsidRDefault="005C3519" w:rsidP="00F65A3C">
      <w:pPr>
        <w:pStyle w:val="Standa"/>
        <w:numPr>
          <w:ilvl w:val="1"/>
          <w:numId w:val="8"/>
        </w:numPr>
        <w:ind w:left="1134" w:hanging="567"/>
        <w:jc w:val="both"/>
      </w:pPr>
      <w:r w:rsidRPr="00036FB0">
        <w:t xml:space="preserve">Die </w:t>
      </w:r>
      <w:r w:rsidR="00AB4067">
        <w:t>Deutsche Windtechnik</w:t>
      </w:r>
      <w:r w:rsidRPr="00036FB0">
        <w:t xml:space="preserve"> meldet sic</w:t>
      </w:r>
      <w:r w:rsidR="0095134F">
        <w:t>h vor und nach dem Besuch der WEA</w:t>
      </w:r>
      <w:r w:rsidRPr="00036FB0">
        <w:t xml:space="preserve"> per Telefon bei de</w:t>
      </w:r>
      <w:r w:rsidR="004A0F9C">
        <w:t>m</w:t>
      </w:r>
      <w:r w:rsidRPr="00036FB0">
        <w:t xml:space="preserve"> </w:t>
      </w:r>
      <w:r w:rsidR="004A0F9C">
        <w:t>Auftraggeber</w:t>
      </w:r>
      <w:r w:rsidRPr="00036FB0">
        <w:t xml:space="preserve"> oder dem von ih</w:t>
      </w:r>
      <w:r w:rsidR="00F445B1">
        <w:t>m</w:t>
      </w:r>
      <w:r w:rsidRPr="00036FB0">
        <w:t xml:space="preserve"> benannten Dritten an bzw. ab.</w:t>
      </w:r>
      <w:bookmarkStart w:id="68" w:name="_Ref270521872"/>
    </w:p>
    <w:p w14:paraId="7BD5D0E5" w14:textId="77777777" w:rsidR="007948A3" w:rsidRDefault="007948A3" w:rsidP="005C3519">
      <w:pPr>
        <w:pStyle w:val="Standa"/>
        <w:ind w:left="567"/>
      </w:pPr>
    </w:p>
    <w:p w14:paraId="1482C684" w14:textId="77777777" w:rsidR="005C3519" w:rsidRDefault="005C3519" w:rsidP="005C3519">
      <w:pPr>
        <w:pStyle w:val="berschrift1"/>
      </w:pPr>
      <w:bookmarkStart w:id="69" w:name="_Toc389476556"/>
      <w:bookmarkStart w:id="70" w:name="_Toc389476663"/>
      <w:bookmarkStart w:id="71" w:name="_Toc389476690"/>
      <w:bookmarkStart w:id="72" w:name="_Toc389476733"/>
      <w:bookmarkStart w:id="73" w:name="_Ref435623425"/>
      <w:bookmarkStart w:id="74" w:name="_Ref435708164"/>
      <w:bookmarkStart w:id="75" w:name="_Ref449346693"/>
      <w:bookmarkStart w:id="76" w:name="_Toc524515134"/>
      <w:r w:rsidRPr="00036FB0">
        <w:lastRenderedPageBreak/>
        <w:t>Verfügbarkeitsgarantie</w:t>
      </w:r>
      <w:bookmarkEnd w:id="68"/>
      <w:bookmarkEnd w:id="69"/>
      <w:bookmarkEnd w:id="70"/>
      <w:bookmarkEnd w:id="71"/>
      <w:bookmarkEnd w:id="72"/>
      <w:bookmarkEnd w:id="73"/>
      <w:bookmarkEnd w:id="74"/>
      <w:bookmarkEnd w:id="75"/>
      <w:bookmarkEnd w:id="76"/>
      <w:r>
        <w:br/>
      </w:r>
    </w:p>
    <w:p w14:paraId="780672F1" w14:textId="0FA4BD08" w:rsidR="008F30CB" w:rsidRDefault="00FD4728" w:rsidP="00F65A3C">
      <w:pPr>
        <w:pStyle w:val="Standa"/>
        <w:numPr>
          <w:ilvl w:val="1"/>
          <w:numId w:val="9"/>
        </w:numPr>
        <w:ind w:left="1134" w:hanging="567"/>
        <w:jc w:val="both"/>
      </w:pPr>
      <w:bookmarkStart w:id="77" w:name="_Ref435705260"/>
      <w:r>
        <w:t xml:space="preserve">Die </w:t>
      </w:r>
      <w:r w:rsidR="00AB4067">
        <w:t>Deutsche Windtechnik</w:t>
      </w:r>
      <w:r>
        <w:t xml:space="preserve"> steht dafür ein, dass die </w:t>
      </w:r>
      <w:r w:rsidR="00F445B1">
        <w:t>vertragsgegenständliche</w:t>
      </w:r>
      <w:r>
        <w:t xml:space="preserve"> WEA </w:t>
      </w:r>
      <w:r w:rsidR="00817863">
        <w:t xml:space="preserve">einzeln </w:t>
      </w:r>
      <w:r>
        <w:t>eine durchschnittliche technische Verfügbarkeit von mindestens 9</w:t>
      </w:r>
      <w:r w:rsidR="00A57507">
        <w:t>6</w:t>
      </w:r>
      <w:r>
        <w:t xml:space="preserve"> %, (ab 3 WEA 97 %) pro Vertragsjahr erreichen</w:t>
      </w:r>
      <w:r w:rsidR="00F445B1">
        <w:t>,</w:t>
      </w:r>
      <w:r>
        <w:t xml:space="preserve"> minus </w:t>
      </w:r>
      <w:r w:rsidR="00533DCD">
        <w:rPr>
          <w:rFonts w:cs="Arial"/>
          <w:szCs w:val="22"/>
        </w:rPr>
        <w:t>6</w:t>
      </w:r>
      <w:r w:rsidR="0002757C">
        <w:rPr>
          <w:rFonts w:cs="Arial"/>
          <w:szCs w:val="22"/>
        </w:rPr>
        <w:t>0</w:t>
      </w:r>
      <w:r>
        <w:t xml:space="preserve"> Stunden vertragsjährlich je WEA für Wartungsarbeiten</w:t>
      </w:r>
      <w:r w:rsidR="0002757C">
        <w:t>,</w:t>
      </w:r>
      <w:r w:rsidR="00533DCD">
        <w:t xml:space="preserve"> </w:t>
      </w:r>
      <w:r w:rsidR="0002757C">
        <w:t>Sachkundeprüfungen, Getriebeendoskopien</w:t>
      </w:r>
      <w:r w:rsidR="00533DCD">
        <w:t xml:space="preserve"> </w:t>
      </w:r>
      <w:r w:rsidR="0002757C">
        <w:t xml:space="preserve">sowie je nach Fälligkeit minus weitere 10 Stunden für Typ 4 Wartung, minus 8 weitere Stunden </w:t>
      </w:r>
      <w:r w:rsidR="0090338E">
        <w:t>j</w:t>
      </w:r>
      <w:r w:rsidR="00533DCD">
        <w:t>e WEA für die DGUV V3 und minus weitere 10 Stunden für Rotorblattinspektionen</w:t>
      </w:r>
      <w:bookmarkEnd w:id="77"/>
      <w:r w:rsidR="00F203DA">
        <w:t>.</w:t>
      </w:r>
    </w:p>
    <w:p w14:paraId="1E8E181F" w14:textId="77777777" w:rsidR="00F203DA" w:rsidRDefault="00F203DA" w:rsidP="00F203DA">
      <w:pPr>
        <w:pStyle w:val="Standa"/>
        <w:ind w:left="1134"/>
        <w:jc w:val="both"/>
      </w:pPr>
    </w:p>
    <w:p w14:paraId="2A748236" w14:textId="20D4378C" w:rsidR="005C3519" w:rsidRDefault="005C3519" w:rsidP="00F65A3C">
      <w:pPr>
        <w:pStyle w:val="Standa"/>
        <w:numPr>
          <w:ilvl w:val="1"/>
          <w:numId w:val="9"/>
        </w:numPr>
        <w:ind w:left="1134" w:hanging="567"/>
        <w:jc w:val="both"/>
      </w:pPr>
      <w:r>
        <w:t>T</w:t>
      </w:r>
      <w:r w:rsidRPr="00036FB0">
        <w:t>echnisch verfügbar im vorgenannten Sinne ist eine W</w:t>
      </w:r>
      <w:r w:rsidR="0095134F">
        <w:t>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w:t>
      </w:r>
      <w:r w:rsidR="00F445B1">
        <w:t>eines</w:t>
      </w:r>
      <w:r w:rsidR="00F445B1" w:rsidRPr="00036FB0">
        <w:t xml:space="preserve"> </w:t>
      </w:r>
      <w:r>
        <w:t>Einspeise</w:t>
      </w:r>
      <w:r w:rsidR="00F445B1">
        <w:t>m</w:t>
      </w:r>
      <w:r>
        <w:t>anagements</w:t>
      </w:r>
      <w:r w:rsidRPr="00036FB0">
        <w:t xml:space="preserve"> </w:t>
      </w:r>
      <w:r w:rsidR="00F445B1">
        <w:t>gemäß</w:t>
      </w:r>
      <w:r w:rsidRPr="00036FB0">
        <w:t xml:space="preserve"> EEG abgeschaltet wird). Eine </w:t>
      </w:r>
      <w:r w:rsidR="0095134F">
        <w:t>WEA</w:t>
      </w:r>
      <w:r w:rsidRPr="00036FB0">
        <w:t xml:space="preserve"> gilt auch als technisch verfügbar,</w:t>
      </w:r>
    </w:p>
    <w:p w14:paraId="52B4126E" w14:textId="77777777" w:rsidR="000770E9" w:rsidRDefault="000770E9" w:rsidP="000770E9">
      <w:pPr>
        <w:pStyle w:val="Standa"/>
        <w:ind w:left="1134"/>
      </w:pPr>
    </w:p>
    <w:p w14:paraId="6133E45E" w14:textId="686EDC8D" w:rsidR="005C3519" w:rsidRDefault="005C3519" w:rsidP="00F65A3C">
      <w:pPr>
        <w:pStyle w:val="Standa"/>
        <w:numPr>
          <w:ilvl w:val="2"/>
          <w:numId w:val="9"/>
        </w:numPr>
        <w:ind w:left="1843" w:hanging="709"/>
        <w:jc w:val="both"/>
      </w:pPr>
      <w:r w:rsidRPr="00036FB0">
        <w:t>soweit die Nichtverfügbarkeit von de</w:t>
      </w:r>
      <w:r w:rsidR="004A0F9C">
        <w:t>m</w:t>
      </w:r>
      <w:r w:rsidRPr="00036FB0">
        <w:t xml:space="preserve"> </w:t>
      </w:r>
      <w:r w:rsidR="004A0F9C">
        <w:t>Auftraggeber</w:t>
      </w:r>
      <w:r w:rsidRPr="00036FB0">
        <w:t xml:space="preserve"> veranlasst </w:t>
      </w:r>
      <w:r w:rsidR="00063FFC">
        <w:t xml:space="preserve">oder </w:t>
      </w:r>
      <w:r w:rsidR="001D6298">
        <w:t>s</w:t>
      </w:r>
      <w:r w:rsidR="00063FFC">
        <w:t xml:space="preserve">orgfaltspflichtwidrig verursacht </w:t>
      </w:r>
      <w:r w:rsidRPr="00036FB0">
        <w:t xml:space="preserve">ist (z.B. aufgrund einer Anlagenbegehung, einer Verletzung von Mitwirkungspflichten nach Nr. </w:t>
      </w:r>
      <w:r w:rsidR="00AF42A9">
        <w:t>11</w:t>
      </w:r>
      <w:r w:rsidR="007629CF">
        <w:t>, einer Fehlbedienung der WEA</w:t>
      </w:r>
      <w:r w:rsidRPr="00036FB0">
        <w:t xml:space="preserve"> oder der Durchführung von Verbesserungsmaßnahmen/Upgrades);</w:t>
      </w:r>
    </w:p>
    <w:p w14:paraId="1ECCE542" w14:textId="77777777" w:rsidR="000770E9" w:rsidRDefault="000770E9" w:rsidP="000770E9">
      <w:pPr>
        <w:pStyle w:val="Standa"/>
        <w:ind w:left="1701"/>
      </w:pPr>
    </w:p>
    <w:p w14:paraId="3583D92A" w14:textId="77777777" w:rsidR="005C3519" w:rsidRDefault="005C3519" w:rsidP="00F65A3C">
      <w:pPr>
        <w:pStyle w:val="Standa"/>
        <w:numPr>
          <w:ilvl w:val="2"/>
          <w:numId w:val="9"/>
        </w:numPr>
        <w:ind w:left="1843" w:hanging="709"/>
        <w:jc w:val="both"/>
      </w:pPr>
      <w:r w:rsidRPr="00036FB0">
        <w:t>soweit die Nichtverfügbarkeit auf einem Mangel oder Schaden beruht, der außerhalb der Anlage selbst liegt (z.B. Fundament oder Netzanbindung ab</w:t>
      </w:r>
      <w:r w:rsidR="0095134F">
        <w:t xml:space="preserve"> Niederspannungsanschluss der WEA</w:t>
      </w:r>
      <w:r w:rsidRPr="00036FB0">
        <w:t>);</w:t>
      </w:r>
    </w:p>
    <w:p w14:paraId="1E2EDEFA" w14:textId="77777777" w:rsidR="006D6C25" w:rsidRDefault="006D6C25" w:rsidP="000770E9">
      <w:pPr>
        <w:pStyle w:val="Standa"/>
        <w:ind w:left="1701"/>
      </w:pPr>
    </w:p>
    <w:p w14:paraId="072CD193" w14:textId="17634B26" w:rsidR="00DD1ACE" w:rsidRDefault="005C3519" w:rsidP="00F65A3C">
      <w:pPr>
        <w:pStyle w:val="Standa"/>
        <w:numPr>
          <w:ilvl w:val="2"/>
          <w:numId w:val="9"/>
        </w:numPr>
        <w:ind w:left="1843" w:hanging="709"/>
        <w:jc w:val="both"/>
      </w:pPr>
      <w:bookmarkStart w:id="78" w:name="_Ref435705478"/>
      <w:r w:rsidRPr="00036FB0">
        <w:t xml:space="preserve">soweit die Nichtverfügbarkeit auf </w:t>
      </w:r>
      <w:r w:rsidR="00DD1ACE">
        <w:t xml:space="preserve">ein von außen kommendes Ereignis i.S.v. Nr. </w:t>
      </w:r>
      <w:r w:rsidR="005F7BA5">
        <w:fldChar w:fldCharType="begin"/>
      </w:r>
      <w:r w:rsidR="005F7BA5">
        <w:instrText xml:space="preserve"> REF _Ref435705212 \r \h </w:instrText>
      </w:r>
      <w:r w:rsidR="005F7BA5">
        <w:fldChar w:fldCharType="separate"/>
      </w:r>
      <w:r w:rsidR="00C577F2">
        <w:t>7</w:t>
      </w:r>
      <w:r w:rsidR="005F7BA5">
        <w:fldChar w:fldCharType="end"/>
      </w:r>
      <w:r w:rsidR="00DD1ACE">
        <w:t xml:space="preserve"> </w:t>
      </w:r>
      <w:r w:rsidR="00063FFC">
        <w:t xml:space="preserve">oder einen hierdurch verursachten Schaden </w:t>
      </w:r>
      <w:r w:rsidR="00DD1ACE">
        <w:t>zurückzuführen ist;</w:t>
      </w:r>
      <w:bookmarkEnd w:id="78"/>
      <w:r w:rsidR="00DD1ACE">
        <w:t xml:space="preserve"> </w:t>
      </w:r>
    </w:p>
    <w:p w14:paraId="5D70A315" w14:textId="77777777" w:rsidR="00DE0305" w:rsidRDefault="00DE0305" w:rsidP="003454E2">
      <w:pPr>
        <w:pStyle w:val="Standa"/>
        <w:ind w:left="1701"/>
        <w:jc w:val="both"/>
      </w:pPr>
    </w:p>
    <w:p w14:paraId="452D3CB0" w14:textId="77777777" w:rsidR="005C3519" w:rsidRDefault="00DD1ACE" w:rsidP="00F65A3C">
      <w:pPr>
        <w:pStyle w:val="Standa"/>
        <w:numPr>
          <w:ilvl w:val="2"/>
          <w:numId w:val="9"/>
        </w:numPr>
        <w:ind w:left="1843" w:hanging="709"/>
        <w:jc w:val="both"/>
      </w:pPr>
      <w:bookmarkStart w:id="79" w:name="_Ref435705539"/>
      <w:r w:rsidRPr="00036FB0">
        <w:t xml:space="preserve">soweit die Nichtverfügbarkeit auf </w:t>
      </w:r>
      <w:r w:rsidR="005C3519" w:rsidRPr="00036FB0">
        <w:t>Krieg, Kernenergie oder sonstiger ionisierender Strahlung beruht;</w:t>
      </w:r>
      <w:bookmarkEnd w:id="79"/>
    </w:p>
    <w:p w14:paraId="737E0087" w14:textId="77777777" w:rsidR="005C3519" w:rsidRDefault="005C3519" w:rsidP="005C3519">
      <w:pPr>
        <w:pStyle w:val="Standa"/>
        <w:ind w:left="1701"/>
      </w:pPr>
    </w:p>
    <w:p w14:paraId="43E73E05" w14:textId="77777777" w:rsidR="005C3519" w:rsidRDefault="005C3519" w:rsidP="00F65A3C">
      <w:pPr>
        <w:pStyle w:val="Standa"/>
        <w:numPr>
          <w:ilvl w:val="2"/>
          <w:numId w:val="9"/>
        </w:numPr>
        <w:ind w:left="1843" w:hanging="709"/>
        <w:jc w:val="both"/>
      </w:pPr>
      <w:r w:rsidRPr="00036FB0">
        <w:t>währe</w:t>
      </w:r>
      <w:r w:rsidR="0095134F">
        <w:t>nd einer Eigenabschaltung der WEA</w:t>
      </w:r>
      <w:r w:rsidRPr="00036FB0">
        <w:t xml:space="preserve"> wegen behördlicher oder anlagenspezifischer Anforderungen (z.B. wegen </w:t>
      </w:r>
      <w:r w:rsidR="00054EB4">
        <w:t xml:space="preserve">Abschaltungen aufgrund von Nebenbestimmungen der Betriebsgenehmigung, </w:t>
      </w:r>
      <w:r w:rsidRPr="00036FB0">
        <w:t xml:space="preserve">Schwachwinds, </w:t>
      </w:r>
      <w:proofErr w:type="spellStart"/>
      <w:r w:rsidRPr="00036FB0">
        <w:t>Eiswurf</w:t>
      </w:r>
      <w:proofErr w:type="spellEnd"/>
      <w:r w:rsidRPr="00036FB0">
        <w:t xml:space="preserve"> oder bei Abschaltung wegen Erreichens d</w:t>
      </w:r>
      <w:r w:rsidR="000770E9">
        <w:t xml:space="preserve">er Abschaltwindgeschwindigkeit </w:t>
      </w:r>
      <w:r w:rsidRPr="00036FB0">
        <w:t>„Cut Off Wind“);</w:t>
      </w:r>
    </w:p>
    <w:p w14:paraId="19430CC7" w14:textId="77777777" w:rsidR="000770E9" w:rsidRDefault="000770E9" w:rsidP="000770E9">
      <w:pPr>
        <w:pStyle w:val="Standa"/>
        <w:ind w:left="1701"/>
      </w:pPr>
    </w:p>
    <w:p w14:paraId="3C4DE24B" w14:textId="54964511" w:rsidR="000770E9" w:rsidRDefault="004A575B" w:rsidP="007948A3">
      <w:pPr>
        <w:pStyle w:val="Standa"/>
        <w:numPr>
          <w:ilvl w:val="2"/>
          <w:numId w:val="9"/>
        </w:numPr>
        <w:ind w:left="1843" w:hanging="709"/>
      </w:pPr>
      <w:r>
        <w:lastRenderedPageBreak/>
        <w:t xml:space="preserve">während und solange Zeiträume bestehen, in denen die </w:t>
      </w:r>
      <w:r w:rsidR="00AB4067">
        <w:t>Deutsche Windtechnik</w:t>
      </w:r>
      <w:r>
        <w:t xml:space="preserve"> einen Schaden </w:t>
      </w:r>
      <w:r w:rsidR="001F2B9F">
        <w:t xml:space="preserve">mit interner Schadensursache </w:t>
      </w:r>
      <w:r>
        <w:t>beheben könnte, dieses dem Betreiber angezeigt hat und aufgrund von Witterungsverhältnissen (z.B. Schnee), Gewichtsbeschränkungen auf öffentlichen Straßen oder andere</w:t>
      </w:r>
      <w:r w:rsidR="00487611">
        <w:t>r</w:t>
      </w:r>
      <w:r>
        <w:t xml:space="preserve"> behördliche</w:t>
      </w:r>
      <w:r w:rsidR="00487611">
        <w:t>r</w:t>
      </w:r>
      <w:r>
        <w:t xml:space="preserve"> Auflagen dazu </w:t>
      </w:r>
      <w:r w:rsidR="00487611">
        <w:t xml:space="preserve">aber </w:t>
      </w:r>
      <w:r>
        <w:t>nicht in der Lage ist.</w:t>
      </w:r>
      <w:r>
        <w:br/>
      </w:r>
    </w:p>
    <w:p w14:paraId="12EF3356" w14:textId="06C2E7E2" w:rsidR="005C3519" w:rsidRDefault="005C3519" w:rsidP="000770E9">
      <w:pPr>
        <w:pStyle w:val="Standa"/>
        <w:ind w:left="1134"/>
        <w:jc w:val="both"/>
      </w:pPr>
      <w:r w:rsidRPr="00036FB0">
        <w:t>Keine Ausn</w:t>
      </w:r>
      <w:r w:rsidR="00756B63">
        <w:t>ahme bilden geplante Stillstand</w:t>
      </w:r>
      <w:r w:rsidRPr="00036FB0">
        <w:t>zeiten für Instandsetzungs- und Wartungsarbeiten und Stillstandzeiten während der Beschaffung von Ersatzteilen</w:t>
      </w:r>
      <w:r w:rsidR="00DD1ACE">
        <w:t xml:space="preserve"> zur Behebung von innen kommender Schäden</w:t>
      </w:r>
      <w:r>
        <w:t>, d.</w:t>
      </w:r>
      <w:r w:rsidRPr="00036FB0">
        <w:t>h. die W</w:t>
      </w:r>
      <w:r w:rsidR="0095134F">
        <w:t>EA</w:t>
      </w:r>
      <w:r w:rsidRPr="00036FB0">
        <w:t xml:space="preserve"> ge</w:t>
      </w:r>
      <w:r w:rsidR="00756B63">
        <w:t>lten während solcher Stillstand</w:t>
      </w:r>
      <w:r w:rsidRPr="00036FB0">
        <w:t>zeiten nicht als verfügbar.</w:t>
      </w:r>
      <w:bookmarkStart w:id="80" w:name="_Ref270614859"/>
      <w:r w:rsidR="00487611">
        <w:t xml:space="preserve"> Die Regelung der </w:t>
      </w:r>
      <w:r w:rsidR="00054EB4">
        <w:t xml:space="preserve">Nr. </w:t>
      </w:r>
      <w:r w:rsidR="005F7BA5">
        <w:fldChar w:fldCharType="begin"/>
      </w:r>
      <w:r w:rsidR="005F7BA5">
        <w:instrText xml:space="preserve"> REF _Ref435705260 \r \h </w:instrText>
      </w:r>
      <w:r w:rsidR="005F7BA5">
        <w:fldChar w:fldCharType="separate"/>
      </w:r>
      <w:r w:rsidR="00C577F2">
        <w:t>6.1</w:t>
      </w:r>
      <w:r w:rsidR="005F7BA5">
        <w:fldChar w:fldCharType="end"/>
      </w:r>
      <w:r w:rsidR="00487611">
        <w:t xml:space="preserve"> bleibt hiervon unberührt.</w:t>
      </w:r>
    </w:p>
    <w:p w14:paraId="7D9126C8" w14:textId="77777777" w:rsidR="00DE0305" w:rsidRDefault="00DE0305" w:rsidP="003454E2">
      <w:pPr>
        <w:pStyle w:val="Standa"/>
        <w:jc w:val="both"/>
      </w:pPr>
    </w:p>
    <w:p w14:paraId="4489BDDE" w14:textId="1FBBF431" w:rsidR="00DE0305" w:rsidRDefault="00404D59" w:rsidP="003454E2">
      <w:pPr>
        <w:pStyle w:val="Standa"/>
        <w:ind w:left="1134"/>
        <w:jc w:val="both"/>
      </w:pPr>
      <w:r>
        <w:t xml:space="preserve">Die Verfügbarkeitsgarantie wird bei Totalschäden gem. </w:t>
      </w:r>
      <w:r w:rsidR="00054EB4">
        <w:t xml:space="preserve">Nr. </w:t>
      </w:r>
      <w:r w:rsidR="005F7BA5">
        <w:fldChar w:fldCharType="begin"/>
      </w:r>
      <w:r w:rsidR="005F7BA5">
        <w:instrText xml:space="preserve"> REF _Ref435705285 \r \h </w:instrText>
      </w:r>
      <w:r w:rsidR="005F7BA5">
        <w:fldChar w:fldCharType="separate"/>
      </w:r>
      <w:r w:rsidR="00C577F2">
        <w:t>4.1.2</w:t>
      </w:r>
      <w:r w:rsidR="005F7BA5">
        <w:fldChar w:fldCharType="end"/>
      </w:r>
      <w:r>
        <w:t xml:space="preserve"> auf 6 Monate ab dem Zeitpunkt des Totalschadens in der Weise begrenzt, dass nach Ablauf dieser Frist die Verfügbarkeitsgarantie für diese WEA endet. Gleichfalls </w:t>
      </w:r>
      <w:r w:rsidR="006F2C83">
        <w:t xml:space="preserve">(und ggf. vor Ablauf der vorbezeichneten Frist) </w:t>
      </w:r>
      <w:r>
        <w:t>endet die Verfügbarkeitsgarantie in Bezug auf die betroffene WEA, wenn hier</w:t>
      </w:r>
      <w:r w:rsidR="005F7BA5">
        <w:t xml:space="preserve">für der Zeitwert gemäß Nr. </w:t>
      </w:r>
      <w:r w:rsidR="005F7BA5">
        <w:fldChar w:fldCharType="begin"/>
      </w:r>
      <w:r w:rsidR="005F7BA5">
        <w:instrText xml:space="preserve"> REF _Ref435705285 \r \h </w:instrText>
      </w:r>
      <w:r w:rsidR="005F7BA5">
        <w:fldChar w:fldCharType="separate"/>
      </w:r>
      <w:r w:rsidR="00C577F2">
        <w:t>4.1.2</w:t>
      </w:r>
      <w:r w:rsidR="005F7BA5">
        <w:fldChar w:fldCharType="end"/>
      </w:r>
      <w:r>
        <w:t xml:space="preserve"> geleistet worden ist. </w:t>
      </w:r>
    </w:p>
    <w:p w14:paraId="7345C72F" w14:textId="77777777" w:rsidR="000770E9" w:rsidRDefault="000770E9" w:rsidP="005C3519">
      <w:pPr>
        <w:pStyle w:val="Standa"/>
        <w:ind w:left="1134"/>
      </w:pPr>
    </w:p>
    <w:p w14:paraId="56F75899" w14:textId="77777777" w:rsidR="005C3519" w:rsidRDefault="005C3519" w:rsidP="000770E9">
      <w:pPr>
        <w:pStyle w:val="Standa"/>
        <w:ind w:left="1134"/>
        <w:jc w:val="both"/>
      </w:pPr>
      <w:r w:rsidRPr="00036FB0">
        <w:t>Erreich</w:t>
      </w:r>
      <w:r w:rsidR="000770E9">
        <w:t>t(</w:t>
      </w:r>
      <w:r w:rsidRPr="00036FB0">
        <w:t>en</w:t>
      </w:r>
      <w:r w:rsidR="000770E9">
        <w:t>)</w:t>
      </w:r>
      <w:r w:rsidRPr="00036FB0">
        <w:t xml:space="preserve"> die W</w:t>
      </w:r>
      <w:r w:rsidR="0095134F">
        <w:t>EA</w:t>
      </w:r>
      <w:r w:rsidRPr="00036FB0">
        <w:t xml:space="preserve"> in dem jeweiligen Betrachtungszeitraum von 365 Tagen nicht die garantierte Verfügbarkeit, so hat die </w:t>
      </w:r>
      <w:r w:rsidR="00AB4067">
        <w:t>Deutsche Windtechnik</w:t>
      </w:r>
      <w:r w:rsidRPr="00036FB0">
        <w:t xml:space="preserve"> de</w:t>
      </w:r>
      <w:r w:rsidR="004A0F9C">
        <w:t>m</w:t>
      </w:r>
      <w:r w:rsidRPr="00036FB0">
        <w:t xml:space="preserve"> </w:t>
      </w:r>
      <w:r w:rsidR="004A0F9C">
        <w:t>Auftraggeber</w:t>
      </w:r>
      <w:r w:rsidRPr="00036FB0">
        <w:t xml:space="preserve"> eine Entschädigung zu zahlen, die sich wie folgt berechnet:</w:t>
      </w:r>
      <w:bookmarkEnd w:id="80"/>
    </w:p>
    <w:p w14:paraId="6A0ECF9A" w14:textId="77777777" w:rsidR="000770E9" w:rsidRDefault="000770E9" w:rsidP="00F06909">
      <w:pPr>
        <w:pStyle w:val="Standa"/>
        <w:ind w:left="1134"/>
      </w:pPr>
    </w:p>
    <w:bookmarkStart w:id="81" w:name="_MON_1410937499"/>
    <w:bookmarkEnd w:id="81"/>
    <w:p w14:paraId="553F47F9" w14:textId="77777777" w:rsidR="005038AC" w:rsidRDefault="005A2CDE" w:rsidP="005038AC">
      <w:pPr>
        <w:tabs>
          <w:tab w:val="left" w:pos="2127"/>
        </w:tabs>
        <w:spacing w:line="280" w:lineRule="atLeast"/>
        <w:ind w:left="1134"/>
        <w:rPr>
          <w:rFonts w:ascii="Arial" w:hAnsi="Arial" w:cs="Arial"/>
          <w:sz w:val="22"/>
          <w:szCs w:val="22"/>
        </w:rPr>
      </w:pPr>
      <w:r>
        <w:object w:dxaOrig="9066" w:dyaOrig="738" w14:anchorId="76A50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6pt" o:ole="">
            <v:imagedata r:id="rId10" o:title=""/>
          </v:shape>
          <o:OLEObject Type="Embed" ProgID="Word.Document.12" ShapeID="_x0000_i1025" DrawAspect="Content" ObjectID="_1598868379" r:id="rId11">
            <o:FieldCodes>\s</o:FieldCodes>
          </o:OLEObject>
        </w:object>
      </w:r>
    </w:p>
    <w:p w14:paraId="77B8ED0D" w14:textId="77777777" w:rsidR="005038AC" w:rsidRDefault="005038AC" w:rsidP="005038AC">
      <w:pPr>
        <w:tabs>
          <w:tab w:val="left" w:pos="2127"/>
        </w:tabs>
        <w:spacing w:line="280" w:lineRule="atLeast"/>
        <w:ind w:left="1134"/>
        <w:rPr>
          <w:rFonts w:ascii="Arial" w:hAnsi="Arial" w:cs="Arial"/>
          <w:sz w:val="22"/>
          <w:szCs w:val="22"/>
        </w:rPr>
      </w:pPr>
      <w:r>
        <w:rPr>
          <w:rFonts w:ascii="Arial" w:hAnsi="Arial" w:cs="Arial"/>
          <w:sz w:val="22"/>
          <w:szCs w:val="22"/>
        </w:rPr>
        <w:tab/>
      </w:r>
      <w:r w:rsidRPr="00C42870">
        <w:rPr>
          <w:rFonts w:ascii="Arial" w:hAnsi="Arial" w:cs="Arial"/>
          <w:b/>
          <w:i/>
          <w:sz w:val="22"/>
          <w:szCs w:val="22"/>
        </w:rPr>
        <w:t>E</w:t>
      </w:r>
      <w:r w:rsidRPr="00DE2E7B">
        <w:rPr>
          <w:rFonts w:ascii="Arial" w:hAnsi="Arial" w:cs="Arial"/>
          <w:sz w:val="22"/>
          <w:szCs w:val="22"/>
        </w:rPr>
        <w:tab/>
      </w:r>
      <w:r>
        <w:rPr>
          <w:rFonts w:ascii="Arial" w:hAnsi="Arial" w:cs="Arial"/>
          <w:sz w:val="22"/>
          <w:szCs w:val="22"/>
        </w:rPr>
        <w:t>z</w:t>
      </w:r>
      <w:r w:rsidRPr="00DE2E7B">
        <w:rPr>
          <w:rFonts w:ascii="Arial" w:hAnsi="Arial" w:cs="Arial"/>
          <w:sz w:val="22"/>
          <w:szCs w:val="22"/>
        </w:rPr>
        <w:t>u zahlende Entschädigung in Euro</w:t>
      </w:r>
    </w:p>
    <w:p w14:paraId="0C6B0483" w14:textId="77777777" w:rsidR="005038AC" w:rsidRDefault="005038AC" w:rsidP="005038AC">
      <w:pPr>
        <w:tabs>
          <w:tab w:val="left" w:pos="2127"/>
        </w:tabs>
        <w:spacing w:line="280" w:lineRule="atLeast"/>
        <w:ind w:left="2829" w:hanging="1695"/>
        <w:rPr>
          <w:rFonts w:ascii="Arial" w:hAnsi="Arial" w:cs="Arial"/>
          <w:sz w:val="22"/>
          <w:szCs w:val="22"/>
        </w:rPr>
      </w:pPr>
      <w:r>
        <w:rPr>
          <w:rFonts w:ascii="Arial" w:hAnsi="Arial" w:cs="Arial"/>
          <w:sz w:val="22"/>
          <w:szCs w:val="22"/>
        </w:rPr>
        <w:tab/>
      </w:r>
      <w:r w:rsidRPr="00C42870">
        <w:rPr>
          <w:rFonts w:ascii="Arial" w:hAnsi="Arial" w:cs="Arial"/>
          <w:b/>
          <w:i/>
          <w:sz w:val="22"/>
          <w:szCs w:val="22"/>
        </w:rPr>
        <w:t>kWh/a</w:t>
      </w:r>
      <w:r w:rsidRPr="00DE2E7B">
        <w:rPr>
          <w:rFonts w:ascii="Arial" w:hAnsi="Arial" w:cs="Arial"/>
          <w:sz w:val="22"/>
          <w:szCs w:val="22"/>
        </w:rPr>
        <w:tab/>
      </w:r>
      <w:r>
        <w:rPr>
          <w:rFonts w:ascii="Arial" w:hAnsi="Arial" w:cs="Arial"/>
          <w:sz w:val="22"/>
          <w:szCs w:val="22"/>
        </w:rPr>
        <w:t>d</w:t>
      </w:r>
      <w:r w:rsidRPr="00DE2E7B">
        <w:rPr>
          <w:rFonts w:ascii="Arial" w:hAnsi="Arial" w:cs="Arial"/>
          <w:sz w:val="22"/>
          <w:szCs w:val="22"/>
        </w:rPr>
        <w:t xml:space="preserve">ie </w:t>
      </w:r>
      <w:r>
        <w:rPr>
          <w:rFonts w:ascii="Arial" w:hAnsi="Arial" w:cs="Arial"/>
          <w:sz w:val="22"/>
          <w:szCs w:val="22"/>
        </w:rPr>
        <w:t>Arbeit</w:t>
      </w:r>
      <w:r w:rsidRPr="00DE2E7B">
        <w:rPr>
          <w:rFonts w:ascii="Arial" w:hAnsi="Arial" w:cs="Arial"/>
          <w:sz w:val="22"/>
          <w:szCs w:val="22"/>
        </w:rPr>
        <w:t>, die in dem Betrachtungsjahr von de</w:t>
      </w:r>
      <w:r>
        <w:rPr>
          <w:rFonts w:ascii="Arial" w:hAnsi="Arial" w:cs="Arial"/>
          <w:sz w:val="22"/>
          <w:szCs w:val="22"/>
        </w:rPr>
        <w:t>r(</w:t>
      </w:r>
      <w:r w:rsidRPr="00DE2E7B">
        <w:rPr>
          <w:rFonts w:ascii="Arial" w:hAnsi="Arial" w:cs="Arial"/>
          <w:sz w:val="22"/>
          <w:szCs w:val="22"/>
        </w:rPr>
        <w:t>n</w:t>
      </w:r>
      <w:r>
        <w:rPr>
          <w:rFonts w:ascii="Arial" w:hAnsi="Arial" w:cs="Arial"/>
          <w:sz w:val="22"/>
          <w:szCs w:val="22"/>
        </w:rPr>
        <w:t>)</w:t>
      </w:r>
      <w:r w:rsidRPr="00DE2E7B">
        <w:rPr>
          <w:rFonts w:ascii="Arial" w:hAnsi="Arial" w:cs="Arial"/>
          <w:sz w:val="22"/>
          <w:szCs w:val="22"/>
        </w:rPr>
        <w:t xml:space="preserve"> W</w:t>
      </w:r>
      <w:r>
        <w:rPr>
          <w:rFonts w:ascii="Arial" w:hAnsi="Arial" w:cs="Arial"/>
          <w:sz w:val="22"/>
          <w:szCs w:val="22"/>
        </w:rPr>
        <w:t>EA</w:t>
      </w:r>
      <w:r w:rsidRPr="00DE2E7B">
        <w:rPr>
          <w:rFonts w:ascii="Arial" w:hAnsi="Arial" w:cs="Arial"/>
          <w:sz w:val="22"/>
          <w:szCs w:val="22"/>
        </w:rPr>
        <w:t xml:space="preserve"> erreicht und vom Energieversorgungsunternehmen vergütet wurde</w:t>
      </w:r>
    </w:p>
    <w:p w14:paraId="0098C194" w14:textId="77777777" w:rsidR="005038AC" w:rsidRDefault="005038AC" w:rsidP="005038AC">
      <w:pPr>
        <w:tabs>
          <w:tab w:val="left" w:pos="2127"/>
        </w:tabs>
        <w:spacing w:line="280" w:lineRule="atLeast"/>
        <w:ind w:left="1134"/>
        <w:rPr>
          <w:rFonts w:ascii="Arial" w:hAnsi="Arial" w:cs="Arial"/>
          <w:sz w:val="22"/>
          <w:szCs w:val="22"/>
        </w:rPr>
      </w:pPr>
      <w:r>
        <w:rPr>
          <w:rFonts w:ascii="Arial" w:hAnsi="Arial" w:cs="Arial"/>
          <w:sz w:val="22"/>
          <w:szCs w:val="22"/>
        </w:rPr>
        <w:tab/>
      </w:r>
      <w:proofErr w:type="spellStart"/>
      <w:r w:rsidRPr="00C42870">
        <w:rPr>
          <w:rFonts w:ascii="Arial" w:hAnsi="Arial" w:cs="Arial"/>
          <w:b/>
          <w:i/>
          <w:sz w:val="22"/>
          <w:szCs w:val="22"/>
        </w:rPr>
        <w:t>Vgar</w:t>
      </w:r>
      <w:proofErr w:type="spellEnd"/>
      <w:r w:rsidRPr="00DE2E7B">
        <w:rPr>
          <w:rFonts w:ascii="Arial" w:hAnsi="Arial" w:cs="Arial"/>
          <w:sz w:val="22"/>
          <w:szCs w:val="22"/>
        </w:rPr>
        <w:tab/>
      </w:r>
      <w:r>
        <w:rPr>
          <w:rFonts w:ascii="Arial" w:hAnsi="Arial" w:cs="Arial"/>
          <w:sz w:val="22"/>
          <w:szCs w:val="22"/>
        </w:rPr>
        <w:t>g</w:t>
      </w:r>
      <w:r w:rsidRPr="00DE2E7B">
        <w:rPr>
          <w:rFonts w:ascii="Arial" w:hAnsi="Arial" w:cs="Arial"/>
          <w:sz w:val="22"/>
          <w:szCs w:val="22"/>
        </w:rPr>
        <w:t>arantierte Verfügbarkeit in Stunden</w:t>
      </w:r>
    </w:p>
    <w:p w14:paraId="7F46EFC7" w14:textId="77777777" w:rsidR="005038AC" w:rsidRDefault="005038AC" w:rsidP="005038AC">
      <w:pPr>
        <w:tabs>
          <w:tab w:val="left" w:pos="2127"/>
        </w:tabs>
        <w:spacing w:line="280" w:lineRule="atLeast"/>
        <w:ind w:left="1134"/>
        <w:rPr>
          <w:rFonts w:ascii="Arial" w:hAnsi="Arial" w:cs="Arial"/>
          <w:sz w:val="22"/>
          <w:szCs w:val="22"/>
        </w:rPr>
      </w:pPr>
      <w:r>
        <w:rPr>
          <w:rFonts w:ascii="Arial" w:hAnsi="Arial" w:cs="Arial"/>
          <w:sz w:val="22"/>
          <w:szCs w:val="22"/>
        </w:rPr>
        <w:tab/>
      </w:r>
      <w:r w:rsidRPr="00C42870">
        <w:rPr>
          <w:rFonts w:ascii="Arial" w:hAnsi="Arial" w:cs="Arial"/>
          <w:b/>
          <w:i/>
          <w:sz w:val="22"/>
          <w:szCs w:val="22"/>
        </w:rPr>
        <w:t>Verr</w:t>
      </w:r>
      <w:r w:rsidRPr="00DE2E7B">
        <w:rPr>
          <w:rFonts w:ascii="Arial" w:hAnsi="Arial" w:cs="Arial"/>
          <w:sz w:val="22"/>
          <w:szCs w:val="22"/>
        </w:rPr>
        <w:tab/>
      </w:r>
      <w:r>
        <w:rPr>
          <w:rFonts w:ascii="Arial" w:hAnsi="Arial" w:cs="Arial"/>
          <w:sz w:val="22"/>
          <w:szCs w:val="22"/>
        </w:rPr>
        <w:t>e</w:t>
      </w:r>
      <w:r w:rsidRPr="00DE2E7B">
        <w:rPr>
          <w:rFonts w:ascii="Arial" w:hAnsi="Arial" w:cs="Arial"/>
          <w:sz w:val="22"/>
          <w:szCs w:val="22"/>
        </w:rPr>
        <w:t>rreichte Verfügbarkeit in Stunden</w:t>
      </w:r>
    </w:p>
    <w:p w14:paraId="5F699B28" w14:textId="77777777" w:rsidR="005038AC" w:rsidRDefault="005038AC" w:rsidP="005038AC">
      <w:pPr>
        <w:tabs>
          <w:tab w:val="left" w:pos="2127"/>
        </w:tabs>
        <w:spacing w:line="280" w:lineRule="atLeast"/>
        <w:ind w:left="1134"/>
        <w:rPr>
          <w:rFonts w:ascii="Arial" w:hAnsi="Arial" w:cs="Arial"/>
          <w:sz w:val="22"/>
          <w:szCs w:val="22"/>
        </w:rPr>
      </w:pPr>
      <w:r>
        <w:rPr>
          <w:rFonts w:ascii="Arial" w:hAnsi="Arial" w:cs="Arial"/>
          <w:sz w:val="22"/>
          <w:szCs w:val="22"/>
        </w:rPr>
        <w:tab/>
      </w:r>
      <w:r w:rsidRPr="00C42870">
        <w:rPr>
          <w:rFonts w:ascii="Arial" w:hAnsi="Arial" w:cs="Arial"/>
          <w:b/>
          <w:i/>
          <w:sz w:val="22"/>
          <w:szCs w:val="22"/>
        </w:rPr>
        <w:t>EEG</w:t>
      </w:r>
      <w:r w:rsidRPr="00DE2E7B">
        <w:rPr>
          <w:rFonts w:ascii="Arial" w:hAnsi="Arial" w:cs="Arial"/>
          <w:sz w:val="22"/>
          <w:szCs w:val="22"/>
        </w:rPr>
        <w:tab/>
      </w:r>
      <w:r>
        <w:rPr>
          <w:rFonts w:ascii="Arial" w:hAnsi="Arial" w:cs="Arial"/>
          <w:sz w:val="22"/>
          <w:szCs w:val="22"/>
        </w:rPr>
        <w:t>w</w:t>
      </w:r>
      <w:r w:rsidRPr="00DE2E7B">
        <w:rPr>
          <w:rFonts w:ascii="Arial" w:hAnsi="Arial" w:cs="Arial"/>
          <w:sz w:val="22"/>
          <w:szCs w:val="22"/>
        </w:rPr>
        <w:t>indparkspezi</w:t>
      </w:r>
      <w:r>
        <w:rPr>
          <w:rFonts w:ascii="Arial" w:hAnsi="Arial" w:cs="Arial"/>
          <w:sz w:val="22"/>
          <w:szCs w:val="22"/>
        </w:rPr>
        <w:t>fi</w:t>
      </w:r>
      <w:r w:rsidRPr="00DE2E7B">
        <w:rPr>
          <w:rFonts w:ascii="Arial" w:hAnsi="Arial" w:cs="Arial"/>
          <w:sz w:val="22"/>
          <w:szCs w:val="22"/>
        </w:rPr>
        <w:t>sche EEG-Vergütung</w:t>
      </w:r>
    </w:p>
    <w:p w14:paraId="71722844" w14:textId="77777777" w:rsidR="005C3519" w:rsidRPr="008C75ED" w:rsidRDefault="005C3519" w:rsidP="005038AC">
      <w:pPr>
        <w:pStyle w:val="Standa"/>
        <w:ind w:left="1134"/>
        <w:rPr>
          <w:rFonts w:cs="Arial"/>
          <w:szCs w:val="22"/>
        </w:rPr>
      </w:pPr>
    </w:p>
    <w:p w14:paraId="437FB7A2" w14:textId="7E0BE665" w:rsidR="00F06909" w:rsidRDefault="005C3519" w:rsidP="005038AC">
      <w:pPr>
        <w:pStyle w:val="Standa"/>
        <w:tabs>
          <w:tab w:val="left" w:pos="2127"/>
        </w:tabs>
        <w:ind w:left="1134"/>
        <w:jc w:val="both"/>
      </w:pPr>
      <w:r w:rsidRPr="00036FB0">
        <w:t xml:space="preserve">Der Betrachtungszeitraum beginnt mit dem </w:t>
      </w:r>
      <w:r w:rsidRPr="004C3D73">
        <w:t xml:space="preserve">unter </w:t>
      </w:r>
      <w:r w:rsidR="00054EB4">
        <w:t>Nr.</w:t>
      </w:r>
      <w:r w:rsidR="00054EB4" w:rsidRPr="004C3D73">
        <w:t xml:space="preserve"> </w:t>
      </w:r>
      <w:r w:rsidR="00C42870">
        <w:fldChar w:fldCharType="begin"/>
      </w:r>
      <w:r w:rsidR="00C42870">
        <w:instrText xml:space="preserve"> REF _Ref435705356 \r \h </w:instrText>
      </w:r>
      <w:r w:rsidR="00C42870">
        <w:fldChar w:fldCharType="separate"/>
      </w:r>
      <w:r w:rsidR="00C577F2">
        <w:t>1.2</w:t>
      </w:r>
      <w:r w:rsidR="00C42870">
        <w:fldChar w:fldCharType="end"/>
      </w:r>
      <w:r w:rsidRPr="004C3D73">
        <w:t xml:space="preserve"> vereinbarten Zeitpunkt</w:t>
      </w:r>
      <w:r w:rsidR="00754CE1">
        <w:t xml:space="preserve"> </w:t>
      </w:r>
      <w:r w:rsidR="009813C2" w:rsidRPr="00036FB0">
        <w:t xml:space="preserve">und </w:t>
      </w:r>
      <w:r w:rsidR="009813C2">
        <w:t>beträgt</w:t>
      </w:r>
      <w:r w:rsidRPr="00036FB0">
        <w:t xml:space="preserve"> 365 Tage. Nach Vollendung dieses Zeitraums schließt sich</w:t>
      </w:r>
      <w:r>
        <w:t>, wie auch in der Folgezeit,</w:t>
      </w:r>
      <w:r w:rsidRPr="00036FB0">
        <w:t xml:space="preserve"> unmittelbar ein neuer Betrachtun</w:t>
      </w:r>
      <w:bookmarkStart w:id="82" w:name="_Ref270521473"/>
      <w:r w:rsidR="000770E9">
        <w:t>gszeitraum an.</w:t>
      </w:r>
    </w:p>
    <w:p w14:paraId="15B4904E" w14:textId="77777777" w:rsidR="00DD1ACE" w:rsidRDefault="00DD1ACE" w:rsidP="000770E9">
      <w:pPr>
        <w:pStyle w:val="Standa"/>
        <w:tabs>
          <w:tab w:val="left" w:pos="2127"/>
        </w:tabs>
        <w:ind w:left="567"/>
        <w:jc w:val="both"/>
      </w:pPr>
    </w:p>
    <w:p w14:paraId="4B10BAA1" w14:textId="782C5A74" w:rsidR="009813C2" w:rsidRDefault="00F06909" w:rsidP="00F65A3C">
      <w:pPr>
        <w:pStyle w:val="Standa"/>
        <w:numPr>
          <w:ilvl w:val="1"/>
          <w:numId w:val="9"/>
        </w:numPr>
        <w:ind w:left="1134" w:hanging="567"/>
        <w:jc w:val="both"/>
      </w:pPr>
      <w:r w:rsidRPr="00346228">
        <w:t>Die Garantie für die technische Verfügbarkeit der WEA erlischt mit sofortiger Wirkung, sofern</w:t>
      </w:r>
      <w:r>
        <w:t xml:space="preserve"> </w:t>
      </w:r>
      <w:r w:rsidRPr="00346228">
        <w:t xml:space="preserve">die </w:t>
      </w:r>
      <w:r w:rsidRPr="00036FB0">
        <w:t>W</w:t>
      </w:r>
      <w:r w:rsidR="0093617C">
        <w:t xml:space="preserve">EA </w:t>
      </w:r>
      <w:r w:rsidRPr="00346228">
        <w:t xml:space="preserve">innerhalb der Laufzeit der Garantie durch nicht von </w:t>
      </w:r>
      <w:r w:rsidR="0093617C">
        <w:t xml:space="preserve">der </w:t>
      </w:r>
      <w:r w:rsidR="00AB4067">
        <w:lastRenderedPageBreak/>
        <w:t>Deutsche</w:t>
      </w:r>
      <w:r w:rsidR="00092852">
        <w:t>n</w:t>
      </w:r>
      <w:r w:rsidR="00AB4067">
        <w:t xml:space="preserve"> Windtechnik</w:t>
      </w:r>
      <w:r w:rsidRPr="00346228">
        <w:t xml:space="preserve"> autorisiertes Personal</w:t>
      </w:r>
      <w:r>
        <w:t xml:space="preserve"> </w:t>
      </w:r>
      <w:r w:rsidRPr="00346228">
        <w:t>gewartet wird/werden oder technische Veränderungen oder sonstige Eingriffe, gleich welcher</w:t>
      </w:r>
      <w:r>
        <w:t xml:space="preserve"> </w:t>
      </w:r>
      <w:r w:rsidRPr="00346228">
        <w:t xml:space="preserve">Art, ohne Zustimmung von </w:t>
      </w:r>
      <w:r>
        <w:t xml:space="preserve">der </w:t>
      </w:r>
      <w:r w:rsidR="00AB4067">
        <w:t>Deutsche</w:t>
      </w:r>
      <w:r w:rsidR="00092852">
        <w:t>n</w:t>
      </w:r>
      <w:r w:rsidR="00AB4067">
        <w:t xml:space="preserve"> Windtechnik</w:t>
      </w:r>
      <w:r w:rsidRPr="00346228">
        <w:t xml:space="preserve"> vorgenommen werden</w:t>
      </w:r>
      <w:r w:rsidR="000770E9">
        <w:t>.</w:t>
      </w:r>
      <w:r w:rsidR="00DD1ACE">
        <w:t xml:space="preserve"> </w:t>
      </w:r>
      <w:r w:rsidR="003464F0">
        <w:t>Die Regelung dieses Absatzes findet nur Anwendung, sofern nicht das zusätzlich</w:t>
      </w:r>
      <w:r w:rsidR="00C42870">
        <w:t xml:space="preserve">e Leistungsmodul gemäß Nr. </w:t>
      </w:r>
      <w:r w:rsidR="00A72E2D">
        <w:fldChar w:fldCharType="begin"/>
      </w:r>
      <w:r w:rsidR="00A72E2D">
        <w:instrText xml:space="preserve"> REF _Ref465154049 \r \h </w:instrText>
      </w:r>
      <w:r w:rsidR="00A72E2D">
        <w:fldChar w:fldCharType="separate"/>
      </w:r>
      <w:r w:rsidR="00C577F2">
        <w:t>7.3</w:t>
      </w:r>
      <w:r w:rsidR="00A72E2D">
        <w:fldChar w:fldCharType="end"/>
      </w:r>
      <w:r w:rsidR="00A72E2D">
        <w:t xml:space="preserve"> </w:t>
      </w:r>
      <w:r w:rsidR="003464F0">
        <w:t>vereinbart worden ist.</w:t>
      </w:r>
    </w:p>
    <w:p w14:paraId="5BD49877" w14:textId="77777777" w:rsidR="0010308E" w:rsidRDefault="0010308E" w:rsidP="00130EFE">
      <w:pPr>
        <w:pStyle w:val="Standa"/>
        <w:ind w:left="1134"/>
        <w:jc w:val="both"/>
      </w:pPr>
    </w:p>
    <w:p w14:paraId="05E9EF3E" w14:textId="7C3143C1" w:rsidR="009813C2" w:rsidRDefault="008C4725" w:rsidP="00F65A3C">
      <w:pPr>
        <w:pStyle w:val="Standa"/>
        <w:numPr>
          <w:ilvl w:val="1"/>
          <w:numId w:val="9"/>
        </w:numPr>
        <w:ind w:left="1134" w:hanging="567"/>
        <w:jc w:val="both"/>
      </w:pPr>
      <w:r>
        <w:t>Im Falle einer von der Deutsche Windtechnik veranlassten Drosselung einer WEA</w:t>
      </w:r>
      <w:r w:rsidR="0010308E">
        <w:t xml:space="preserve"> unter die Nennleistung, durch einen manuellen Eingriff in die Steuerung und entsprechende Parameteränderung, wird die Minderleistung der betroffenen Windenergieanlage als Ertragsverlust</w:t>
      </w:r>
      <w:r w:rsidR="00130EFE">
        <w:t xml:space="preserve"> </w:t>
      </w:r>
      <w:r w:rsidR="0010308E">
        <w:t xml:space="preserve">gewertet. Dieser wird anhand der aufgezeichneten Windwerte der betroffenen WEA und der Leistungskennlinie der betroffenen WEA ermittelt. Dieser Verlust wird durch Deutsche Windtechnik gesondert erstattet. Die betroffene Windenergieanlage wird während dieser Zeit als 100% verfügbar gewertet. Sollte die Anlage vollständig stehen, ergibt sich die Entschädigung nicht aus dieser Ziffer </w:t>
      </w:r>
      <w:r w:rsidR="00AF42A9">
        <w:t>6</w:t>
      </w:r>
      <w:r w:rsidR="0010308E">
        <w:t>.4, sondern aus der Verfügbarkeitsgarantie.</w:t>
      </w:r>
    </w:p>
    <w:p w14:paraId="58393109" w14:textId="77777777" w:rsidR="007948A3" w:rsidRDefault="007948A3" w:rsidP="009813C2">
      <w:pPr>
        <w:pStyle w:val="Standa"/>
        <w:ind w:left="1134"/>
        <w:jc w:val="both"/>
      </w:pPr>
    </w:p>
    <w:p w14:paraId="6398F534" w14:textId="77777777" w:rsidR="00DE0305" w:rsidRDefault="00B00CF4" w:rsidP="007D61BE">
      <w:pPr>
        <w:pStyle w:val="berschrift1"/>
      </w:pPr>
      <w:bookmarkStart w:id="83" w:name="_Toc389476557"/>
      <w:bookmarkStart w:id="84" w:name="_Toc389476664"/>
      <w:bookmarkStart w:id="85" w:name="_Toc389476691"/>
      <w:bookmarkStart w:id="86" w:name="_Toc389476734"/>
      <w:bookmarkStart w:id="87" w:name="_Ref435623478"/>
      <w:bookmarkStart w:id="88" w:name="_Ref435705212"/>
      <w:bookmarkStart w:id="89" w:name="_Toc524515135"/>
      <w:r>
        <w:t>Schäden</w:t>
      </w:r>
      <w:bookmarkEnd w:id="83"/>
      <w:bookmarkEnd w:id="84"/>
      <w:bookmarkEnd w:id="85"/>
      <w:bookmarkEnd w:id="86"/>
      <w:r w:rsidR="001F2B9F">
        <w:t xml:space="preserve"> mit externer Schadensursache</w:t>
      </w:r>
      <w:bookmarkEnd w:id="87"/>
      <w:bookmarkEnd w:id="88"/>
      <w:bookmarkEnd w:id="89"/>
    </w:p>
    <w:p w14:paraId="7E03A55A" w14:textId="77777777" w:rsidR="00B00CF4" w:rsidRDefault="00B00CF4" w:rsidP="00871124">
      <w:pPr>
        <w:pStyle w:val="Standa"/>
        <w:tabs>
          <w:tab w:val="left" w:pos="2127"/>
        </w:tabs>
        <w:ind w:left="1134" w:hanging="567"/>
        <w:jc w:val="both"/>
      </w:pPr>
    </w:p>
    <w:p w14:paraId="6CEB6940" w14:textId="3CCD84B1" w:rsidR="00DE0305" w:rsidRDefault="00B00CF4" w:rsidP="00F65A3C">
      <w:pPr>
        <w:pStyle w:val="Standa"/>
        <w:numPr>
          <w:ilvl w:val="1"/>
          <w:numId w:val="10"/>
        </w:numPr>
        <w:tabs>
          <w:tab w:val="left" w:pos="2127"/>
        </w:tabs>
        <w:ind w:left="1134" w:hanging="567"/>
        <w:jc w:val="both"/>
      </w:pPr>
      <w:r>
        <w:t xml:space="preserve">Die Leistungspflichten der </w:t>
      </w:r>
      <w:r w:rsidR="00AB4067">
        <w:t>Deutsche</w:t>
      </w:r>
      <w:r w:rsidR="00092852">
        <w:t>n</w:t>
      </w:r>
      <w:r w:rsidR="00AB4067">
        <w:t xml:space="preserve"> Windtechnik</w:t>
      </w:r>
      <w:r>
        <w:t xml:space="preserve"> sind bei dem Eintritt von Schäden </w:t>
      </w:r>
      <w:r w:rsidR="001F2B9F">
        <w:t xml:space="preserve">mit externer Schadensursache </w:t>
      </w:r>
      <w:r>
        <w:t xml:space="preserve">begrenzt, vgl. </w:t>
      </w:r>
      <w:r w:rsidR="007629CF">
        <w:t xml:space="preserve">insbesondere </w:t>
      </w:r>
      <w:r>
        <w:t>N</w:t>
      </w:r>
      <w:r w:rsidR="00C42870">
        <w:t xml:space="preserve">r. </w:t>
      </w:r>
      <w:r w:rsidR="00C42870">
        <w:fldChar w:fldCharType="begin"/>
      </w:r>
      <w:r w:rsidR="00C42870">
        <w:instrText xml:space="preserve"> REF _Ref435705448 \r \h </w:instrText>
      </w:r>
      <w:r w:rsidR="00C42870">
        <w:fldChar w:fldCharType="separate"/>
      </w:r>
      <w:r w:rsidR="00C577F2">
        <w:t>1.3</w:t>
      </w:r>
      <w:r w:rsidR="00C42870">
        <w:fldChar w:fldCharType="end"/>
      </w:r>
      <w:r w:rsidR="00616C04">
        <w:t xml:space="preserve">, </w:t>
      </w:r>
      <w:r w:rsidR="00C42870">
        <w:fldChar w:fldCharType="begin"/>
      </w:r>
      <w:r w:rsidR="00C42870">
        <w:instrText xml:space="preserve"> REF _Ref435704805 \r \h </w:instrText>
      </w:r>
      <w:r w:rsidR="00C42870">
        <w:fldChar w:fldCharType="separate"/>
      </w:r>
      <w:r w:rsidR="00C577F2">
        <w:t>4.1</w:t>
      </w:r>
      <w:r w:rsidR="00C42870">
        <w:fldChar w:fldCharType="end"/>
      </w:r>
      <w:r w:rsidR="00852D01">
        <w:t>,</w:t>
      </w:r>
      <w:r w:rsidR="00616C04">
        <w:t xml:space="preserve"> und</w:t>
      </w:r>
      <w:r w:rsidR="00C42870">
        <w:t xml:space="preserve"> </w:t>
      </w:r>
      <w:r w:rsidR="00C42870">
        <w:fldChar w:fldCharType="begin"/>
      </w:r>
      <w:r w:rsidR="00C42870">
        <w:instrText xml:space="preserve"> REF _Ref435705478 \r \h </w:instrText>
      </w:r>
      <w:r w:rsidR="00C42870">
        <w:fldChar w:fldCharType="separate"/>
      </w:r>
      <w:r w:rsidR="00C577F2">
        <w:t>6.2.3</w:t>
      </w:r>
      <w:r w:rsidR="00C42870">
        <w:fldChar w:fldCharType="end"/>
      </w:r>
      <w:r w:rsidR="00C42870">
        <w:t>.</w:t>
      </w:r>
    </w:p>
    <w:p w14:paraId="1E31AA52" w14:textId="77777777" w:rsidR="00B00CF4" w:rsidRDefault="00B00CF4" w:rsidP="00871124">
      <w:pPr>
        <w:pStyle w:val="Standa"/>
        <w:tabs>
          <w:tab w:val="left" w:pos="2127"/>
        </w:tabs>
        <w:ind w:left="1134" w:hanging="567"/>
        <w:jc w:val="both"/>
      </w:pPr>
    </w:p>
    <w:p w14:paraId="725FDF2E" w14:textId="11142021" w:rsidR="00576C11" w:rsidRDefault="003454E2" w:rsidP="00F65A3C">
      <w:pPr>
        <w:pStyle w:val="Standa"/>
        <w:numPr>
          <w:ilvl w:val="1"/>
          <w:numId w:val="10"/>
        </w:numPr>
        <w:tabs>
          <w:tab w:val="left" w:pos="2127"/>
        </w:tabs>
        <w:ind w:left="1134" w:hanging="567"/>
        <w:jc w:val="both"/>
        <w:rPr>
          <w:iCs/>
        </w:rPr>
      </w:pPr>
      <w:bookmarkStart w:id="90" w:name="_Ref435704725"/>
      <w:r w:rsidRPr="003454E2">
        <w:t>Ein Schaden mit externer Schadensursache ist gegeben, wenn der Schaden an der WEA durch ein</w:t>
      </w:r>
      <w:r w:rsidR="005E74AD">
        <w:t xml:space="preserve">en Umstand höherer Gewalt oder </w:t>
      </w:r>
      <w:r w:rsidRPr="003454E2">
        <w:t>einen betriebsfremden Eingriff eines Dritten, der von außen auf die WEA e</w:t>
      </w:r>
      <w:r w:rsidR="006A487D">
        <w:t>ingewirkt hat, verursacht worden</w:t>
      </w:r>
      <w:r w:rsidRPr="003454E2">
        <w:t xml:space="preserve"> ist</w:t>
      </w:r>
      <w:r w:rsidR="00FD151B" w:rsidRPr="003454E2">
        <w:rPr>
          <w:iCs/>
        </w:rPr>
        <w:t>.</w:t>
      </w:r>
      <w:bookmarkStart w:id="91" w:name="_Ref435622903"/>
      <w:bookmarkEnd w:id="90"/>
      <w:r w:rsidR="00576C11">
        <w:rPr>
          <w:iCs/>
        </w:rPr>
        <w:t xml:space="preserve"> </w:t>
      </w:r>
    </w:p>
    <w:p w14:paraId="6301EE48" w14:textId="77777777" w:rsidR="00576C11" w:rsidRDefault="00576C11" w:rsidP="00576C11">
      <w:pPr>
        <w:pStyle w:val="Standa"/>
        <w:tabs>
          <w:tab w:val="left" w:pos="2127"/>
        </w:tabs>
        <w:ind w:left="1287"/>
        <w:jc w:val="both"/>
        <w:rPr>
          <w:iCs/>
        </w:rPr>
      </w:pPr>
    </w:p>
    <w:p w14:paraId="5C1F22B0" w14:textId="77777777" w:rsidR="00DE0305" w:rsidRPr="00576C11" w:rsidRDefault="003B1198" w:rsidP="00F65A3C">
      <w:pPr>
        <w:pStyle w:val="Standa"/>
        <w:numPr>
          <w:ilvl w:val="1"/>
          <w:numId w:val="10"/>
        </w:numPr>
        <w:tabs>
          <w:tab w:val="left" w:pos="2127"/>
        </w:tabs>
        <w:ind w:left="1134" w:hanging="567"/>
        <w:jc w:val="both"/>
        <w:rPr>
          <w:iCs/>
        </w:rPr>
      </w:pPr>
      <w:bookmarkStart w:id="92" w:name="_Ref465154049"/>
      <w:r w:rsidRPr="00F65A3C">
        <w:rPr>
          <w:b/>
          <w:u w:val="single"/>
        </w:rPr>
        <w:t>Ergänzungsmodul</w:t>
      </w:r>
      <w:r w:rsidRPr="00F65A3C">
        <w:rPr>
          <w:b/>
          <w:iCs/>
          <w:u w:val="single"/>
        </w:rPr>
        <w:t xml:space="preserve"> </w:t>
      </w:r>
      <w:r w:rsidR="001F2B9F" w:rsidRPr="00F65A3C">
        <w:rPr>
          <w:b/>
          <w:iCs/>
          <w:u w:val="single"/>
        </w:rPr>
        <w:t>für</w:t>
      </w:r>
      <w:r w:rsidR="001F2B9F" w:rsidRPr="00576C11">
        <w:rPr>
          <w:b/>
          <w:iCs/>
          <w:u w:val="single"/>
        </w:rPr>
        <w:t xml:space="preserve"> </w:t>
      </w:r>
      <w:r w:rsidRPr="00576C11">
        <w:rPr>
          <w:b/>
          <w:iCs/>
          <w:u w:val="single"/>
        </w:rPr>
        <w:t>Schäden</w:t>
      </w:r>
      <w:r w:rsidR="001F2B9F" w:rsidRPr="00576C11">
        <w:rPr>
          <w:b/>
          <w:iCs/>
          <w:u w:val="single"/>
        </w:rPr>
        <w:t xml:space="preserve"> mit externer Schadensursache</w:t>
      </w:r>
      <w:bookmarkEnd w:id="91"/>
      <w:bookmarkEnd w:id="92"/>
    </w:p>
    <w:p w14:paraId="31828E4F" w14:textId="77777777" w:rsidR="007629CF" w:rsidRDefault="007629CF" w:rsidP="00FD151B">
      <w:pPr>
        <w:pStyle w:val="Standa"/>
        <w:tabs>
          <w:tab w:val="left" w:pos="2127"/>
        </w:tabs>
        <w:ind w:left="1134" w:hanging="567"/>
        <w:jc w:val="both"/>
        <w:rPr>
          <w:iCs/>
        </w:rPr>
      </w:pPr>
    </w:p>
    <w:p w14:paraId="789A3467" w14:textId="15C3AB4B" w:rsidR="00616C04" w:rsidRDefault="00616C04" w:rsidP="00FD151B">
      <w:pPr>
        <w:pStyle w:val="Standa"/>
        <w:tabs>
          <w:tab w:val="left" w:pos="2127"/>
        </w:tabs>
        <w:ind w:left="1134" w:hanging="567"/>
        <w:jc w:val="both"/>
        <w:rPr>
          <w:iCs/>
        </w:rPr>
      </w:pPr>
      <w:r>
        <w:rPr>
          <w:iCs/>
        </w:rPr>
        <w:tab/>
        <w:t xml:space="preserve">Auftraggeber und </w:t>
      </w:r>
      <w:r w:rsidR="00AB4067">
        <w:rPr>
          <w:iCs/>
        </w:rPr>
        <w:t>Deutsche Windtechnik</w:t>
      </w:r>
      <w:r>
        <w:rPr>
          <w:iCs/>
        </w:rPr>
        <w:t xml:space="preserve"> vereinbaren, insbesondere unter Abweichung von den </w:t>
      </w:r>
      <w:r w:rsidR="00C42870">
        <w:t xml:space="preserve">Nr. </w:t>
      </w:r>
      <w:r w:rsidR="00C42870">
        <w:fldChar w:fldCharType="begin"/>
      </w:r>
      <w:r w:rsidR="00C42870">
        <w:instrText xml:space="preserve"> REF _Ref435705448 \r \h </w:instrText>
      </w:r>
      <w:r w:rsidR="00C42870">
        <w:fldChar w:fldCharType="separate"/>
      </w:r>
      <w:r w:rsidR="00C577F2">
        <w:t>1.3</w:t>
      </w:r>
      <w:r w:rsidR="00C42870">
        <w:fldChar w:fldCharType="end"/>
      </w:r>
      <w:r w:rsidR="00C42870">
        <w:t xml:space="preserve">, </w:t>
      </w:r>
      <w:r w:rsidR="00C42870">
        <w:fldChar w:fldCharType="begin"/>
      </w:r>
      <w:r w:rsidR="00C42870">
        <w:instrText xml:space="preserve"> REF _Ref435704805 \r \h </w:instrText>
      </w:r>
      <w:r w:rsidR="00C42870">
        <w:fldChar w:fldCharType="separate"/>
      </w:r>
      <w:r w:rsidR="00C577F2">
        <w:t>4.1</w:t>
      </w:r>
      <w:r w:rsidR="00C42870">
        <w:fldChar w:fldCharType="end"/>
      </w:r>
      <w:r w:rsidR="00C42870">
        <w:t xml:space="preserve">, und </w:t>
      </w:r>
      <w:r w:rsidR="00C42870">
        <w:fldChar w:fldCharType="begin"/>
      </w:r>
      <w:r w:rsidR="00C42870">
        <w:instrText xml:space="preserve"> REF _Ref435705478 \r \h </w:instrText>
      </w:r>
      <w:r w:rsidR="00C42870">
        <w:fldChar w:fldCharType="separate"/>
      </w:r>
      <w:r w:rsidR="00C577F2">
        <w:t>6.2.3</w:t>
      </w:r>
      <w:r w:rsidR="00C42870">
        <w:fldChar w:fldCharType="end"/>
      </w:r>
      <w:r w:rsidR="00852D01">
        <w:t xml:space="preserve"> </w:t>
      </w:r>
      <w:r>
        <w:rPr>
          <w:iCs/>
        </w:rPr>
        <w:t xml:space="preserve">Schäden </w:t>
      </w:r>
      <w:r w:rsidR="001F2B9F">
        <w:rPr>
          <w:iCs/>
        </w:rPr>
        <w:t xml:space="preserve">mit externer Schadensursache </w:t>
      </w:r>
      <w:r>
        <w:rPr>
          <w:iCs/>
        </w:rPr>
        <w:t>bei der Vertragsdurchführung ebenso zu behandeln wie Schäden</w:t>
      </w:r>
      <w:r w:rsidR="001F2B9F" w:rsidRPr="001F2B9F">
        <w:t xml:space="preserve"> </w:t>
      </w:r>
      <w:r w:rsidR="001F2B9F">
        <w:t>mit interner Schadensursache</w:t>
      </w:r>
      <w:r>
        <w:rPr>
          <w:iCs/>
        </w:rPr>
        <w:t xml:space="preserve"> und die Leistungspflichten der </w:t>
      </w:r>
      <w:r w:rsidR="00AB4067">
        <w:rPr>
          <w:iCs/>
        </w:rPr>
        <w:t>Deutsche</w:t>
      </w:r>
      <w:r w:rsidR="00092852">
        <w:rPr>
          <w:iCs/>
        </w:rPr>
        <w:t>n</w:t>
      </w:r>
      <w:r w:rsidR="00AB4067">
        <w:rPr>
          <w:iCs/>
        </w:rPr>
        <w:t xml:space="preserve"> Windtechnik</w:t>
      </w:r>
      <w:r>
        <w:rPr>
          <w:iCs/>
        </w:rPr>
        <w:t xml:space="preserve"> insofern zu erweitern. Hiervon a</w:t>
      </w:r>
      <w:r w:rsidR="00C42870">
        <w:rPr>
          <w:iCs/>
        </w:rPr>
        <w:t xml:space="preserve">usgenommen sind die in Nr. </w:t>
      </w:r>
      <w:r w:rsidR="00C42870">
        <w:rPr>
          <w:iCs/>
        </w:rPr>
        <w:fldChar w:fldCharType="begin"/>
      </w:r>
      <w:r w:rsidR="00C42870">
        <w:rPr>
          <w:iCs/>
        </w:rPr>
        <w:instrText xml:space="preserve"> REF _Ref435705539 \r \h </w:instrText>
      </w:r>
      <w:r w:rsidR="00C42870">
        <w:rPr>
          <w:iCs/>
        </w:rPr>
      </w:r>
      <w:r w:rsidR="00C42870">
        <w:rPr>
          <w:iCs/>
        </w:rPr>
        <w:fldChar w:fldCharType="separate"/>
      </w:r>
      <w:r w:rsidR="00C577F2">
        <w:rPr>
          <w:iCs/>
        </w:rPr>
        <w:t>6.2.4</w:t>
      </w:r>
      <w:r w:rsidR="00C42870">
        <w:rPr>
          <w:iCs/>
        </w:rPr>
        <w:fldChar w:fldCharType="end"/>
      </w:r>
      <w:r>
        <w:rPr>
          <w:iCs/>
        </w:rPr>
        <w:t xml:space="preserve"> benannten Ereignisse, </w:t>
      </w:r>
      <w:r w:rsidR="00D72C33">
        <w:rPr>
          <w:iCs/>
        </w:rPr>
        <w:t>hinsichtlich</w:t>
      </w:r>
      <w:r>
        <w:rPr>
          <w:iCs/>
        </w:rPr>
        <w:t xml:space="preserve"> derer es bei dem für </w:t>
      </w:r>
      <w:r w:rsidR="001F2B9F">
        <w:rPr>
          <w:iCs/>
        </w:rPr>
        <w:t xml:space="preserve">entsprechende </w:t>
      </w:r>
      <w:r>
        <w:rPr>
          <w:iCs/>
        </w:rPr>
        <w:t xml:space="preserve">Schäden vorgesehenen Leistungsausschluss bleibt. </w:t>
      </w:r>
      <w:r w:rsidR="00D72C33">
        <w:rPr>
          <w:iCs/>
        </w:rPr>
        <w:t>Die Vergütung für di</w:t>
      </w:r>
      <w:r w:rsidR="001F2B9F">
        <w:rPr>
          <w:iCs/>
        </w:rPr>
        <w:t>e Vereinbarung dieses Zusatzmod</w:t>
      </w:r>
      <w:r w:rsidR="00D72C33">
        <w:rPr>
          <w:iCs/>
        </w:rPr>
        <w:t>u</w:t>
      </w:r>
      <w:r w:rsidR="001F2B9F">
        <w:rPr>
          <w:iCs/>
        </w:rPr>
        <w:t>l</w:t>
      </w:r>
      <w:r w:rsidR="00D72C33">
        <w:rPr>
          <w:iCs/>
        </w:rPr>
        <w:t xml:space="preserve">s bestimmt sich nach Nr. </w:t>
      </w:r>
      <w:r w:rsidR="00C42870">
        <w:rPr>
          <w:iCs/>
        </w:rPr>
        <w:fldChar w:fldCharType="begin"/>
      </w:r>
      <w:r w:rsidR="00C42870">
        <w:rPr>
          <w:iCs/>
        </w:rPr>
        <w:instrText xml:space="preserve"> REF _Ref435705580 \r \h </w:instrText>
      </w:r>
      <w:r w:rsidR="00C42870">
        <w:rPr>
          <w:iCs/>
        </w:rPr>
      </w:r>
      <w:r w:rsidR="00C42870">
        <w:rPr>
          <w:iCs/>
        </w:rPr>
        <w:fldChar w:fldCharType="separate"/>
      </w:r>
      <w:r w:rsidR="00C577F2">
        <w:rPr>
          <w:iCs/>
        </w:rPr>
        <w:t>14.2</w:t>
      </w:r>
      <w:r w:rsidR="00C42870">
        <w:rPr>
          <w:iCs/>
        </w:rPr>
        <w:fldChar w:fldCharType="end"/>
      </w:r>
      <w:r w:rsidR="00C42870">
        <w:rPr>
          <w:iCs/>
        </w:rPr>
        <w:t>.</w:t>
      </w:r>
    </w:p>
    <w:p w14:paraId="34797123" w14:textId="4C4BCADB" w:rsidR="007948A3" w:rsidRDefault="007948A3" w:rsidP="00FD151B">
      <w:pPr>
        <w:pStyle w:val="Standa"/>
        <w:tabs>
          <w:tab w:val="left" w:pos="2127"/>
        </w:tabs>
        <w:ind w:left="1134" w:hanging="567"/>
        <w:jc w:val="both"/>
        <w:rPr>
          <w:iCs/>
        </w:rPr>
      </w:pPr>
    </w:p>
    <w:p w14:paraId="12B2217B" w14:textId="56BB3111" w:rsidR="007948A3" w:rsidRDefault="007948A3" w:rsidP="00FD151B">
      <w:pPr>
        <w:pStyle w:val="Standa"/>
        <w:tabs>
          <w:tab w:val="left" w:pos="2127"/>
        </w:tabs>
        <w:ind w:left="1134" w:hanging="567"/>
        <w:jc w:val="both"/>
        <w:rPr>
          <w:iCs/>
        </w:rPr>
      </w:pPr>
    </w:p>
    <w:p w14:paraId="66563AA8" w14:textId="3A6B4F5C" w:rsidR="007948A3" w:rsidRDefault="007948A3" w:rsidP="00FD151B">
      <w:pPr>
        <w:pStyle w:val="Standa"/>
        <w:tabs>
          <w:tab w:val="left" w:pos="2127"/>
        </w:tabs>
        <w:ind w:left="1134" w:hanging="567"/>
        <w:jc w:val="both"/>
        <w:rPr>
          <w:iCs/>
        </w:rPr>
      </w:pPr>
    </w:p>
    <w:p w14:paraId="41D0609A" w14:textId="66FF7EF7" w:rsidR="007948A3" w:rsidRDefault="007948A3" w:rsidP="00FD151B">
      <w:pPr>
        <w:pStyle w:val="Standa"/>
        <w:tabs>
          <w:tab w:val="left" w:pos="2127"/>
        </w:tabs>
        <w:ind w:left="1134" w:hanging="567"/>
        <w:jc w:val="both"/>
        <w:rPr>
          <w:iCs/>
        </w:rPr>
      </w:pPr>
    </w:p>
    <w:p w14:paraId="02CC5AB9" w14:textId="77777777" w:rsidR="007948A3" w:rsidRDefault="007948A3" w:rsidP="00FD151B">
      <w:pPr>
        <w:pStyle w:val="Standa"/>
        <w:tabs>
          <w:tab w:val="left" w:pos="2127"/>
        </w:tabs>
        <w:ind w:left="1134" w:hanging="567"/>
        <w:jc w:val="both"/>
        <w:rPr>
          <w:iCs/>
        </w:rPr>
      </w:pPr>
    </w:p>
    <w:p w14:paraId="016FB7B0" w14:textId="77777777" w:rsidR="00CB43C6" w:rsidRPr="00C97846" w:rsidRDefault="00CB43C6" w:rsidP="00CB43C6">
      <w:pPr>
        <w:pStyle w:val="berschrift1"/>
      </w:pPr>
      <w:bookmarkStart w:id="93" w:name="_Toc484165124"/>
      <w:bookmarkStart w:id="94" w:name="_Toc484167440"/>
      <w:bookmarkStart w:id="95" w:name="_Toc524515136"/>
      <w:r w:rsidRPr="00C97846">
        <w:t>Elektrotechnische Verantwortung</w:t>
      </w:r>
      <w:bookmarkEnd w:id="93"/>
      <w:bookmarkEnd w:id="94"/>
      <w:bookmarkEnd w:id="95"/>
    </w:p>
    <w:p w14:paraId="35E69B3A" w14:textId="77777777" w:rsidR="00CB43C6" w:rsidRPr="003240E7" w:rsidRDefault="00CB43C6" w:rsidP="00CB43C6">
      <w:pPr>
        <w:pStyle w:val="Standa"/>
        <w:keepLines/>
        <w:ind w:left="1134"/>
        <w:jc w:val="both"/>
      </w:pPr>
    </w:p>
    <w:p w14:paraId="6ADDD410" w14:textId="23438FB1" w:rsidR="00CB43C6" w:rsidRPr="003240E7" w:rsidRDefault="00994943" w:rsidP="00F65A3C">
      <w:pPr>
        <w:pStyle w:val="Standa"/>
        <w:keepLines/>
        <w:ind w:left="1134" w:hanging="567"/>
        <w:jc w:val="both"/>
      </w:pPr>
      <w:r>
        <w:t>8</w:t>
      </w:r>
      <w:r w:rsidR="00F65A3C">
        <w:t>.</w:t>
      </w:r>
      <w:r>
        <w:t xml:space="preserve">1 </w:t>
      </w:r>
      <w:r w:rsidR="00F65A3C">
        <w:t xml:space="preserve">     </w:t>
      </w:r>
      <w:r w:rsidR="00CB43C6" w:rsidRPr="003240E7">
        <w:t xml:space="preserve">Den Parteien sind die Vorschriften der DIN VDE 0105-100:2015- 10 (nachfolgend „DIN VDE 0105-100“) und die damit einhergehende Elektroverantwortung für Windenergieanlagen bekannt. Der Auftraggeber </w:t>
      </w:r>
      <w:r w:rsidR="0054302B">
        <w:t xml:space="preserve">führt die technische Betriebsführung für die WEA eigenständig durch und übernimmt im Rahmen dessen die Elektroverantwortung nach DIN VDE 0105-100, insbesondere die Verpflichtung </w:t>
      </w:r>
      <w:r w:rsidR="00940EDD">
        <w:t xml:space="preserve">zur Bestellung </w:t>
      </w:r>
      <w:r w:rsidR="00CB43C6" w:rsidRPr="003240E7">
        <w:t>eines „Anlagenbetreibers“ gemäß DIN VDE 0105-100</w:t>
      </w:r>
      <w:r w:rsidR="00940EDD">
        <w:t>.</w:t>
      </w:r>
    </w:p>
    <w:p w14:paraId="5B1D66DE" w14:textId="77777777" w:rsidR="00CB43C6" w:rsidRPr="003240E7" w:rsidRDefault="00CB43C6" w:rsidP="00CB43C6">
      <w:pPr>
        <w:pStyle w:val="Standa"/>
        <w:keepLines/>
        <w:ind w:left="1134"/>
        <w:jc w:val="both"/>
      </w:pPr>
    </w:p>
    <w:p w14:paraId="120032A2" w14:textId="61FFFE26" w:rsidR="00CB43C6" w:rsidRDefault="00CB43C6" w:rsidP="00F65A3C">
      <w:pPr>
        <w:pStyle w:val="Standa"/>
        <w:keepLines/>
        <w:numPr>
          <w:ilvl w:val="1"/>
          <w:numId w:val="11"/>
        </w:numPr>
        <w:ind w:left="1134" w:hanging="567"/>
        <w:jc w:val="both"/>
      </w:pPr>
      <w:r w:rsidRPr="003240E7">
        <w:t>Die Parteien vereinbaren, dass die Deutsche Windtechnik die Anlagen – und Arbeitsverantwortung im Sinne der DIN VDE 0105-100 im Rahmen dieses Vertrages während der Durchführung von Arbeiten übernimmt, d.h. Arbeits- und Anlagenverantwortliche stellt und der Auftragnehmer somit uneingeschränkt verantwortlich für die Einhaltung sämtlicher Vorschriften der DIN VDE 0105-100 ist, sofern diese nicht den Anlagenbetreiber betreffen.</w:t>
      </w:r>
    </w:p>
    <w:p w14:paraId="45B0425B" w14:textId="77777777" w:rsidR="00F203DA" w:rsidRDefault="00F203DA" w:rsidP="00F203DA">
      <w:pPr>
        <w:pStyle w:val="Listenabsatz"/>
      </w:pPr>
    </w:p>
    <w:p w14:paraId="2CA33E7B" w14:textId="77777777" w:rsidR="005C3519" w:rsidRDefault="00FD151B" w:rsidP="00616C04">
      <w:pPr>
        <w:pStyle w:val="berschrift1"/>
      </w:pPr>
      <w:r w:rsidRPr="00FD151B">
        <w:rPr>
          <w:iCs/>
        </w:rPr>
        <w:t xml:space="preserve"> </w:t>
      </w:r>
      <w:r w:rsidDel="00FD151B">
        <w:t xml:space="preserve"> </w:t>
      </w:r>
      <w:bookmarkStart w:id="96" w:name="_Toc389476558"/>
      <w:bookmarkStart w:id="97" w:name="_Toc389476665"/>
      <w:bookmarkStart w:id="98" w:name="_Toc389476692"/>
      <w:bookmarkStart w:id="99" w:name="_Toc389476735"/>
      <w:bookmarkStart w:id="100" w:name="_Ref465158837"/>
      <w:bookmarkStart w:id="101" w:name="_Toc524515137"/>
      <w:r w:rsidR="005C3519" w:rsidRPr="00036FB0">
        <w:t xml:space="preserve">Dokumentations- und sonstige Berichtspflichten der </w:t>
      </w:r>
      <w:r w:rsidR="00AB4067">
        <w:t>Deutsche</w:t>
      </w:r>
      <w:r w:rsidR="00092852">
        <w:t>n</w:t>
      </w:r>
      <w:r w:rsidR="00AB4067">
        <w:t xml:space="preserve"> Windtechnik</w:t>
      </w:r>
      <w:bookmarkEnd w:id="82"/>
      <w:bookmarkEnd w:id="96"/>
      <w:bookmarkEnd w:id="97"/>
      <w:bookmarkEnd w:id="98"/>
      <w:bookmarkEnd w:id="99"/>
      <w:bookmarkEnd w:id="100"/>
      <w:bookmarkEnd w:id="101"/>
      <w:r w:rsidR="005C3519">
        <w:br/>
      </w:r>
    </w:p>
    <w:p w14:paraId="0DA0AF0E" w14:textId="71F75965" w:rsidR="005C3519" w:rsidRDefault="005C3519" w:rsidP="00F65A3C">
      <w:pPr>
        <w:pStyle w:val="Standa"/>
        <w:numPr>
          <w:ilvl w:val="1"/>
          <w:numId w:val="12"/>
        </w:numPr>
        <w:ind w:left="1134" w:hanging="567"/>
        <w:jc w:val="both"/>
      </w:pPr>
      <w:r w:rsidRPr="00036FB0">
        <w:t xml:space="preserve">Die </w:t>
      </w:r>
      <w:r w:rsidR="00AB4067">
        <w:t>Deutsche Windtechnik</w:t>
      </w:r>
      <w:r w:rsidRPr="00036FB0">
        <w:t xml:space="preserve">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4A0F9C">
        <w:t>m</w:t>
      </w:r>
      <w:r w:rsidRPr="00036FB0">
        <w:t xml:space="preserve"> </w:t>
      </w:r>
      <w:r w:rsidR="004A0F9C">
        <w:t>Auftraggeber</w:t>
      </w:r>
      <w:r w:rsidRPr="00036FB0">
        <w:t xml:space="preserve"> den Servicebericht zeitnah, spätestens jedoch drei Wochen nach der Durchführung der entsprechenden Leistung zusenden.</w:t>
      </w:r>
    </w:p>
    <w:p w14:paraId="686872AB" w14:textId="77777777" w:rsidR="00871124" w:rsidRDefault="00871124" w:rsidP="00871124">
      <w:pPr>
        <w:pStyle w:val="Standa"/>
        <w:ind w:left="1134"/>
      </w:pPr>
    </w:p>
    <w:p w14:paraId="0A03E803" w14:textId="7262B306" w:rsidR="005C3519" w:rsidRDefault="005C3519" w:rsidP="00F65A3C">
      <w:pPr>
        <w:pStyle w:val="Standa"/>
        <w:numPr>
          <w:ilvl w:val="1"/>
          <w:numId w:val="12"/>
        </w:numPr>
        <w:ind w:left="1134" w:hanging="567"/>
        <w:jc w:val="both"/>
      </w:pPr>
      <w:r w:rsidRPr="00036FB0">
        <w:t xml:space="preserve">Die </w:t>
      </w:r>
      <w:r w:rsidR="00AB4067">
        <w:t>Deutsche Windtechnik</w:t>
      </w:r>
      <w:r w:rsidRPr="00036FB0">
        <w:t xml:space="preserve"> vermerkt die Ergebnisse von durchgeführten Inspektionen (aufgenommener Ist-Zustand und Bewertung des Ist-Zustandes) und Wartungsarbeiten sowie das Ergebnis von Ölanalysen und sonstigen Analysen im Servicebericht. Die </w:t>
      </w:r>
      <w:r w:rsidR="00AB4067">
        <w:t>Deutsche Windtechnik</w:t>
      </w:r>
      <w:r w:rsidRPr="00036FB0">
        <w:t xml:space="preserve"> sendet de</w:t>
      </w:r>
      <w:r w:rsidR="004A0F9C">
        <w:t>m</w:t>
      </w:r>
      <w:r w:rsidRPr="00036FB0">
        <w:t xml:space="preserve"> </w:t>
      </w:r>
      <w:r w:rsidR="004A0F9C">
        <w:t>Auftraggeber</w:t>
      </w:r>
      <w:r w:rsidRPr="00036FB0">
        <w:t xml:space="preserve"> die entsprechenden Analyseberichte zu.</w:t>
      </w:r>
    </w:p>
    <w:p w14:paraId="52E85F0E" w14:textId="77777777" w:rsidR="00871124" w:rsidRDefault="00871124" w:rsidP="00871124">
      <w:pPr>
        <w:pStyle w:val="Standa"/>
        <w:ind w:left="1134"/>
      </w:pPr>
    </w:p>
    <w:p w14:paraId="37937D1E" w14:textId="77777777" w:rsidR="005C3519" w:rsidRDefault="005C3519" w:rsidP="00F65A3C">
      <w:pPr>
        <w:pStyle w:val="Standa"/>
        <w:numPr>
          <w:ilvl w:val="1"/>
          <w:numId w:val="12"/>
        </w:numPr>
        <w:ind w:left="1134" w:hanging="567"/>
        <w:jc w:val="both"/>
      </w:pPr>
      <w:r w:rsidRPr="00036FB0">
        <w:lastRenderedPageBreak/>
        <w:t>Alle ausgeführten Inspektionen, Wartungs- und Instandsetzungsmaßnahmen sowie Reparaturen und die dabei getroffenen Feststellungen we</w:t>
      </w:r>
      <w:r w:rsidR="0093617C">
        <w:t>rden außerdem in dem zu jeder WEA</w:t>
      </w:r>
      <w:r w:rsidRPr="00036FB0">
        <w:t xml:space="preserve"> gehörenden Bet</w:t>
      </w:r>
      <w:r w:rsidR="005E74AD">
        <w:t>riebstagebuch (Logbuch) notiert</w:t>
      </w:r>
      <w:r w:rsidR="005E74AD" w:rsidRPr="005E74AD">
        <w:t xml:space="preserve"> oder abgeheftet.</w:t>
      </w:r>
    </w:p>
    <w:p w14:paraId="4DE6D276" w14:textId="77777777" w:rsidR="005C3519" w:rsidRDefault="005C3519" w:rsidP="00F65A3C">
      <w:pPr>
        <w:pStyle w:val="Standa"/>
        <w:numPr>
          <w:ilvl w:val="1"/>
          <w:numId w:val="12"/>
        </w:numPr>
        <w:ind w:left="1134" w:hanging="567"/>
        <w:jc w:val="both"/>
      </w:pPr>
      <w:r w:rsidRPr="00036FB0">
        <w:t>Ausführungstermine für planb</w:t>
      </w:r>
      <w:r w:rsidR="0093617C">
        <w:t>are Maßnahmen, bei denen eine WEA</w:t>
      </w:r>
      <w:r w:rsidRPr="00036FB0">
        <w:t xml:space="preserve"> stillzusetzen ist, gibt die </w:t>
      </w:r>
      <w:r w:rsidR="00AB4067">
        <w:t>Deutsche Windtechnik</w:t>
      </w:r>
      <w:r w:rsidRPr="00036FB0">
        <w:t xml:space="preserve"> de</w:t>
      </w:r>
      <w:r w:rsidR="004A0F9C">
        <w:t>m</w:t>
      </w:r>
      <w:r w:rsidRPr="00036FB0">
        <w:t xml:space="preserve"> </w:t>
      </w:r>
      <w:r w:rsidR="004A0F9C">
        <w:t>Auftraggeber</w:t>
      </w:r>
      <w:r w:rsidRPr="00036FB0">
        <w:t xml:space="preserve"> vor Ausführung der Maßnahme bekannt. Die Bekanntgabe erfolgt spätestens fünf Werktage vor Beginn der Arbeiten, es sei denn</w:t>
      </w:r>
      <w:r w:rsidR="00295ACC">
        <w:t>,</w:t>
      </w:r>
      <w:r w:rsidRPr="00036FB0">
        <w:t xml:space="preserve"> ein kurzfristigeres Handeln ist erforderlich.</w:t>
      </w:r>
    </w:p>
    <w:p w14:paraId="2B24C4B2" w14:textId="77777777" w:rsidR="006D6C25" w:rsidRDefault="006D6C25" w:rsidP="0093617C">
      <w:pPr>
        <w:pStyle w:val="Standa"/>
        <w:ind w:left="1134"/>
      </w:pPr>
    </w:p>
    <w:p w14:paraId="3C9AB39C" w14:textId="77777777" w:rsidR="005E74AD" w:rsidRDefault="005E74AD" w:rsidP="00F65A3C">
      <w:pPr>
        <w:pStyle w:val="Standa"/>
        <w:numPr>
          <w:ilvl w:val="1"/>
          <w:numId w:val="12"/>
        </w:numPr>
        <w:ind w:left="1134" w:hanging="567"/>
      </w:pPr>
      <w:bookmarkStart w:id="102" w:name="_Toc128448370"/>
      <w:bookmarkStart w:id="103" w:name="_Toc128449587"/>
      <w:bookmarkStart w:id="104" w:name="_Toc128449747"/>
      <w:bookmarkStart w:id="105" w:name="_Toc128449823"/>
      <w:bookmarkStart w:id="106" w:name="_Toc128449910"/>
      <w:bookmarkStart w:id="107" w:name="_Toc128450487"/>
      <w:bookmarkStart w:id="108" w:name="_Toc128450635"/>
      <w:bookmarkStart w:id="109" w:name="_Toc131234745"/>
      <w:r>
        <w:t>Koordination</w:t>
      </w:r>
      <w:bookmarkEnd w:id="102"/>
      <w:bookmarkEnd w:id="103"/>
      <w:bookmarkEnd w:id="104"/>
      <w:bookmarkEnd w:id="105"/>
      <w:bookmarkEnd w:id="106"/>
      <w:bookmarkEnd w:id="107"/>
      <w:bookmarkEnd w:id="108"/>
      <w:bookmarkEnd w:id="109"/>
    </w:p>
    <w:p w14:paraId="15E94470" w14:textId="77777777" w:rsidR="005E74AD" w:rsidRDefault="005E74AD" w:rsidP="005E74AD">
      <w:pPr>
        <w:pStyle w:val="Standa"/>
        <w:ind w:left="1134"/>
      </w:pPr>
    </w:p>
    <w:p w14:paraId="30F32B38" w14:textId="77777777" w:rsidR="005E74AD" w:rsidRDefault="005E74AD" w:rsidP="005E74AD">
      <w:pPr>
        <w:pStyle w:val="Standa"/>
        <w:ind w:left="1134"/>
      </w:pPr>
      <w:r>
        <w:t>Die Parteien benennen zur Erleichterung der Vertragsdurchführung</w:t>
      </w:r>
      <w:r w:rsidR="00C42870">
        <w:t xml:space="preserve"> jeweils einen Ansprechpartner.</w:t>
      </w:r>
    </w:p>
    <w:p w14:paraId="7BCDD576" w14:textId="77777777" w:rsidR="00083F58" w:rsidRPr="00D43267" w:rsidRDefault="00083F58" w:rsidP="005A5FBB">
      <w:pPr>
        <w:pStyle w:val="Standa"/>
        <w:spacing w:line="276" w:lineRule="auto"/>
        <w:ind w:left="1134"/>
      </w:pPr>
    </w:p>
    <w:p w14:paraId="47168004" w14:textId="18028D35" w:rsidR="005A5FBB" w:rsidRPr="00A11E32" w:rsidRDefault="00C42870" w:rsidP="005A5FBB">
      <w:pPr>
        <w:spacing w:line="360" w:lineRule="atLeast"/>
        <w:ind w:left="425" w:firstLine="709"/>
        <w:rPr>
          <w:rFonts w:ascii="Arial" w:hAnsi="Arial" w:cs="Arial"/>
          <w:sz w:val="22"/>
          <w:szCs w:val="22"/>
        </w:rPr>
      </w:pPr>
      <w:r w:rsidRPr="00DE7316">
        <w:rPr>
          <w:rFonts w:ascii="Arial" w:hAnsi="Arial" w:cs="Arial"/>
          <w:sz w:val="22"/>
          <w:szCs w:val="22"/>
        </w:rPr>
        <w:t xml:space="preserve">AG: </w:t>
      </w:r>
      <w:del w:id="110" w:author="Gabi Bloh" w:date="2018-09-19T13:07:00Z">
        <w:r w:rsidR="00D00829" w:rsidRPr="001D5EF5" w:rsidDel="008144DE">
          <w:rPr>
            <w:rFonts w:ascii="Arial" w:hAnsi="Arial" w:cs="Arial"/>
            <w:b/>
            <w:sz w:val="22"/>
            <w:szCs w:val="22"/>
          </w:rPr>
          <w:fldChar w:fldCharType="begin">
            <w:ffData>
              <w:name w:val=""/>
              <w:enabled/>
              <w:calcOnExit w:val="0"/>
              <w:textInput>
                <w:default w:val="dean Energieanlagen"/>
              </w:textInput>
            </w:ffData>
          </w:fldChar>
        </w:r>
        <w:r w:rsidR="00D00829" w:rsidRPr="001D5EF5" w:rsidDel="008144DE">
          <w:rPr>
            <w:rFonts w:ascii="Arial" w:hAnsi="Arial" w:cs="Arial"/>
            <w:b/>
            <w:sz w:val="22"/>
            <w:szCs w:val="22"/>
          </w:rPr>
          <w:delInstrText xml:space="preserve"> FORMTEXT </w:delInstrText>
        </w:r>
        <w:r w:rsidR="00D00829" w:rsidRPr="001D5EF5" w:rsidDel="008144DE">
          <w:rPr>
            <w:rFonts w:ascii="Arial" w:hAnsi="Arial" w:cs="Arial"/>
            <w:b/>
            <w:sz w:val="22"/>
            <w:szCs w:val="22"/>
          </w:rPr>
        </w:r>
        <w:r w:rsidR="00D00829" w:rsidRPr="001D5EF5" w:rsidDel="008144DE">
          <w:rPr>
            <w:rFonts w:ascii="Arial" w:hAnsi="Arial" w:cs="Arial"/>
            <w:b/>
            <w:sz w:val="22"/>
            <w:szCs w:val="22"/>
          </w:rPr>
          <w:fldChar w:fldCharType="separate"/>
        </w:r>
        <w:r w:rsidR="00D00829" w:rsidRPr="001D5EF5" w:rsidDel="008144DE">
          <w:rPr>
            <w:rFonts w:ascii="Arial" w:hAnsi="Arial" w:cs="Arial"/>
            <w:b/>
            <w:noProof/>
            <w:sz w:val="22"/>
            <w:szCs w:val="22"/>
          </w:rPr>
          <w:delText>dean Energieanlagen</w:delText>
        </w:r>
        <w:r w:rsidR="00D00829" w:rsidRPr="001D5EF5" w:rsidDel="008144DE">
          <w:rPr>
            <w:rFonts w:ascii="Arial" w:hAnsi="Arial" w:cs="Arial"/>
            <w:b/>
            <w:sz w:val="22"/>
            <w:szCs w:val="22"/>
          </w:rPr>
          <w:fldChar w:fldCharType="end"/>
        </w:r>
      </w:del>
      <w:ins w:id="111" w:author="Gabi Bloh" w:date="2018-09-19T13:07:00Z">
        <w:r w:rsidR="008144DE">
          <w:rPr>
            <w:rFonts w:ascii="Arial" w:hAnsi="Arial" w:cs="Arial"/>
            <w:b/>
            <w:sz w:val="22"/>
            <w:szCs w:val="22"/>
          </w:rPr>
          <w:t>dean BV</w:t>
        </w:r>
      </w:ins>
      <w:r w:rsidRPr="00DE7316">
        <w:rPr>
          <w:rFonts w:ascii="Arial" w:hAnsi="Arial" w:cs="Arial"/>
          <w:sz w:val="22"/>
          <w:szCs w:val="22"/>
        </w:rPr>
        <w:tab/>
      </w:r>
      <w:r w:rsidRPr="00DE7316">
        <w:rPr>
          <w:rFonts w:ascii="Arial" w:hAnsi="Arial" w:cs="Arial"/>
          <w:sz w:val="22"/>
          <w:szCs w:val="22"/>
        </w:rPr>
        <w:tab/>
      </w:r>
      <w:r w:rsidRPr="00DE7316">
        <w:rPr>
          <w:rFonts w:ascii="Arial" w:hAnsi="Arial" w:cs="Arial"/>
          <w:sz w:val="22"/>
          <w:szCs w:val="22"/>
        </w:rPr>
        <w:tab/>
        <w:t xml:space="preserve">Tel. </w:t>
      </w:r>
      <w:r w:rsidRPr="00DE7316">
        <w:rPr>
          <w:rFonts w:ascii="Arial" w:hAnsi="Arial" w:cs="Arial"/>
          <w:sz w:val="22"/>
          <w:szCs w:val="22"/>
        </w:rPr>
        <w:tab/>
      </w:r>
      <w:r w:rsidR="00DE2C86" w:rsidRPr="001D5EF5">
        <w:rPr>
          <w:rFonts w:ascii="Arial" w:hAnsi="Arial" w:cs="Arial"/>
          <w:b/>
          <w:sz w:val="22"/>
          <w:lang w:val="en-US"/>
        </w:rPr>
        <w:fldChar w:fldCharType="begin">
          <w:ffData>
            <w:name w:val=""/>
            <w:enabled/>
            <w:calcOnExit w:val="0"/>
            <w:textInput>
              <w:default w:val="05034 959120"/>
            </w:textInput>
          </w:ffData>
        </w:fldChar>
      </w:r>
      <w:r w:rsidR="00DE2C86" w:rsidRPr="001D5EF5">
        <w:rPr>
          <w:rFonts w:ascii="Arial" w:hAnsi="Arial" w:cs="Arial"/>
          <w:b/>
          <w:sz w:val="22"/>
        </w:rPr>
        <w:instrText xml:space="preserve"> FORMTEXT </w:instrText>
      </w:r>
      <w:r w:rsidR="00DE2C86" w:rsidRPr="001D5EF5">
        <w:rPr>
          <w:rFonts w:ascii="Arial" w:hAnsi="Arial" w:cs="Arial"/>
          <w:b/>
          <w:sz w:val="22"/>
          <w:lang w:val="en-US"/>
        </w:rPr>
      </w:r>
      <w:r w:rsidR="00DE2C86" w:rsidRPr="001D5EF5">
        <w:rPr>
          <w:rFonts w:ascii="Arial" w:hAnsi="Arial" w:cs="Arial"/>
          <w:b/>
          <w:sz w:val="22"/>
          <w:lang w:val="en-US"/>
        </w:rPr>
        <w:fldChar w:fldCharType="separate"/>
      </w:r>
      <w:r w:rsidR="00DE2C86" w:rsidRPr="001D5EF5">
        <w:rPr>
          <w:rFonts w:ascii="Arial" w:hAnsi="Arial" w:cs="Arial"/>
          <w:b/>
          <w:noProof/>
          <w:sz w:val="22"/>
        </w:rPr>
        <w:t>05034 959120</w:t>
      </w:r>
      <w:r w:rsidR="00DE2C86" w:rsidRPr="001D5EF5">
        <w:rPr>
          <w:rFonts w:ascii="Arial" w:hAnsi="Arial" w:cs="Arial"/>
          <w:b/>
          <w:sz w:val="22"/>
          <w:lang w:val="en-US"/>
        </w:rPr>
        <w:fldChar w:fldCharType="end"/>
      </w:r>
      <w:r w:rsidRPr="00A11E32">
        <w:rPr>
          <w:rFonts w:ascii="Arial" w:hAnsi="Arial" w:cs="Arial"/>
          <w:sz w:val="22"/>
          <w:szCs w:val="22"/>
        </w:rPr>
        <w:tab/>
      </w:r>
    </w:p>
    <w:p w14:paraId="22831312" w14:textId="00FDC73B" w:rsidR="00C42870" w:rsidRPr="00A11E32" w:rsidRDefault="005A5FBB" w:rsidP="005A5FBB">
      <w:pPr>
        <w:spacing w:line="360" w:lineRule="atLeast"/>
        <w:ind w:left="425" w:firstLine="709"/>
        <w:rPr>
          <w:rFonts w:ascii="Arial" w:hAnsi="Arial" w:cs="Arial"/>
          <w:sz w:val="22"/>
          <w:szCs w:val="22"/>
        </w:rPr>
      </w:pPr>
      <w:r w:rsidRPr="00A11E32">
        <w:rPr>
          <w:rFonts w:ascii="Arial" w:hAnsi="Arial" w:cs="Arial"/>
          <w:sz w:val="22"/>
          <w:szCs w:val="22"/>
        </w:rPr>
        <w:t xml:space="preserve">                                                                       Mobil</w:t>
      </w:r>
      <w:del w:id="112" w:author="Gabi Bloh" w:date="2018-09-19T13:07:00Z">
        <w:r w:rsidRPr="00A11E32" w:rsidDel="008144DE">
          <w:rPr>
            <w:rFonts w:ascii="Arial" w:hAnsi="Arial" w:cs="Arial"/>
            <w:sz w:val="22"/>
            <w:szCs w:val="22"/>
          </w:rPr>
          <w:delText xml:space="preserve">:     </w:delText>
        </w:r>
        <w:r w:rsidRPr="001D5EF5" w:rsidDel="008144DE">
          <w:rPr>
            <w:rFonts w:ascii="Arial" w:hAnsi="Arial" w:cs="Arial"/>
            <w:b/>
            <w:sz w:val="22"/>
            <w:lang w:val="en-US"/>
          </w:rPr>
          <w:fldChar w:fldCharType="begin">
            <w:ffData>
              <w:name w:val=""/>
              <w:enabled/>
              <w:calcOnExit w:val="0"/>
              <w:textInput>
                <w:default w:val="0162 1082425"/>
              </w:textInput>
            </w:ffData>
          </w:fldChar>
        </w:r>
        <w:r w:rsidRPr="001D5EF5" w:rsidDel="008144DE">
          <w:rPr>
            <w:rFonts w:ascii="Arial" w:hAnsi="Arial" w:cs="Arial"/>
            <w:b/>
            <w:sz w:val="22"/>
          </w:rPr>
          <w:delInstrText xml:space="preserve"> FORMTEXT </w:delInstrText>
        </w:r>
        <w:r w:rsidRPr="001D5EF5" w:rsidDel="008144DE">
          <w:rPr>
            <w:rFonts w:ascii="Arial" w:hAnsi="Arial" w:cs="Arial"/>
            <w:b/>
            <w:sz w:val="22"/>
            <w:lang w:val="en-US"/>
          </w:rPr>
        </w:r>
        <w:r w:rsidRPr="001D5EF5" w:rsidDel="008144DE">
          <w:rPr>
            <w:rFonts w:ascii="Arial" w:hAnsi="Arial" w:cs="Arial"/>
            <w:b/>
            <w:sz w:val="22"/>
            <w:lang w:val="en-US"/>
          </w:rPr>
          <w:fldChar w:fldCharType="separate"/>
        </w:r>
        <w:r w:rsidRPr="001D5EF5" w:rsidDel="008144DE">
          <w:rPr>
            <w:rFonts w:ascii="Arial" w:hAnsi="Arial" w:cs="Arial"/>
            <w:b/>
            <w:noProof/>
            <w:sz w:val="22"/>
          </w:rPr>
          <w:delText>0162 1082425</w:delText>
        </w:r>
        <w:r w:rsidRPr="001D5EF5" w:rsidDel="008144DE">
          <w:rPr>
            <w:rFonts w:ascii="Arial" w:hAnsi="Arial" w:cs="Arial"/>
            <w:b/>
            <w:sz w:val="22"/>
            <w:lang w:val="en-US"/>
          </w:rPr>
          <w:fldChar w:fldCharType="end"/>
        </w:r>
      </w:del>
      <w:r w:rsidR="00C42870" w:rsidRPr="00A11E32">
        <w:rPr>
          <w:rFonts w:ascii="Arial" w:hAnsi="Arial" w:cs="Arial"/>
          <w:sz w:val="22"/>
          <w:szCs w:val="22"/>
        </w:rPr>
        <w:tab/>
      </w:r>
      <w:r w:rsidR="00C42870" w:rsidRPr="00A11E32">
        <w:rPr>
          <w:rFonts w:ascii="Arial" w:hAnsi="Arial" w:cs="Arial"/>
          <w:sz w:val="22"/>
          <w:szCs w:val="22"/>
        </w:rPr>
        <w:tab/>
      </w:r>
      <w:r w:rsidR="00C42870" w:rsidRPr="00A11E32">
        <w:rPr>
          <w:rFonts w:ascii="Arial" w:hAnsi="Arial" w:cs="Arial"/>
          <w:sz w:val="22"/>
          <w:szCs w:val="22"/>
        </w:rPr>
        <w:tab/>
      </w:r>
      <w:r w:rsidR="00C42870" w:rsidRPr="00A11E32">
        <w:rPr>
          <w:rFonts w:ascii="Arial" w:hAnsi="Arial" w:cs="Arial"/>
          <w:sz w:val="22"/>
          <w:szCs w:val="22"/>
        </w:rPr>
        <w:tab/>
      </w:r>
      <w:r w:rsidR="00675FBF" w:rsidRPr="00A11E32">
        <w:rPr>
          <w:rFonts w:ascii="Arial" w:hAnsi="Arial" w:cs="Arial"/>
          <w:sz w:val="22"/>
          <w:szCs w:val="22"/>
        </w:rPr>
        <w:tab/>
      </w:r>
      <w:r w:rsidR="00675FBF" w:rsidRPr="00A11E32">
        <w:rPr>
          <w:rFonts w:ascii="Arial" w:hAnsi="Arial" w:cs="Arial"/>
          <w:sz w:val="22"/>
          <w:szCs w:val="22"/>
        </w:rPr>
        <w:tab/>
      </w:r>
      <w:r w:rsidR="00675FBF" w:rsidRPr="00A11E32">
        <w:rPr>
          <w:rFonts w:ascii="Arial" w:hAnsi="Arial" w:cs="Arial"/>
          <w:sz w:val="22"/>
          <w:szCs w:val="22"/>
        </w:rPr>
        <w:tab/>
      </w:r>
      <w:r w:rsidR="00D00829" w:rsidRPr="00A11E32">
        <w:rPr>
          <w:rFonts w:ascii="Arial" w:hAnsi="Arial" w:cs="Arial"/>
          <w:sz w:val="22"/>
          <w:szCs w:val="22"/>
        </w:rPr>
        <w:t xml:space="preserve">        </w:t>
      </w:r>
      <w:r w:rsidRPr="00A11E32">
        <w:rPr>
          <w:rFonts w:ascii="Arial" w:hAnsi="Arial" w:cs="Arial"/>
          <w:sz w:val="22"/>
          <w:szCs w:val="22"/>
        </w:rPr>
        <w:t xml:space="preserve">                       </w:t>
      </w:r>
      <w:r w:rsidR="00C42870" w:rsidRPr="00A11E32">
        <w:rPr>
          <w:rFonts w:ascii="Arial" w:hAnsi="Arial" w:cs="Arial"/>
          <w:sz w:val="22"/>
          <w:szCs w:val="22"/>
        </w:rPr>
        <w:t>Email:</w:t>
      </w:r>
      <w:r w:rsidR="00C42870" w:rsidRPr="00A11E32">
        <w:rPr>
          <w:rFonts w:ascii="Arial" w:hAnsi="Arial" w:cs="Arial"/>
          <w:sz w:val="22"/>
          <w:szCs w:val="22"/>
        </w:rPr>
        <w:tab/>
      </w:r>
      <w:r w:rsidR="00B228A3" w:rsidRPr="001D5EF5">
        <w:rPr>
          <w:rFonts w:ascii="Arial" w:hAnsi="Arial" w:cs="Arial"/>
          <w:b/>
          <w:sz w:val="22"/>
          <w:szCs w:val="22"/>
          <w:lang w:val="en-US"/>
        </w:rPr>
        <w:fldChar w:fldCharType="begin">
          <w:ffData>
            <w:name w:val=""/>
            <w:enabled/>
            <w:calcOnExit w:val="0"/>
            <w:textInput>
              <w:default w:val="technik@deangruppe.de"/>
            </w:textInput>
          </w:ffData>
        </w:fldChar>
      </w:r>
      <w:r w:rsidR="00B228A3" w:rsidRPr="001D5EF5">
        <w:rPr>
          <w:rFonts w:ascii="Arial" w:hAnsi="Arial" w:cs="Arial"/>
          <w:b/>
          <w:sz w:val="22"/>
          <w:szCs w:val="22"/>
        </w:rPr>
        <w:instrText xml:space="preserve"> FORMTEXT </w:instrText>
      </w:r>
      <w:r w:rsidR="00B228A3" w:rsidRPr="001D5EF5">
        <w:rPr>
          <w:rFonts w:ascii="Arial" w:hAnsi="Arial" w:cs="Arial"/>
          <w:b/>
          <w:sz w:val="22"/>
          <w:szCs w:val="22"/>
          <w:lang w:val="en-US"/>
        </w:rPr>
      </w:r>
      <w:r w:rsidR="00B228A3" w:rsidRPr="001D5EF5">
        <w:rPr>
          <w:rFonts w:ascii="Arial" w:hAnsi="Arial" w:cs="Arial"/>
          <w:b/>
          <w:sz w:val="22"/>
          <w:szCs w:val="22"/>
          <w:lang w:val="en-US"/>
        </w:rPr>
        <w:fldChar w:fldCharType="separate"/>
      </w:r>
      <w:r w:rsidR="00B228A3" w:rsidRPr="001D5EF5">
        <w:rPr>
          <w:rFonts w:ascii="Arial" w:hAnsi="Arial" w:cs="Arial"/>
          <w:b/>
          <w:noProof/>
          <w:sz w:val="22"/>
          <w:szCs w:val="22"/>
        </w:rPr>
        <w:t>technik@deangruppe.de</w:t>
      </w:r>
      <w:r w:rsidR="00B228A3" w:rsidRPr="001D5EF5">
        <w:rPr>
          <w:rFonts w:ascii="Arial" w:hAnsi="Arial" w:cs="Arial"/>
          <w:b/>
          <w:sz w:val="22"/>
          <w:szCs w:val="22"/>
          <w:lang w:val="en-US"/>
        </w:rPr>
        <w:fldChar w:fldCharType="end"/>
      </w:r>
    </w:p>
    <w:p w14:paraId="197F4F1E" w14:textId="77777777" w:rsidR="00C42870" w:rsidRPr="00A11E32" w:rsidRDefault="00C42870" w:rsidP="00C42870">
      <w:pPr>
        <w:pStyle w:val="Standa"/>
        <w:ind w:left="1134"/>
      </w:pPr>
    </w:p>
    <w:p w14:paraId="440AE081" w14:textId="77777777" w:rsidR="005E74AD" w:rsidRPr="00AB4067" w:rsidRDefault="005E74AD" w:rsidP="005E74AD">
      <w:pPr>
        <w:pStyle w:val="Standa"/>
        <w:ind w:left="1134"/>
      </w:pPr>
      <w:r w:rsidRPr="00AB4067">
        <w:t xml:space="preserve">AN: </w:t>
      </w:r>
      <w:r w:rsidR="00AB4067" w:rsidRPr="00AB4067">
        <w:t>Deutsche Windtechnik</w:t>
      </w:r>
      <w:r w:rsidRPr="00AB4067">
        <w:tab/>
      </w:r>
      <w:r w:rsidRPr="00AB4067">
        <w:tab/>
        <w:t>Tel.</w:t>
      </w:r>
      <w:r w:rsidRPr="00AB4067">
        <w:tab/>
        <w:t>0541 – 380 538 – 100</w:t>
      </w:r>
    </w:p>
    <w:p w14:paraId="70538DF3" w14:textId="77777777" w:rsidR="005E74AD" w:rsidRDefault="005E74AD" w:rsidP="005E74AD">
      <w:pPr>
        <w:pStyle w:val="Standa"/>
        <w:ind w:left="1134"/>
      </w:pPr>
      <w:r w:rsidRPr="00AB4067">
        <w:tab/>
      </w:r>
      <w:r w:rsidRPr="00AB4067">
        <w:tab/>
      </w:r>
      <w:r w:rsidRPr="00AB4067">
        <w:tab/>
      </w:r>
      <w:r w:rsidRPr="00AB4067">
        <w:tab/>
      </w:r>
      <w:r w:rsidRPr="00AB4067">
        <w:tab/>
      </w:r>
      <w:r w:rsidRPr="00AB4067">
        <w:tab/>
      </w:r>
      <w:r>
        <w:t>Fax.</w:t>
      </w:r>
      <w:r>
        <w:tab/>
        <w:t>0541 – 380 538 – 199</w:t>
      </w:r>
    </w:p>
    <w:p w14:paraId="5079A25B" w14:textId="77777777" w:rsidR="005E74AD" w:rsidRDefault="005E74AD" w:rsidP="005E74AD">
      <w:pPr>
        <w:pStyle w:val="Standa"/>
        <w:ind w:left="1134"/>
      </w:pPr>
      <w:r>
        <w:tab/>
      </w:r>
      <w:r>
        <w:tab/>
      </w:r>
      <w:r>
        <w:tab/>
      </w:r>
      <w:r>
        <w:tab/>
      </w:r>
      <w:r>
        <w:tab/>
      </w:r>
      <w:r>
        <w:tab/>
        <w:t>Fernüberwachung 0541 – 380 5 380</w:t>
      </w:r>
    </w:p>
    <w:p w14:paraId="6556594B" w14:textId="77777777" w:rsidR="005E74AD" w:rsidRPr="002F191D" w:rsidRDefault="005E74AD" w:rsidP="005E74AD">
      <w:pPr>
        <w:pStyle w:val="Standa"/>
        <w:ind w:left="1134"/>
        <w:rPr>
          <w:sz w:val="20"/>
          <w:szCs w:val="20"/>
        </w:rPr>
      </w:pPr>
      <w:r>
        <w:tab/>
      </w:r>
      <w:r>
        <w:tab/>
      </w:r>
      <w:r>
        <w:tab/>
      </w:r>
      <w:r>
        <w:tab/>
      </w:r>
      <w:r>
        <w:tab/>
        <w:t xml:space="preserve">  </w:t>
      </w:r>
      <w:r>
        <w:tab/>
        <w:t>Email:</w:t>
      </w:r>
      <w:r>
        <w:tab/>
      </w:r>
      <w:r w:rsidRPr="00675FBF">
        <w:rPr>
          <w:szCs w:val="22"/>
        </w:rPr>
        <w:t>dfu@</w:t>
      </w:r>
      <w:r w:rsidR="00C75AA7" w:rsidRPr="00675FBF">
        <w:rPr>
          <w:szCs w:val="22"/>
        </w:rPr>
        <w:t>deutsche-windtechnik.com</w:t>
      </w:r>
    </w:p>
    <w:p w14:paraId="3CAC8317" w14:textId="1AFF1FE5" w:rsidR="005C3519" w:rsidRDefault="005C3519" w:rsidP="005C3519">
      <w:pPr>
        <w:pStyle w:val="Standa"/>
        <w:ind w:left="1134"/>
      </w:pPr>
    </w:p>
    <w:p w14:paraId="48774C76" w14:textId="77777777" w:rsidR="007948A3" w:rsidRPr="00036FB0" w:rsidRDefault="007948A3" w:rsidP="005C3519">
      <w:pPr>
        <w:pStyle w:val="Standa"/>
        <w:ind w:left="1134"/>
      </w:pPr>
    </w:p>
    <w:p w14:paraId="412DD1F6" w14:textId="77777777" w:rsidR="005C3519" w:rsidRDefault="005C3519" w:rsidP="005C3519">
      <w:pPr>
        <w:pStyle w:val="berschrift1"/>
      </w:pPr>
      <w:bookmarkStart w:id="113" w:name="_Toc389476559"/>
      <w:bookmarkStart w:id="114" w:name="_Toc389476666"/>
      <w:bookmarkStart w:id="115" w:name="_Toc389476693"/>
      <w:bookmarkStart w:id="116" w:name="_Toc389476736"/>
      <w:bookmarkStart w:id="117" w:name="_Toc524515138"/>
      <w:r w:rsidRPr="00036FB0">
        <w:t>Abfallstoffe; Eigentumsübergang</w:t>
      </w:r>
      <w:bookmarkEnd w:id="113"/>
      <w:bookmarkEnd w:id="114"/>
      <w:bookmarkEnd w:id="115"/>
      <w:bookmarkEnd w:id="116"/>
      <w:bookmarkEnd w:id="117"/>
      <w:r>
        <w:br/>
      </w:r>
    </w:p>
    <w:p w14:paraId="15DCA495" w14:textId="1568CC2A" w:rsidR="005C3519" w:rsidRDefault="005C3519" w:rsidP="00F65A3C">
      <w:pPr>
        <w:pStyle w:val="Standa"/>
        <w:numPr>
          <w:ilvl w:val="1"/>
          <w:numId w:val="13"/>
        </w:numPr>
        <w:ind w:left="1134" w:hanging="567"/>
        <w:jc w:val="both"/>
      </w:pPr>
      <w:r w:rsidRPr="00036FB0">
        <w:t xml:space="preserve">Abfallstoffe, die im Rahmen </w:t>
      </w:r>
      <w:r w:rsidR="0093617C">
        <w:t xml:space="preserve">von </w:t>
      </w:r>
      <w:r w:rsidRPr="00036FB0">
        <w:t xml:space="preserve">Arbeiten der </w:t>
      </w:r>
      <w:r w:rsidR="00AB4067">
        <w:t>Deutsche</w:t>
      </w:r>
      <w:r w:rsidR="00092852">
        <w:t>n</w:t>
      </w:r>
      <w:r w:rsidR="00AB4067">
        <w:t xml:space="preserve"> Windtechnik</w:t>
      </w:r>
      <w:r w:rsidRPr="00036FB0">
        <w:t xml:space="preserve"> anfallen (insbesondere Altöl, Lösungsmittel, Farbreste und Altmetalle), sind von der </w:t>
      </w:r>
      <w:r w:rsidR="00AB4067">
        <w:t>Deutsche</w:t>
      </w:r>
      <w:r w:rsidR="00092852">
        <w:t>n</w:t>
      </w:r>
      <w:r w:rsidR="00AB4067">
        <w:t xml:space="preserve"> Windtechnik</w:t>
      </w:r>
      <w:r w:rsidRPr="00036FB0">
        <w:t xml:space="preserve"> auf ihre Kosten fach- und umweltgerecht zu entsorgen.</w:t>
      </w:r>
    </w:p>
    <w:p w14:paraId="4CA2B647" w14:textId="77777777" w:rsidR="00871124" w:rsidRDefault="00871124" w:rsidP="00871124">
      <w:pPr>
        <w:pStyle w:val="Standa"/>
        <w:ind w:left="1134"/>
      </w:pPr>
    </w:p>
    <w:p w14:paraId="1937ACF1" w14:textId="4E922512" w:rsidR="005C3519" w:rsidRDefault="005C3519" w:rsidP="00F65A3C">
      <w:pPr>
        <w:pStyle w:val="Standa"/>
        <w:numPr>
          <w:ilvl w:val="1"/>
          <w:numId w:val="13"/>
        </w:numPr>
        <w:ind w:left="1134" w:hanging="567"/>
        <w:jc w:val="both"/>
      </w:pPr>
      <w:r w:rsidRPr="00036FB0">
        <w:t xml:space="preserve">Ersetzt die </w:t>
      </w:r>
      <w:r w:rsidR="00AB4067">
        <w:t>Deutsche Windtechnik</w:t>
      </w:r>
      <w:r w:rsidR="0093617C">
        <w:t xml:space="preserve"> Teile der WEA</w:t>
      </w:r>
      <w:r w:rsidRPr="00036FB0">
        <w:t xml:space="preserve"> im Rahmen dieses Vertrages, geht das Eigentum an den ausgebauten Teilen mit dem Ausbau auf die </w:t>
      </w:r>
      <w:r w:rsidR="00AB4067">
        <w:t>Deutsche Windtechnik</w:t>
      </w:r>
      <w:r w:rsidR="004A0F9C">
        <w:t xml:space="preserve"> über. Sofern d</w:t>
      </w:r>
      <w:r w:rsidRPr="00036FB0">
        <w:t>e</w:t>
      </w:r>
      <w:r w:rsidR="004A0F9C">
        <w:t>r</w:t>
      </w:r>
      <w:r w:rsidRPr="00036FB0">
        <w:t xml:space="preserve"> </w:t>
      </w:r>
      <w:r w:rsidR="004A0F9C">
        <w:t>Auftraggeber</w:t>
      </w:r>
      <w:r w:rsidRPr="00036FB0">
        <w:t xml:space="preserve"> nicht Eigentümer dieser Teile ist, hat </w:t>
      </w:r>
      <w:r w:rsidR="002B26E9">
        <w:t>er</w:t>
      </w:r>
      <w:r w:rsidRPr="00036FB0">
        <w:t xml:space="preserve"> die Zustimmung des Eigentümers beizubringen.</w:t>
      </w:r>
    </w:p>
    <w:p w14:paraId="07F269A7" w14:textId="77777777" w:rsidR="00871124" w:rsidRDefault="00871124" w:rsidP="00871124">
      <w:pPr>
        <w:pStyle w:val="Standa"/>
        <w:ind w:left="1134"/>
      </w:pPr>
    </w:p>
    <w:p w14:paraId="79CBE5CF" w14:textId="77777777" w:rsidR="005C3519" w:rsidRDefault="005C3519" w:rsidP="00F65A3C">
      <w:pPr>
        <w:pStyle w:val="Standa"/>
        <w:numPr>
          <w:ilvl w:val="1"/>
          <w:numId w:val="13"/>
        </w:numPr>
        <w:ind w:left="1134" w:hanging="567"/>
        <w:jc w:val="both"/>
      </w:pPr>
      <w:r w:rsidRPr="00036FB0">
        <w:t>Das Eigentum an eingebauten Teilen geht mit dem Einbau auf den Eigentümer der W</w:t>
      </w:r>
      <w:r w:rsidR="0093617C">
        <w:t>EA</w:t>
      </w:r>
      <w:r w:rsidRPr="00036FB0">
        <w:t xml:space="preserve"> nach </w:t>
      </w:r>
      <w:r>
        <w:t>§</w:t>
      </w:r>
      <w:r w:rsidR="00B00CF4">
        <w:t xml:space="preserve"> </w:t>
      </w:r>
      <w:r w:rsidRPr="00036FB0">
        <w:t>947 Abs. 2 BGB über.</w:t>
      </w:r>
    </w:p>
    <w:p w14:paraId="2C948A24" w14:textId="77777777" w:rsidR="007948A3" w:rsidRDefault="007948A3" w:rsidP="00871124">
      <w:pPr>
        <w:pStyle w:val="Standa"/>
        <w:ind w:left="1134"/>
      </w:pPr>
    </w:p>
    <w:p w14:paraId="06BAE246" w14:textId="77777777" w:rsidR="00871124" w:rsidRDefault="005C3519" w:rsidP="00871124">
      <w:pPr>
        <w:pStyle w:val="berschrift1"/>
        <w:rPr>
          <w:b w:val="0"/>
        </w:rPr>
      </w:pPr>
      <w:bookmarkStart w:id="118" w:name="_Toc389476560"/>
      <w:bookmarkStart w:id="119" w:name="_Toc389476667"/>
      <w:bookmarkStart w:id="120" w:name="_Toc389476694"/>
      <w:bookmarkStart w:id="121" w:name="_Toc389476737"/>
      <w:bookmarkStart w:id="122" w:name="_Toc524515139"/>
      <w:r w:rsidRPr="00036FB0">
        <w:lastRenderedPageBreak/>
        <w:t>Einschaltung von Subunternehmern</w:t>
      </w:r>
      <w:bookmarkEnd w:id="118"/>
      <w:bookmarkEnd w:id="119"/>
      <w:bookmarkEnd w:id="120"/>
      <w:bookmarkEnd w:id="121"/>
      <w:bookmarkEnd w:id="122"/>
      <w:r>
        <w:br/>
      </w:r>
    </w:p>
    <w:p w14:paraId="4A87413D" w14:textId="77777777" w:rsidR="00DE0305" w:rsidRDefault="005C3519" w:rsidP="002C6015">
      <w:pPr>
        <w:pStyle w:val="Standa"/>
        <w:ind w:left="567"/>
        <w:jc w:val="both"/>
      </w:pPr>
      <w:bookmarkStart w:id="123" w:name="_Toc389476561"/>
      <w:bookmarkStart w:id="124" w:name="_Toc389476668"/>
      <w:r w:rsidRPr="004921F2">
        <w:t xml:space="preserve">Die </w:t>
      </w:r>
      <w:r w:rsidR="00AB4067">
        <w:t>Deutsche Windtechnik</w:t>
      </w:r>
      <w:r w:rsidRPr="004921F2">
        <w:t xml:space="preserve"> ist befugt, die ihr übertragenen Leistungen ganz oder teilweise an Subunternehmer zu vergeben. Gegenüber de</w:t>
      </w:r>
      <w:r w:rsidR="004A0F9C">
        <w:t>m</w:t>
      </w:r>
      <w:r w:rsidRPr="004921F2">
        <w:t xml:space="preserve"> </w:t>
      </w:r>
      <w:r w:rsidR="004A0F9C">
        <w:t>Auftraggeber</w:t>
      </w:r>
      <w:r w:rsidRPr="004921F2">
        <w:t xml:space="preserve"> haftet die </w:t>
      </w:r>
      <w:r w:rsidR="00AB4067">
        <w:t>Deutsche Windtechnik</w:t>
      </w:r>
      <w:r w:rsidRPr="004921F2">
        <w:t xml:space="preserve"> ausschließlich und unmittelbar. Die </w:t>
      </w:r>
      <w:r w:rsidR="00AB4067">
        <w:t>Deutsche Windtechnik</w:t>
      </w:r>
      <w:r w:rsidRPr="004921F2">
        <w:t xml:space="preserve"> hat ein Verschulden der Personen, dere</w:t>
      </w:r>
      <w:r w:rsidR="002B26E9">
        <w:t>r</w:t>
      </w:r>
      <w:r w:rsidRPr="004921F2">
        <w:t xml:space="preserve"> sie sich zur Erfüllung der Leistungen bedient, in gleichem Umfang zu vertreten</w:t>
      </w:r>
      <w:r w:rsidR="002B26E9">
        <w:t>,</w:t>
      </w:r>
      <w:r w:rsidRPr="004921F2">
        <w:t xml:space="preserve"> wie eigenes Verschulden.</w:t>
      </w:r>
      <w:bookmarkStart w:id="125" w:name="_Ref270942927"/>
      <w:bookmarkEnd w:id="123"/>
      <w:bookmarkEnd w:id="124"/>
    </w:p>
    <w:p w14:paraId="41DEA8A3" w14:textId="47359C53" w:rsidR="00996B42" w:rsidRDefault="00996B42" w:rsidP="00F53366"/>
    <w:p w14:paraId="15F84923" w14:textId="77777777" w:rsidR="005C3519" w:rsidRDefault="005C3519" w:rsidP="005C3519">
      <w:pPr>
        <w:pStyle w:val="berschrift1"/>
      </w:pPr>
      <w:bookmarkStart w:id="126" w:name="_Toc389476562"/>
      <w:bookmarkStart w:id="127" w:name="_Toc389476669"/>
      <w:bookmarkStart w:id="128" w:name="_Toc389476695"/>
      <w:bookmarkStart w:id="129" w:name="_Toc389476738"/>
      <w:bookmarkStart w:id="130" w:name="_Ref435704920"/>
      <w:bookmarkStart w:id="131" w:name="_Toc524515140"/>
      <w:r w:rsidRPr="00036FB0">
        <w:t>Mitwirkungspflichten de</w:t>
      </w:r>
      <w:r w:rsidR="004A0F9C">
        <w:t>s</w:t>
      </w:r>
      <w:r w:rsidRPr="00036FB0">
        <w:t xml:space="preserve"> </w:t>
      </w:r>
      <w:r w:rsidR="004A0F9C">
        <w:t>Auftraggebers</w:t>
      </w:r>
      <w:bookmarkEnd w:id="125"/>
      <w:bookmarkEnd w:id="126"/>
      <w:bookmarkEnd w:id="127"/>
      <w:bookmarkEnd w:id="128"/>
      <w:bookmarkEnd w:id="129"/>
      <w:bookmarkEnd w:id="130"/>
      <w:bookmarkEnd w:id="131"/>
      <w:r>
        <w:br/>
      </w:r>
    </w:p>
    <w:p w14:paraId="711A87F9" w14:textId="75CFBF61" w:rsidR="005E74AD" w:rsidRDefault="00667754" w:rsidP="00F65A3C">
      <w:pPr>
        <w:pStyle w:val="Standa"/>
        <w:numPr>
          <w:ilvl w:val="1"/>
          <w:numId w:val="14"/>
        </w:numPr>
        <w:ind w:left="1134" w:hanging="567"/>
        <w:jc w:val="both"/>
      </w:pPr>
      <w:r>
        <w:t xml:space="preserve">Der Auftraggeber hat der </w:t>
      </w:r>
      <w:r w:rsidR="00AB4067">
        <w:t>Deutsche</w:t>
      </w:r>
      <w:r w:rsidR="00092852">
        <w:t>n</w:t>
      </w:r>
      <w:r w:rsidR="00AB4067">
        <w:t xml:space="preserve"> Windtechnik</w:t>
      </w:r>
      <w:r>
        <w:t xml:space="preserve"> und ihren Beauftragten jederzeit den freien und sicheren Zugang zu den WEA zu ermöglichen. Der Auftraggeber hat dafür Sorge zu tragen, dass die Zufahrten bzw. Zuwegungen (einschließlich des Kranstellplatzes) jederzeit für das Befahren mit den Servicefahrzeugen der </w:t>
      </w:r>
      <w:r w:rsidR="00AB4067">
        <w:t>Deutsche</w:t>
      </w:r>
      <w:r w:rsidR="00092852">
        <w:t>n</w:t>
      </w:r>
      <w:r w:rsidR="00AB4067">
        <w:t xml:space="preserve"> Windtechnik</w:t>
      </w:r>
      <w:r>
        <w:t xml:space="preserve"> </w:t>
      </w:r>
      <w:r w:rsidR="00F65A3C">
        <w:t>offengehalten</w:t>
      </w:r>
      <w:r>
        <w:t xml:space="preserve"> werden (z.B. durch Schneeräumen oder Wegausbesserungen).</w:t>
      </w:r>
      <w:r w:rsidR="005E74AD">
        <w:t xml:space="preserve"> </w:t>
      </w:r>
      <w:r>
        <w:t>Die Verkehrswege und Zugänge zur WEA (Treppen und Wege z.B. Kranstellfläche zur WEA) sind so in standzuhalten, dass die WEA jederzeit erreichbar ist (z.B. keine Stolperstel</w:t>
      </w:r>
      <w:r w:rsidR="005E74AD">
        <w:t>len, keine losen Stufen, etc.).</w:t>
      </w:r>
    </w:p>
    <w:p w14:paraId="21DF4781" w14:textId="77777777" w:rsidR="005E74AD" w:rsidRDefault="005E74AD" w:rsidP="005E74AD">
      <w:pPr>
        <w:pStyle w:val="Standa"/>
        <w:ind w:left="1134"/>
        <w:jc w:val="both"/>
      </w:pPr>
    </w:p>
    <w:p w14:paraId="0DC6F702" w14:textId="77777777" w:rsidR="005C3519" w:rsidRDefault="005C3519" w:rsidP="005E74AD">
      <w:pPr>
        <w:pStyle w:val="Standa"/>
        <w:ind w:left="1134"/>
        <w:jc w:val="both"/>
      </w:pPr>
      <w:r w:rsidRPr="00871124">
        <w:t>Ist für den Einsatz eines Krans oder eines Schwergutfahrzeugs eine Befestigung oder Verstärkung der Zuwegung oder einer Kran</w:t>
      </w:r>
      <w:r w:rsidR="004A0F9C" w:rsidRPr="00871124">
        <w:t>stellfläche notwendig, so hat d</w:t>
      </w:r>
      <w:r w:rsidRPr="00871124">
        <w:t>e</w:t>
      </w:r>
      <w:r w:rsidR="004A0F9C" w:rsidRPr="00871124">
        <w:t>r</w:t>
      </w:r>
      <w:r w:rsidRPr="00871124">
        <w:t xml:space="preserve"> </w:t>
      </w:r>
      <w:r w:rsidR="004A0F9C" w:rsidRPr="00871124">
        <w:t>Auftraggeber</w:t>
      </w:r>
      <w:r w:rsidR="0093617C" w:rsidRPr="00871124">
        <w:t xml:space="preserve"> die Kosten dafür zu tragen.</w:t>
      </w:r>
    </w:p>
    <w:p w14:paraId="24FEC4B8" w14:textId="77777777" w:rsidR="00DE0305" w:rsidRDefault="00DE0305" w:rsidP="003454E2">
      <w:pPr>
        <w:pStyle w:val="Standa"/>
        <w:ind w:left="1134"/>
        <w:jc w:val="both"/>
      </w:pPr>
    </w:p>
    <w:p w14:paraId="149E72F3" w14:textId="1B3ADB7B" w:rsidR="007948A3" w:rsidRDefault="00C93876" w:rsidP="007948A3">
      <w:pPr>
        <w:pStyle w:val="Standa"/>
        <w:numPr>
          <w:ilvl w:val="1"/>
          <w:numId w:val="14"/>
        </w:numPr>
        <w:ind w:left="1134" w:hanging="567"/>
        <w:jc w:val="both"/>
      </w:pPr>
      <w:r w:rsidRPr="00871124">
        <w:t xml:space="preserve">Die </w:t>
      </w:r>
      <w:r w:rsidR="00AB4067">
        <w:t>Deutsche Windtechnik</w:t>
      </w:r>
      <w:r w:rsidRPr="00871124">
        <w:t xml:space="preserve"> installiert auf eigene Kosten ein neues Schließsystem an der(n) WEA und stellt dem Auftraggeber einen Schlüssel zur Verfügung.</w:t>
      </w:r>
    </w:p>
    <w:p w14:paraId="3C02C577" w14:textId="77777777" w:rsidR="001D5EF5" w:rsidRDefault="001D5EF5" w:rsidP="001D5EF5">
      <w:pPr>
        <w:pStyle w:val="Standa"/>
        <w:ind w:left="567"/>
        <w:jc w:val="both"/>
      </w:pPr>
    </w:p>
    <w:p w14:paraId="701F4D5D" w14:textId="77777777" w:rsidR="005C3519" w:rsidRDefault="005C3519" w:rsidP="00F65A3C">
      <w:pPr>
        <w:pStyle w:val="Standa"/>
        <w:keepLines/>
        <w:numPr>
          <w:ilvl w:val="1"/>
          <w:numId w:val="14"/>
        </w:numPr>
        <w:ind w:left="1134" w:hanging="567"/>
        <w:jc w:val="both"/>
      </w:pPr>
      <w:r w:rsidRPr="00036FB0">
        <w:t>Veränderungen technischer Art a</w:t>
      </w:r>
      <w:r w:rsidR="004A0F9C">
        <w:t>n de</w:t>
      </w:r>
      <w:r w:rsidR="0093617C">
        <w:t>r(</w:t>
      </w:r>
      <w:r w:rsidR="004A0F9C">
        <w:t>n</w:t>
      </w:r>
      <w:r w:rsidR="0093617C">
        <w:t>)</w:t>
      </w:r>
      <w:r w:rsidR="004A0F9C">
        <w:t xml:space="preserve"> W</w:t>
      </w:r>
      <w:r w:rsidR="0093617C">
        <w:t>EA</w:t>
      </w:r>
      <w:r w:rsidR="004A0F9C">
        <w:t xml:space="preserve"> darf d</w:t>
      </w:r>
      <w:r w:rsidRPr="00036FB0">
        <w:t>e</w:t>
      </w:r>
      <w:r w:rsidR="004A0F9C">
        <w:t>r</w:t>
      </w:r>
      <w:r w:rsidRPr="00036FB0">
        <w:t xml:space="preserve"> </w:t>
      </w:r>
      <w:r w:rsidR="004A0F9C">
        <w:t>Auftraggeber</w:t>
      </w:r>
      <w:r w:rsidRPr="00036FB0">
        <w:t xml:space="preserve"> während der Dauer dieses Vertrages nur mit vorheriger schriftlicher Zustimmung der </w:t>
      </w:r>
      <w:r w:rsidR="00AB4067">
        <w:t>Deutsche</w:t>
      </w:r>
      <w:r w:rsidR="00092852">
        <w:t>n</w:t>
      </w:r>
      <w:r w:rsidR="00AB4067">
        <w:t xml:space="preserve"> Windtechnik</w:t>
      </w:r>
      <w:r w:rsidRPr="00036FB0">
        <w:t xml:space="preserve"> vornehmen. Die </w:t>
      </w:r>
      <w:r w:rsidR="00AB4067">
        <w:t>Deutsche Windtechnik</w:t>
      </w:r>
      <w:r w:rsidRPr="00036FB0">
        <w:t xml:space="preserve"> hat derartigen Veränderungen zuzustimmen, wenn sie der Verbesserung dienen und die Erfüllung der Verpflichtungen der </w:t>
      </w:r>
      <w:r w:rsidR="00AB4067">
        <w:t>Deutsche</w:t>
      </w:r>
      <w:r w:rsidR="00092852">
        <w:t>n</w:t>
      </w:r>
      <w:r w:rsidR="00AB4067">
        <w:t xml:space="preserve"> Windtechnik</w:t>
      </w:r>
      <w:r w:rsidRPr="00036FB0">
        <w:t xml:space="preserve"> aus diesem Vertrag dadurch nicht erschwert</w:t>
      </w:r>
      <w:r w:rsidR="002B26E9">
        <w:t>, erweitert</w:t>
      </w:r>
      <w:r w:rsidRPr="00036FB0">
        <w:t xml:space="preserve"> oder verteuert wird. Bei einer wesentlichen Erschwerung</w:t>
      </w:r>
      <w:r w:rsidR="002B26E9">
        <w:t>, Erweiterung</w:t>
      </w:r>
      <w:r w:rsidRPr="00036FB0">
        <w:t xml:space="preserve"> und Verteuerung steht der </w:t>
      </w:r>
      <w:r w:rsidR="00AB4067">
        <w:t>Deutsche</w:t>
      </w:r>
      <w:r w:rsidR="00092852">
        <w:t>n</w:t>
      </w:r>
      <w:r w:rsidR="00AB4067">
        <w:t xml:space="preserve"> Windtechnik</w:t>
      </w:r>
      <w:r w:rsidRPr="00036FB0">
        <w:t xml:space="preserve"> das Recht zur außerordentlichen Kündigung des Vertrages zu.</w:t>
      </w:r>
    </w:p>
    <w:p w14:paraId="7BE7E803" w14:textId="77777777" w:rsidR="00871124" w:rsidRDefault="00871124" w:rsidP="00871124">
      <w:pPr>
        <w:pStyle w:val="Standa"/>
        <w:keepLines/>
        <w:ind w:left="1134"/>
      </w:pPr>
    </w:p>
    <w:p w14:paraId="0ABCA56B" w14:textId="0DE11729" w:rsidR="005C3519" w:rsidRDefault="005C3519" w:rsidP="00F65A3C">
      <w:pPr>
        <w:pStyle w:val="Standa"/>
        <w:numPr>
          <w:ilvl w:val="1"/>
          <w:numId w:val="14"/>
        </w:numPr>
        <w:ind w:left="1134" w:hanging="567"/>
        <w:jc w:val="both"/>
      </w:pPr>
      <w:r w:rsidRPr="00036FB0">
        <w:t>D</w:t>
      </w:r>
      <w:r w:rsidR="004A0F9C">
        <w:t>er</w:t>
      </w:r>
      <w:r w:rsidRPr="00036FB0">
        <w:t xml:space="preserve"> </w:t>
      </w:r>
      <w:r w:rsidR="004A0F9C">
        <w:t>Auftraggeber</w:t>
      </w:r>
      <w:r w:rsidRPr="00036FB0">
        <w:t xml:space="preserve"> stellt für jede W</w:t>
      </w:r>
      <w:r w:rsidR="0093617C">
        <w:t>EA</w:t>
      </w:r>
      <w:r w:rsidRPr="00036FB0">
        <w:t xml:space="preserve"> die für die Fernüberwachung anlagenseitig erforderlichen Einrichtungen wie einen </w:t>
      </w:r>
      <w:r w:rsidR="008873DF">
        <w:t>Kommunikationsanschluss</w:t>
      </w:r>
      <w:r w:rsidRPr="00036FB0">
        <w:t xml:space="preserve"> – möglichst als Festnetzanschluss – zur Verfügung und übernimmt die einmaligen und laufenden </w:t>
      </w:r>
      <w:r w:rsidRPr="00036FB0">
        <w:lastRenderedPageBreak/>
        <w:t>Kosten dieser</w:t>
      </w:r>
      <w:r w:rsidR="004A0F9C">
        <w:t xml:space="preserve"> Einrichtungen. Ferner stellt d</w:t>
      </w:r>
      <w:r w:rsidRPr="00036FB0">
        <w:t>e</w:t>
      </w:r>
      <w:r w:rsidR="004A0F9C">
        <w:t>r</w:t>
      </w:r>
      <w:r w:rsidRPr="00036FB0">
        <w:t xml:space="preserve"> </w:t>
      </w:r>
      <w:r w:rsidR="004A0F9C">
        <w:t xml:space="preserve">Auftraggeber </w:t>
      </w:r>
      <w:r w:rsidRPr="00036FB0">
        <w:t xml:space="preserve">der </w:t>
      </w:r>
      <w:r w:rsidR="00AB4067">
        <w:t>Deutsche</w:t>
      </w:r>
      <w:r w:rsidR="00092852">
        <w:t>n</w:t>
      </w:r>
      <w:r w:rsidR="00AB4067">
        <w:t xml:space="preserve"> Windtechnik</w:t>
      </w:r>
      <w:r w:rsidRPr="00036FB0">
        <w:t xml:space="preserve"> ggf. erforderliche Software und</w:t>
      </w:r>
      <w:r>
        <w:t>/oder</w:t>
      </w:r>
      <w:r w:rsidRPr="00036FB0">
        <w:t xml:space="preserve"> Dongle (Parkserver) zur Verfügung.</w:t>
      </w:r>
    </w:p>
    <w:p w14:paraId="0F423E9D" w14:textId="77777777" w:rsidR="007948A3" w:rsidRDefault="007948A3" w:rsidP="007948A3">
      <w:pPr>
        <w:pStyle w:val="Standa"/>
        <w:jc w:val="both"/>
      </w:pPr>
    </w:p>
    <w:p w14:paraId="05F11190" w14:textId="77777777" w:rsidR="005535C5" w:rsidRDefault="005535C5" w:rsidP="00F65A3C">
      <w:pPr>
        <w:pStyle w:val="Standa"/>
        <w:numPr>
          <w:ilvl w:val="1"/>
          <w:numId w:val="14"/>
        </w:numPr>
        <w:ind w:left="1134" w:hanging="567"/>
        <w:jc w:val="both"/>
      </w:pPr>
      <w:r>
        <w:t xml:space="preserve">Der Auftraggeber autorisiert </w:t>
      </w:r>
      <w:r w:rsidR="00AB4067">
        <w:t>Deutsche Windtechnik</w:t>
      </w:r>
      <w:r w:rsidRPr="00AE0401">
        <w:t xml:space="preserve"> sämtliche technischen Maßnahmen durchzuführen, um optimale Zusammenarbeit (Interoperabilität</w:t>
      </w:r>
      <w:r>
        <w:t>) zwischen Softwareprodukten der</w:t>
      </w:r>
      <w:r w:rsidRPr="00AE0401">
        <w:t xml:space="preserve"> </w:t>
      </w:r>
      <w:r w:rsidR="00AB4067">
        <w:t>Deutsche</w:t>
      </w:r>
      <w:r w:rsidR="00092852">
        <w:t>n</w:t>
      </w:r>
      <w:r w:rsidR="00AB4067">
        <w:t xml:space="preserve"> Windtechnik</w:t>
      </w:r>
      <w:r w:rsidRPr="00AE0401">
        <w:t xml:space="preserve"> und den Systemen der Windkraftanlagen des </w:t>
      </w:r>
      <w:r w:rsidR="00FC1523">
        <w:t>Auftraggebers</w:t>
      </w:r>
      <w:r w:rsidRPr="00AE0401">
        <w:t xml:space="preserve"> herzustellen. Dies umfasst insbesondere die </w:t>
      </w:r>
      <w:proofErr w:type="spellStart"/>
      <w:r w:rsidRPr="00AE0401">
        <w:t>Dekompilierung</w:t>
      </w:r>
      <w:proofErr w:type="spellEnd"/>
      <w:r w:rsidRPr="00AE0401">
        <w:t xml:space="preserve"> von Schnittstellen, die Schaffung neuer ggf. herstellerunabhängiger Schnittstellen und die Programmierung eigener Zugänge, ebenso wie die Maßnahmen die Funktionsaktivitäten der verschiedenen Softwarekomponenten zu dokumentieren und für den </w:t>
      </w:r>
      <w:r w:rsidR="00FC1523">
        <w:t>Auftraggeber</w:t>
      </w:r>
      <w:r w:rsidRPr="00AE0401">
        <w:t xml:space="preserve"> sichtbar zu machen. Der </w:t>
      </w:r>
      <w:r w:rsidR="00FC1523">
        <w:t>Auftraggeber</w:t>
      </w:r>
      <w:r w:rsidRPr="00AE0401">
        <w:t xml:space="preserve"> versichert Lizenzinhaber, der auf seinen WEA verwendeten Softwarekomponenten zu sein und, dass keine Rechte Dritter bestehen. Andernfalls wird der </w:t>
      </w:r>
      <w:r w:rsidR="00FC1523">
        <w:t>Auftraggeber</w:t>
      </w:r>
      <w:r w:rsidRPr="00AE0401">
        <w:t xml:space="preserve"> die Rechtefrage mit dem Dritten klären.</w:t>
      </w:r>
    </w:p>
    <w:p w14:paraId="0C3B6AC1" w14:textId="77777777" w:rsidR="005535C5" w:rsidRDefault="005535C5" w:rsidP="00871124">
      <w:pPr>
        <w:pStyle w:val="Standa"/>
        <w:ind w:left="1134"/>
      </w:pPr>
    </w:p>
    <w:p w14:paraId="5E7B2360" w14:textId="400876AD" w:rsidR="00F53366" w:rsidRDefault="005C3519" w:rsidP="00F65A3C">
      <w:pPr>
        <w:pStyle w:val="Standa"/>
        <w:numPr>
          <w:ilvl w:val="1"/>
          <w:numId w:val="14"/>
        </w:numPr>
        <w:ind w:left="1134" w:hanging="567"/>
        <w:jc w:val="both"/>
      </w:pPr>
      <w:r w:rsidRPr="00036FB0">
        <w:t>D</w:t>
      </w:r>
      <w:r w:rsidR="00805D96">
        <w:t xml:space="preserve">er Auftraggeber </w:t>
      </w:r>
      <w:r w:rsidRPr="00036FB0">
        <w:t xml:space="preserve">hat der </w:t>
      </w:r>
      <w:r w:rsidR="00AB4067">
        <w:t>Deutsche</w:t>
      </w:r>
      <w:r w:rsidR="00092852">
        <w:t>n</w:t>
      </w:r>
      <w:r w:rsidR="00AB4067">
        <w:t xml:space="preserve"> Windtechnik</w:t>
      </w:r>
      <w:r w:rsidRPr="00036FB0">
        <w:t xml:space="preserve"> jeden Zutritt zu de</w:t>
      </w:r>
      <w:r w:rsidR="0093617C">
        <w:t>r(</w:t>
      </w:r>
      <w:r w:rsidRPr="00036FB0">
        <w:t>n</w:t>
      </w:r>
      <w:r w:rsidR="0093617C">
        <w:t>)</w:t>
      </w:r>
      <w:r w:rsidRPr="00036FB0">
        <w:t xml:space="preserve"> </w:t>
      </w:r>
      <w:r w:rsidR="0093617C">
        <w:t>WEA</w:t>
      </w:r>
      <w:r w:rsidRPr="00036FB0">
        <w:t xml:space="preserve"> vorab mitzuteilen.</w:t>
      </w:r>
    </w:p>
    <w:p w14:paraId="1FBDACA2" w14:textId="77777777" w:rsidR="00635D80" w:rsidRDefault="00635D80" w:rsidP="00635D80">
      <w:pPr>
        <w:pStyle w:val="Standa"/>
        <w:ind w:left="1134"/>
        <w:jc w:val="both"/>
      </w:pPr>
    </w:p>
    <w:p w14:paraId="35091071" w14:textId="77777777" w:rsidR="00871124" w:rsidRPr="00871124" w:rsidRDefault="005C3519" w:rsidP="00871124">
      <w:pPr>
        <w:pStyle w:val="berschrift1"/>
        <w:keepNext w:val="0"/>
      </w:pPr>
      <w:bookmarkStart w:id="132" w:name="_Ref270938201"/>
      <w:bookmarkStart w:id="133" w:name="_Toc389476563"/>
      <w:bookmarkStart w:id="134" w:name="_Toc389476670"/>
      <w:bookmarkStart w:id="135" w:name="_Toc389476696"/>
      <w:bookmarkStart w:id="136" w:name="_Toc389476739"/>
      <w:bookmarkStart w:id="137" w:name="_Toc524515141"/>
      <w:r w:rsidRPr="00036FB0">
        <w:t>Abnahme</w:t>
      </w:r>
      <w:bookmarkEnd w:id="132"/>
      <w:bookmarkEnd w:id="133"/>
      <w:bookmarkEnd w:id="134"/>
      <w:bookmarkEnd w:id="135"/>
      <w:bookmarkEnd w:id="136"/>
      <w:bookmarkEnd w:id="137"/>
      <w:r>
        <w:br/>
      </w:r>
    </w:p>
    <w:p w14:paraId="37C88795" w14:textId="78342887" w:rsidR="00DE0305" w:rsidRDefault="005535C5" w:rsidP="00323E9A">
      <w:pPr>
        <w:pStyle w:val="Standa"/>
        <w:ind w:left="567"/>
        <w:jc w:val="both"/>
      </w:pPr>
      <w:bookmarkStart w:id="138" w:name="_Ref270614950"/>
      <w:bookmarkStart w:id="139" w:name="_Ref270935351"/>
      <w:r w:rsidRPr="004921F2">
        <w:t>D</w:t>
      </w:r>
      <w:r>
        <w:t xml:space="preserve">ie von der </w:t>
      </w:r>
      <w:r w:rsidR="00AB4067">
        <w:t>Deutsche</w:t>
      </w:r>
      <w:r w:rsidR="00092852">
        <w:t>n</w:t>
      </w:r>
      <w:r w:rsidR="00AB4067">
        <w:t xml:space="preserve"> Windtechnik</w:t>
      </w:r>
      <w:r w:rsidRPr="004921F2">
        <w:t xml:space="preserve"> zu erbringenden Leistungen gelten jeweils als abgenommen, wenn de</w:t>
      </w:r>
      <w:r w:rsidR="00635D80">
        <w:t>m</w:t>
      </w:r>
      <w:r w:rsidRPr="004921F2">
        <w:t xml:space="preserve"> </w:t>
      </w:r>
      <w:r>
        <w:t>Auftraggeber</w:t>
      </w:r>
      <w:r w:rsidRPr="004921F2">
        <w:t xml:space="preserve"> d</w:t>
      </w:r>
      <w:r>
        <w:t>er</w:t>
      </w:r>
      <w:r w:rsidRPr="004921F2">
        <w:t xml:space="preserve"> </w:t>
      </w:r>
      <w:r>
        <w:t>jeweilige Serviceb</w:t>
      </w:r>
      <w:r w:rsidRPr="004921F2">
        <w:t xml:space="preserve">ericht über die durchgeführten Arbeiten zugegangen </w:t>
      </w:r>
      <w:r>
        <w:t>ist</w:t>
      </w:r>
      <w:r w:rsidRPr="004921F2">
        <w:t xml:space="preserve"> und d</w:t>
      </w:r>
      <w:r>
        <w:t>er</w:t>
      </w:r>
      <w:r w:rsidRPr="004921F2">
        <w:t xml:space="preserve"> </w:t>
      </w:r>
      <w:r>
        <w:t>Auftraggeber</w:t>
      </w:r>
      <w:r w:rsidRPr="004921F2">
        <w:t xml:space="preserve"> nicht binnen </w:t>
      </w:r>
      <w:r>
        <w:t>vierzehn Tagen</w:t>
      </w:r>
      <w:r w:rsidRPr="004921F2">
        <w:t xml:space="preserve"> nach Zugang schriftlich eine begründete Mängelrüge bezüglich mehr als unerheblicher Mängel erhebt.</w:t>
      </w:r>
    </w:p>
    <w:p w14:paraId="65F5415D" w14:textId="77777777" w:rsidR="007948A3" w:rsidRDefault="007948A3" w:rsidP="003454E2">
      <w:pPr>
        <w:pStyle w:val="Standa"/>
        <w:ind w:left="567"/>
      </w:pPr>
    </w:p>
    <w:p w14:paraId="3FC75F26" w14:textId="77777777" w:rsidR="005C3519" w:rsidRDefault="005C3519" w:rsidP="005C3519">
      <w:pPr>
        <w:pStyle w:val="berschrift1"/>
      </w:pPr>
      <w:bookmarkStart w:id="140" w:name="_Toc389476565"/>
      <w:bookmarkStart w:id="141" w:name="_Toc389476672"/>
      <w:bookmarkStart w:id="142" w:name="_Toc389476698"/>
      <w:bookmarkStart w:id="143" w:name="_Toc389476740"/>
      <w:bookmarkStart w:id="144" w:name="_Toc524515142"/>
      <w:r w:rsidRPr="00036FB0">
        <w:t xml:space="preserve">Vergütung der Leistungen der </w:t>
      </w:r>
      <w:r w:rsidR="00AB4067">
        <w:t>Deutsche</w:t>
      </w:r>
      <w:r w:rsidR="00092852">
        <w:t>n</w:t>
      </w:r>
      <w:r w:rsidR="00AB4067">
        <w:t xml:space="preserve"> Windtechnik</w:t>
      </w:r>
      <w:bookmarkStart w:id="145" w:name="_Ref270614956"/>
      <w:bookmarkEnd w:id="138"/>
      <w:bookmarkEnd w:id="139"/>
      <w:bookmarkEnd w:id="140"/>
      <w:bookmarkEnd w:id="141"/>
      <w:bookmarkEnd w:id="142"/>
      <w:bookmarkEnd w:id="143"/>
      <w:bookmarkEnd w:id="144"/>
      <w:r>
        <w:br/>
      </w:r>
    </w:p>
    <w:p w14:paraId="0D28ED7E" w14:textId="77777777" w:rsidR="00EF1ED7" w:rsidRDefault="005535C5" w:rsidP="00F65A3C">
      <w:pPr>
        <w:pStyle w:val="Standa"/>
        <w:numPr>
          <w:ilvl w:val="1"/>
          <w:numId w:val="15"/>
        </w:numPr>
        <w:ind w:left="1134" w:hanging="567"/>
        <w:jc w:val="both"/>
      </w:pPr>
      <w:bookmarkStart w:id="146" w:name="_Ref435706625"/>
      <w:bookmarkEnd w:id="145"/>
      <w:r w:rsidRPr="004D3E75">
        <w:t xml:space="preserve">Die </w:t>
      </w:r>
      <w:r w:rsidR="00AB4067">
        <w:t>Deutsche Windtechnik</w:t>
      </w:r>
      <w:r w:rsidRPr="004D3E75">
        <w:t xml:space="preserve"> </w:t>
      </w:r>
      <w:r>
        <w:t xml:space="preserve">erhält für die Leistungen gemäß diesem Vertrag eine jährliche pauschale Vergütung in </w:t>
      </w:r>
      <w:r w:rsidRPr="00BF4811">
        <w:t xml:space="preserve">Höhe von </w:t>
      </w:r>
    </w:p>
    <w:p w14:paraId="0826F821" w14:textId="77777777" w:rsidR="00EF1ED7" w:rsidRDefault="00EF1ED7" w:rsidP="00EF1ED7">
      <w:pPr>
        <w:pStyle w:val="Standa"/>
        <w:ind w:left="1134"/>
        <w:jc w:val="both"/>
        <w:rPr>
          <w:rFonts w:cs="Arial"/>
          <w:szCs w:val="22"/>
        </w:rPr>
      </w:pPr>
    </w:p>
    <w:p w14:paraId="016793BA" w14:textId="3452936F" w:rsidR="00EF1ED7" w:rsidRDefault="00EF1ED7" w:rsidP="00EF1ED7">
      <w:pPr>
        <w:pStyle w:val="Standa"/>
        <w:ind w:left="1134"/>
        <w:jc w:val="both"/>
      </w:pPr>
      <w:r>
        <w:rPr>
          <w:rFonts w:cs="Arial"/>
          <w:szCs w:val="22"/>
        </w:rPr>
        <w:t xml:space="preserve">Betriebsjahr 17-18   </w:t>
      </w:r>
      <w:r w:rsidRPr="005D6F5C">
        <w:rPr>
          <w:rFonts w:cs="Arial"/>
          <w:b/>
          <w:szCs w:val="22"/>
        </w:rPr>
        <w:fldChar w:fldCharType="begin">
          <w:ffData>
            <w:name w:val=""/>
            <w:enabled/>
            <w:calcOnExit w:val="0"/>
            <w:textInput>
              <w:default w:val="39.000"/>
            </w:textInput>
          </w:ffData>
        </w:fldChar>
      </w:r>
      <w:r w:rsidRPr="005D6F5C">
        <w:rPr>
          <w:rFonts w:cs="Arial"/>
          <w:b/>
          <w:szCs w:val="22"/>
        </w:rPr>
        <w:instrText xml:space="preserve"> FORMTEXT </w:instrText>
      </w:r>
      <w:r w:rsidRPr="005D6F5C">
        <w:rPr>
          <w:rFonts w:cs="Arial"/>
          <w:b/>
          <w:szCs w:val="22"/>
        </w:rPr>
      </w:r>
      <w:r w:rsidRPr="005D6F5C">
        <w:rPr>
          <w:rFonts w:cs="Arial"/>
          <w:b/>
          <w:szCs w:val="22"/>
        </w:rPr>
        <w:fldChar w:fldCharType="separate"/>
      </w:r>
      <w:r w:rsidRPr="005D6F5C">
        <w:rPr>
          <w:rFonts w:cs="Arial"/>
          <w:b/>
          <w:noProof/>
          <w:szCs w:val="22"/>
        </w:rPr>
        <w:t>39.000</w:t>
      </w:r>
      <w:r w:rsidRPr="005D6F5C">
        <w:rPr>
          <w:rFonts w:cs="Arial"/>
          <w:b/>
          <w:szCs w:val="22"/>
        </w:rPr>
        <w:fldChar w:fldCharType="end"/>
      </w:r>
      <w:r w:rsidR="005535C5" w:rsidRPr="00415E28">
        <w:t xml:space="preserve"> EUR</w:t>
      </w:r>
      <w:r w:rsidR="005535C5" w:rsidRPr="00BF4811">
        <w:t xml:space="preserve"> </w:t>
      </w:r>
    </w:p>
    <w:p w14:paraId="0DBB00DE" w14:textId="0C1AC49E" w:rsidR="00EF1ED7" w:rsidRDefault="00EF1ED7" w:rsidP="00EF1ED7">
      <w:pPr>
        <w:pStyle w:val="Standa"/>
        <w:ind w:left="1134"/>
        <w:jc w:val="both"/>
      </w:pPr>
      <w:r>
        <w:t xml:space="preserve">Betriebsjahr 19-20   </w:t>
      </w:r>
      <w:r w:rsidRPr="005D6F5C">
        <w:rPr>
          <w:rFonts w:cs="Arial"/>
          <w:b/>
          <w:szCs w:val="22"/>
        </w:rPr>
        <w:fldChar w:fldCharType="begin">
          <w:ffData>
            <w:name w:val=""/>
            <w:enabled/>
            <w:calcOnExit w:val="0"/>
            <w:textInput>
              <w:default w:val="41.000"/>
            </w:textInput>
          </w:ffData>
        </w:fldChar>
      </w:r>
      <w:r w:rsidRPr="005D6F5C">
        <w:rPr>
          <w:rFonts w:cs="Arial"/>
          <w:b/>
          <w:szCs w:val="22"/>
        </w:rPr>
        <w:instrText xml:space="preserve"> FORMTEXT </w:instrText>
      </w:r>
      <w:r w:rsidRPr="005D6F5C">
        <w:rPr>
          <w:rFonts w:cs="Arial"/>
          <w:b/>
          <w:szCs w:val="22"/>
        </w:rPr>
      </w:r>
      <w:r w:rsidRPr="005D6F5C">
        <w:rPr>
          <w:rFonts w:cs="Arial"/>
          <w:b/>
          <w:szCs w:val="22"/>
        </w:rPr>
        <w:fldChar w:fldCharType="separate"/>
      </w:r>
      <w:r w:rsidRPr="005D6F5C">
        <w:rPr>
          <w:rFonts w:cs="Arial"/>
          <w:b/>
          <w:noProof/>
          <w:szCs w:val="22"/>
        </w:rPr>
        <w:t>41.000</w:t>
      </w:r>
      <w:r w:rsidRPr="005D6F5C">
        <w:rPr>
          <w:rFonts w:cs="Arial"/>
          <w:b/>
          <w:szCs w:val="22"/>
        </w:rPr>
        <w:fldChar w:fldCharType="end"/>
      </w:r>
      <w:r>
        <w:rPr>
          <w:rFonts w:cs="Arial"/>
          <w:szCs w:val="22"/>
        </w:rPr>
        <w:t xml:space="preserve"> EUR</w:t>
      </w:r>
      <w:r>
        <w:t xml:space="preserve"> </w:t>
      </w:r>
    </w:p>
    <w:p w14:paraId="253F4B99" w14:textId="77777777" w:rsidR="00EF1ED7" w:rsidRDefault="00EF1ED7" w:rsidP="00EF1ED7">
      <w:pPr>
        <w:pStyle w:val="Standa"/>
        <w:ind w:left="1134"/>
        <w:jc w:val="both"/>
      </w:pPr>
    </w:p>
    <w:p w14:paraId="5E99F936" w14:textId="5A1CFDBE" w:rsidR="00325046" w:rsidRDefault="005535C5" w:rsidP="00EF1ED7">
      <w:pPr>
        <w:pStyle w:val="Standa"/>
        <w:ind w:left="1134"/>
        <w:jc w:val="both"/>
      </w:pPr>
      <w:r w:rsidRPr="00BF4811">
        <w:t>je</w:t>
      </w:r>
      <w:r>
        <w:t xml:space="preserve"> vertragsgegenständlicher WEA zzgl. gesetzlicher Umsatzsteuer.</w:t>
      </w:r>
      <w:bookmarkEnd w:id="146"/>
    </w:p>
    <w:p w14:paraId="53FA8699" w14:textId="77777777" w:rsidR="00871124" w:rsidRDefault="00871124" w:rsidP="005535C5">
      <w:pPr>
        <w:pStyle w:val="Standa"/>
      </w:pPr>
    </w:p>
    <w:p w14:paraId="4D0A90B2" w14:textId="4B16423D" w:rsidR="00B5374E" w:rsidRDefault="00415E28" w:rsidP="00F65A3C">
      <w:pPr>
        <w:pStyle w:val="Standa"/>
        <w:numPr>
          <w:ilvl w:val="1"/>
          <w:numId w:val="15"/>
        </w:numPr>
        <w:ind w:left="1134" w:hanging="567"/>
        <w:jc w:val="both"/>
      </w:pPr>
      <w:bookmarkStart w:id="147" w:name="_Ref435705580"/>
      <w:bookmarkStart w:id="148" w:name="_Ref271109242"/>
      <w:r>
        <w:lastRenderedPageBreak/>
        <w:t xml:space="preserve">Sofern die Parteien in Nr. </w:t>
      </w:r>
      <w:r w:rsidR="00A72E2D">
        <w:fldChar w:fldCharType="begin"/>
      </w:r>
      <w:r w:rsidR="00A72E2D">
        <w:instrText xml:space="preserve"> REF _Ref465154049 \r \h </w:instrText>
      </w:r>
      <w:r w:rsidR="00A72E2D">
        <w:fldChar w:fldCharType="separate"/>
      </w:r>
      <w:r w:rsidR="00C577F2">
        <w:t>7.3</w:t>
      </w:r>
      <w:r w:rsidR="00A72E2D">
        <w:fldChar w:fldCharType="end"/>
      </w:r>
      <w:r w:rsidR="00A72E2D">
        <w:t xml:space="preserve"> </w:t>
      </w:r>
      <w:r w:rsidR="005D50E3">
        <w:t xml:space="preserve">das Modul </w:t>
      </w:r>
      <w:r w:rsidR="00E80CEB">
        <w:t>für Schäden mit externer Schadensursache v</w:t>
      </w:r>
      <w:r w:rsidR="005D50E3">
        <w:t xml:space="preserve">ereinbart haben, erhält </w:t>
      </w:r>
      <w:r w:rsidR="00E80CEB">
        <w:t xml:space="preserve">die </w:t>
      </w:r>
      <w:r w:rsidR="00AB4067">
        <w:t>Deutsche Windtechnik</w:t>
      </w:r>
      <w:r w:rsidR="005D50E3">
        <w:t xml:space="preserve"> hierfür zusä</w:t>
      </w:r>
      <w:r>
        <w:t xml:space="preserve">tzlich zur Vergütung gemäß Nr. </w:t>
      </w:r>
      <w:r>
        <w:fldChar w:fldCharType="begin"/>
      </w:r>
      <w:r>
        <w:instrText xml:space="preserve"> REF _Ref435706625 \r \h </w:instrText>
      </w:r>
      <w:r>
        <w:fldChar w:fldCharType="separate"/>
      </w:r>
      <w:r w:rsidR="00C577F2">
        <w:t>14.1</w:t>
      </w:r>
      <w:r>
        <w:fldChar w:fldCharType="end"/>
      </w:r>
      <w:r w:rsidR="005D50E3">
        <w:t xml:space="preserve"> eine weitere </w:t>
      </w:r>
      <w:r w:rsidR="00B5374E">
        <w:t xml:space="preserve">jährliche </w:t>
      </w:r>
      <w:r w:rsidR="005D50E3">
        <w:t xml:space="preserve">Vergütung </w:t>
      </w:r>
      <w:r w:rsidR="005535C5">
        <w:t xml:space="preserve">in Höhe von </w:t>
      </w:r>
      <w:r w:rsidR="00C577F2" w:rsidRPr="00C577F2">
        <w:rPr>
          <w:rFonts w:cs="Arial"/>
          <w:b/>
          <w:szCs w:val="22"/>
        </w:rPr>
        <w:fldChar w:fldCharType="begin">
          <w:ffData>
            <w:name w:val=""/>
            <w:enabled/>
            <w:calcOnExit w:val="0"/>
            <w:textInput>
              <w:default w:val="2.200"/>
            </w:textInput>
          </w:ffData>
        </w:fldChar>
      </w:r>
      <w:r w:rsidR="00C577F2" w:rsidRPr="00C577F2">
        <w:rPr>
          <w:rFonts w:cs="Arial"/>
          <w:b/>
          <w:szCs w:val="22"/>
        </w:rPr>
        <w:instrText xml:space="preserve"> FORMTEXT </w:instrText>
      </w:r>
      <w:r w:rsidR="00C577F2" w:rsidRPr="00C577F2">
        <w:rPr>
          <w:rFonts w:cs="Arial"/>
          <w:b/>
          <w:szCs w:val="22"/>
        </w:rPr>
      </w:r>
      <w:r w:rsidR="00C577F2" w:rsidRPr="00C577F2">
        <w:rPr>
          <w:rFonts w:cs="Arial"/>
          <w:b/>
          <w:szCs w:val="22"/>
        </w:rPr>
        <w:fldChar w:fldCharType="separate"/>
      </w:r>
      <w:r w:rsidR="00C577F2" w:rsidRPr="00C577F2">
        <w:rPr>
          <w:rFonts w:cs="Arial"/>
          <w:b/>
          <w:noProof/>
          <w:szCs w:val="22"/>
        </w:rPr>
        <w:t>2.200</w:t>
      </w:r>
      <w:r w:rsidR="00C577F2" w:rsidRPr="00C577F2">
        <w:rPr>
          <w:rFonts w:cs="Arial"/>
          <w:b/>
          <w:szCs w:val="22"/>
        </w:rPr>
        <w:fldChar w:fldCharType="end"/>
      </w:r>
      <w:r w:rsidR="00587B69">
        <w:t xml:space="preserve"> </w:t>
      </w:r>
      <w:r w:rsidR="005535C5" w:rsidRPr="00415E28">
        <w:t>EUR</w:t>
      </w:r>
      <w:r w:rsidR="005535C5" w:rsidRPr="005535C5">
        <w:t xml:space="preserve"> je vertragsgegenständlicher WEA zzgl. gesetzlicher Umsatzsteuer.</w:t>
      </w:r>
      <w:bookmarkEnd w:id="147"/>
    </w:p>
    <w:p w14:paraId="295DD2D5" w14:textId="77777777" w:rsidR="00DE0305" w:rsidRDefault="00DE0305" w:rsidP="003454E2">
      <w:pPr>
        <w:pStyle w:val="Standa"/>
        <w:ind w:left="1134"/>
        <w:jc w:val="both"/>
      </w:pPr>
    </w:p>
    <w:p w14:paraId="0F6E0AE0" w14:textId="77777777" w:rsidR="005C3519" w:rsidRDefault="005535C5" w:rsidP="00F65A3C">
      <w:pPr>
        <w:pStyle w:val="Standa"/>
        <w:numPr>
          <w:ilvl w:val="1"/>
          <w:numId w:val="15"/>
        </w:numPr>
        <w:ind w:left="1134" w:hanging="567"/>
        <w:jc w:val="both"/>
      </w:pPr>
      <w:r w:rsidRPr="00036FB0">
        <w:t>Die Vergütung</w:t>
      </w:r>
      <w:r>
        <w:t xml:space="preserve"> wird</w:t>
      </w:r>
      <w:r w:rsidRPr="00036FB0">
        <w:t xml:space="preserve"> entsprechend der Kostenentwicklung gemäß den folgenden Indizes des Statistischen Bundesamts angepasst:</w:t>
      </w:r>
    </w:p>
    <w:p w14:paraId="0BA3F085" w14:textId="77777777" w:rsidR="00871124" w:rsidRDefault="00871124" w:rsidP="00871124">
      <w:pPr>
        <w:pStyle w:val="Standa"/>
        <w:ind w:left="1134"/>
      </w:pPr>
    </w:p>
    <w:p w14:paraId="2B4EDA30" w14:textId="77777777" w:rsidR="005C3519" w:rsidRDefault="005C3519" w:rsidP="00F65A3C">
      <w:pPr>
        <w:pStyle w:val="Standa"/>
        <w:numPr>
          <w:ilvl w:val="2"/>
          <w:numId w:val="15"/>
        </w:numPr>
      </w:pPr>
      <w:bookmarkStart w:id="149" w:name="_Ref435706696"/>
      <w:r w:rsidRPr="00036FB0">
        <w:t>Index der Erzeugerpreise gewerblicher Produkte (Inlandsabsatz) – Gewerbliche Erzeugnisse insgesamt (Fachserie 17, Reihe 2);</w:t>
      </w:r>
      <w:bookmarkStart w:id="150" w:name="_Ref271109245"/>
      <w:bookmarkEnd w:id="148"/>
      <w:bookmarkEnd w:id="149"/>
      <w:r>
        <w:br/>
      </w:r>
    </w:p>
    <w:p w14:paraId="0B151BF0" w14:textId="77777777" w:rsidR="00805D96" w:rsidRDefault="005C3519" w:rsidP="00F65A3C">
      <w:pPr>
        <w:pStyle w:val="Standa"/>
        <w:numPr>
          <w:ilvl w:val="2"/>
          <w:numId w:val="15"/>
        </w:numPr>
      </w:pPr>
      <w:bookmarkStart w:id="151" w:name="_Ref435706714"/>
      <w:r w:rsidRPr="00036FB0">
        <w:t>Erzeugerpreisindex für Dienstleistungen – Maschinen- und Anlagenprüfung (DL-TU-02).</w:t>
      </w:r>
      <w:bookmarkEnd w:id="150"/>
      <w:bookmarkEnd w:id="151"/>
      <w:r>
        <w:br/>
      </w:r>
    </w:p>
    <w:p w14:paraId="43DD7804" w14:textId="51B879A9" w:rsidR="003B1169" w:rsidRPr="00B82809" w:rsidRDefault="005C3519" w:rsidP="00871124">
      <w:pPr>
        <w:pStyle w:val="Standa"/>
        <w:ind w:left="1134"/>
        <w:jc w:val="both"/>
      </w:pPr>
      <w:r w:rsidRPr="00036FB0">
        <w:t xml:space="preserve">Dabei wird die Entwicklung </w:t>
      </w:r>
      <w:r>
        <w:t>des</w:t>
      </w:r>
      <w:r w:rsidRPr="00036FB0">
        <w:t xml:space="preserve"> Index </w:t>
      </w:r>
      <w:r>
        <w:t xml:space="preserve">gem. </w:t>
      </w:r>
      <w:r w:rsidR="00415E28">
        <w:t xml:space="preserve">Nr. </w:t>
      </w:r>
      <w:r w:rsidR="00415E28">
        <w:fldChar w:fldCharType="begin"/>
      </w:r>
      <w:r w:rsidR="00415E28">
        <w:instrText xml:space="preserve"> REF _Ref435706696 \r \h </w:instrText>
      </w:r>
      <w:r w:rsidR="00415E28">
        <w:fldChar w:fldCharType="separate"/>
      </w:r>
      <w:r w:rsidR="00C577F2">
        <w:t>14.3.1</w:t>
      </w:r>
      <w:r w:rsidR="00415E28">
        <w:fldChar w:fldCharType="end"/>
      </w:r>
      <w:r w:rsidRPr="00E80CEB">
        <w:t xml:space="preserve"> zu 30 % und die Entwicklung des Index </w:t>
      </w:r>
      <w:r w:rsidR="00415E28">
        <w:t xml:space="preserve">gem. Nr. </w:t>
      </w:r>
      <w:r w:rsidR="00415E28">
        <w:fldChar w:fldCharType="begin"/>
      </w:r>
      <w:r w:rsidR="00415E28">
        <w:instrText xml:space="preserve"> REF _Ref435706714 \r \h </w:instrText>
      </w:r>
      <w:r w:rsidR="00415E28">
        <w:fldChar w:fldCharType="separate"/>
      </w:r>
      <w:r w:rsidR="00C577F2">
        <w:t>14.3.2</w:t>
      </w:r>
      <w:r w:rsidR="00415E28">
        <w:fldChar w:fldCharType="end"/>
      </w:r>
      <w:r w:rsidRPr="00E80CEB">
        <w:t xml:space="preserve"> zu 70 % berücksichtigt. Die Anpassung erfolgt </w:t>
      </w:r>
      <w:r w:rsidR="003B1169" w:rsidRPr="00502FF7">
        <w:t>kalender</w:t>
      </w:r>
      <w:r w:rsidRPr="00502FF7">
        <w:t xml:space="preserve">jährlich, </w:t>
      </w:r>
      <w:r w:rsidR="003B1169" w:rsidRPr="00502FF7">
        <w:t>auf Grundlage der Preisin</w:t>
      </w:r>
      <w:r w:rsidR="00871124" w:rsidRPr="00B82809">
        <w:t>d</w:t>
      </w:r>
      <w:r w:rsidR="003B1169" w:rsidRPr="00B82809">
        <w:t>izes des jeweiligen Vorjahres.</w:t>
      </w:r>
    </w:p>
    <w:p w14:paraId="22520347" w14:textId="6EDFDF23" w:rsidR="005C3519" w:rsidRDefault="005C3519" w:rsidP="00871124">
      <w:pPr>
        <w:pStyle w:val="Standa"/>
        <w:ind w:left="1134"/>
        <w:jc w:val="both"/>
      </w:pPr>
      <w:r w:rsidRPr="00E80CEB">
        <w:br/>
        <w:t xml:space="preserve">Sollte sich aus den Nr. </w:t>
      </w:r>
      <w:r w:rsidR="00415E28">
        <w:fldChar w:fldCharType="begin"/>
      </w:r>
      <w:r w:rsidR="00415E28">
        <w:instrText xml:space="preserve"> REF _Ref435706696 \r \h </w:instrText>
      </w:r>
      <w:r w:rsidR="00415E28">
        <w:fldChar w:fldCharType="separate"/>
      </w:r>
      <w:r w:rsidR="00C577F2">
        <w:t>14.3.1</w:t>
      </w:r>
      <w:r w:rsidR="00415E28">
        <w:fldChar w:fldCharType="end"/>
      </w:r>
      <w:r w:rsidR="00E80CEB" w:rsidRPr="00E80CEB">
        <w:t xml:space="preserve"> </w:t>
      </w:r>
      <w:r w:rsidRPr="00502FF7">
        <w:t xml:space="preserve">und </w:t>
      </w:r>
      <w:r w:rsidR="00415E28">
        <w:fldChar w:fldCharType="begin"/>
      </w:r>
      <w:r w:rsidR="00415E28">
        <w:instrText xml:space="preserve"> REF _Ref435706714 \r \h </w:instrText>
      </w:r>
      <w:r w:rsidR="00415E28">
        <w:fldChar w:fldCharType="separate"/>
      </w:r>
      <w:r w:rsidR="00C577F2">
        <w:t>14.3.2</w:t>
      </w:r>
      <w:r w:rsidR="00415E28">
        <w:fldChar w:fldCharType="end"/>
      </w:r>
      <w:r w:rsidR="00E80CEB" w:rsidRPr="00E80CEB">
        <w:t xml:space="preserve"> </w:t>
      </w:r>
      <w:r w:rsidRPr="00502FF7">
        <w:t>eine</w:t>
      </w:r>
      <w:r w:rsidR="002C6015">
        <w:t xml:space="preserve"> Preisanpassung</w:t>
      </w:r>
      <w:r>
        <w:t xml:space="preserve"> kleiner als </w:t>
      </w:r>
      <w:r w:rsidR="005535C5">
        <w:t>1,5</w:t>
      </w:r>
      <w:r w:rsidR="00451F47">
        <w:t xml:space="preserve"> </w:t>
      </w:r>
      <w:r>
        <w:t>% ergeben</w:t>
      </w:r>
      <w:r w:rsidR="00AB13B8">
        <w:t>,</w:t>
      </w:r>
      <w:r>
        <w:t xml:space="preserve"> sind sich d</w:t>
      </w:r>
      <w:r w:rsidRPr="0036410E">
        <w:t xml:space="preserve">ie Vertragsparteien darüber einig, dass sich nach Ablauf </w:t>
      </w:r>
      <w:r>
        <w:t xml:space="preserve">jeden Vertragsjahres </w:t>
      </w:r>
      <w:r w:rsidRPr="0036410E">
        <w:t xml:space="preserve">alle Preise aus diesem Vertrag um </w:t>
      </w:r>
      <w:r>
        <w:t xml:space="preserve">min. </w:t>
      </w:r>
      <w:r w:rsidRPr="0036410E">
        <w:t xml:space="preserve">jährlich </w:t>
      </w:r>
      <w:r w:rsidR="005535C5">
        <w:t>1,5</w:t>
      </w:r>
      <w:r w:rsidR="00451F47">
        <w:t xml:space="preserve"> </w:t>
      </w:r>
      <w:r w:rsidRPr="0036410E">
        <w:t>% erhöhen.</w:t>
      </w:r>
    </w:p>
    <w:p w14:paraId="3F547BC2" w14:textId="77777777" w:rsidR="005535C5" w:rsidRDefault="005535C5" w:rsidP="00871124">
      <w:pPr>
        <w:pStyle w:val="Standa"/>
        <w:ind w:left="1134"/>
        <w:jc w:val="both"/>
      </w:pPr>
    </w:p>
    <w:p w14:paraId="271C8776" w14:textId="77777777" w:rsidR="005C3519" w:rsidRDefault="005535C5" w:rsidP="00F65A3C">
      <w:pPr>
        <w:pStyle w:val="Standa"/>
        <w:numPr>
          <w:ilvl w:val="1"/>
          <w:numId w:val="15"/>
        </w:numPr>
        <w:ind w:left="1134" w:hanging="567"/>
        <w:jc w:val="both"/>
      </w:pPr>
      <w:bookmarkStart w:id="152" w:name="_Ref270492367"/>
      <w:bookmarkStart w:id="153" w:name="_Ref271109805"/>
      <w:bookmarkStart w:id="154" w:name="_Ref271111496"/>
      <w:r w:rsidRPr="00036FB0">
        <w:t xml:space="preserve">In der Vergütung sind sämtliche </w:t>
      </w:r>
      <w:r>
        <w:t xml:space="preserve">im Rahmen der Erbringung der Leistungen der </w:t>
      </w:r>
      <w:r w:rsidR="00AB4067">
        <w:t>Deutsche</w:t>
      </w:r>
      <w:r w:rsidR="00092852">
        <w:t>n</w:t>
      </w:r>
      <w:r w:rsidR="00AB4067">
        <w:t xml:space="preserve"> Windtechnik</w:t>
      </w:r>
      <w:r>
        <w:t xml:space="preserve"> entstehenden </w:t>
      </w:r>
      <w:r w:rsidRPr="00036FB0">
        <w:t>Kosten für Fahrten, Personal, Verschleißteile, Ersatzteile, Betriebsstoffe und Hilfsmittel enthalten.</w:t>
      </w:r>
      <w:r>
        <w:t xml:space="preserve"> Die Leistungsausschlüsse bleiben unberührt.</w:t>
      </w:r>
    </w:p>
    <w:p w14:paraId="0C85865F" w14:textId="21DC7718" w:rsidR="00871124" w:rsidRDefault="00871124" w:rsidP="00871124">
      <w:pPr>
        <w:pStyle w:val="Standa"/>
        <w:ind w:left="1134"/>
      </w:pPr>
    </w:p>
    <w:p w14:paraId="7980AF71" w14:textId="77777777" w:rsidR="005C3519" w:rsidRDefault="005C3519" w:rsidP="005C3519">
      <w:pPr>
        <w:pStyle w:val="berschrift1"/>
      </w:pPr>
      <w:bookmarkStart w:id="155" w:name="_Toc389476566"/>
      <w:bookmarkStart w:id="156" w:name="_Toc389476673"/>
      <w:bookmarkStart w:id="157" w:name="_Toc389476699"/>
      <w:bookmarkStart w:id="158" w:name="_Toc389476741"/>
      <w:bookmarkStart w:id="159" w:name="_Ref435623596"/>
      <w:bookmarkStart w:id="160" w:name="_Toc524515143"/>
      <w:r w:rsidRPr="00036FB0">
        <w:t>Abrechnungs- und Zahlungs</w:t>
      </w:r>
      <w:bookmarkEnd w:id="152"/>
      <w:r w:rsidRPr="00036FB0">
        <w:t>modalitäten</w:t>
      </w:r>
      <w:bookmarkStart w:id="161" w:name="_Ref271109806"/>
      <w:bookmarkEnd w:id="153"/>
      <w:bookmarkEnd w:id="154"/>
      <w:bookmarkEnd w:id="155"/>
      <w:bookmarkEnd w:id="156"/>
      <w:bookmarkEnd w:id="157"/>
      <w:bookmarkEnd w:id="158"/>
      <w:bookmarkEnd w:id="159"/>
      <w:bookmarkEnd w:id="160"/>
      <w:r>
        <w:br/>
      </w:r>
    </w:p>
    <w:bookmarkEnd w:id="161"/>
    <w:p w14:paraId="58D78673" w14:textId="5D1A1E5B" w:rsidR="00F53366" w:rsidRDefault="005535C5" w:rsidP="001D5EF5">
      <w:pPr>
        <w:pStyle w:val="Standa"/>
        <w:numPr>
          <w:ilvl w:val="1"/>
          <w:numId w:val="16"/>
        </w:numPr>
        <w:ind w:left="1134" w:hanging="567"/>
      </w:pPr>
      <w:r>
        <w:t xml:space="preserve">Die Vergütung wird zu je 25 % quartalsweise im Voraus abgerechnet. </w:t>
      </w:r>
      <w:r w:rsidRPr="00036FB0">
        <w:t xml:space="preserve">Das erste Jahr des Vertrages beginnt </w:t>
      </w:r>
      <w:r w:rsidR="00415E28">
        <w:t xml:space="preserve">an dem in Nr. </w:t>
      </w:r>
      <w:r w:rsidR="00415E28">
        <w:fldChar w:fldCharType="begin"/>
      </w:r>
      <w:r w:rsidR="00415E28">
        <w:instrText xml:space="preserve"> REF _Ref435705356 \r \h </w:instrText>
      </w:r>
      <w:r w:rsidR="00323E9A">
        <w:instrText xml:space="preserve"> \* MERGEFORMAT </w:instrText>
      </w:r>
      <w:r w:rsidR="00415E28">
        <w:fldChar w:fldCharType="separate"/>
      </w:r>
      <w:r w:rsidR="00C577F2">
        <w:t>1.2</w:t>
      </w:r>
      <w:r w:rsidR="00415E28">
        <w:fldChar w:fldCharType="end"/>
      </w:r>
      <w:r>
        <w:t xml:space="preserve"> bezeichneten Zeitpunkt </w:t>
      </w:r>
      <w:r w:rsidRPr="00036FB0">
        <w:t xml:space="preserve">am </w:t>
      </w:r>
      <w:r w:rsidR="00EF1ED7" w:rsidRPr="00EF1ED7">
        <w:rPr>
          <w:rFonts w:cs="Arial"/>
          <w:b/>
          <w:szCs w:val="22"/>
        </w:rPr>
        <w:fldChar w:fldCharType="begin">
          <w:ffData>
            <w:name w:val=""/>
            <w:enabled/>
            <w:calcOnExit w:val="0"/>
            <w:textInput>
              <w:default w:val="01.04.2019"/>
            </w:textInput>
          </w:ffData>
        </w:fldChar>
      </w:r>
      <w:r w:rsidR="00EF1ED7" w:rsidRPr="00EF1ED7">
        <w:rPr>
          <w:rFonts w:cs="Arial"/>
          <w:b/>
          <w:szCs w:val="22"/>
        </w:rPr>
        <w:instrText xml:space="preserve"> FORMTEXT </w:instrText>
      </w:r>
      <w:r w:rsidR="00EF1ED7" w:rsidRPr="00EF1ED7">
        <w:rPr>
          <w:rFonts w:cs="Arial"/>
          <w:b/>
          <w:szCs w:val="22"/>
        </w:rPr>
      </w:r>
      <w:r w:rsidR="00EF1ED7" w:rsidRPr="00EF1ED7">
        <w:rPr>
          <w:rFonts w:cs="Arial"/>
          <w:b/>
          <w:szCs w:val="22"/>
        </w:rPr>
        <w:fldChar w:fldCharType="separate"/>
      </w:r>
      <w:r w:rsidR="00EF1ED7" w:rsidRPr="00EF1ED7">
        <w:rPr>
          <w:rFonts w:cs="Arial"/>
          <w:b/>
          <w:noProof/>
          <w:szCs w:val="22"/>
        </w:rPr>
        <w:t>01.04.2019</w:t>
      </w:r>
      <w:r w:rsidR="00EF1ED7" w:rsidRPr="00EF1ED7">
        <w:rPr>
          <w:rFonts w:cs="Arial"/>
          <w:b/>
          <w:szCs w:val="22"/>
        </w:rPr>
        <w:fldChar w:fldCharType="end"/>
      </w:r>
      <w:r w:rsidRPr="00036FB0">
        <w:t>.</w:t>
      </w:r>
      <w:r>
        <w:t xml:space="preserve"> Daraus ergibt sich möglicherweise zu Vertragsbeginn und zum Vertragsende jeweils ein unvollständiges Quartal</w:t>
      </w:r>
      <w:r w:rsidRPr="00036FB0">
        <w:t xml:space="preserve">. </w:t>
      </w:r>
      <w:r>
        <w:t>Die unvollständigen Quartale werden anteilig im Voraus abgerechnet.</w:t>
      </w:r>
      <w:r w:rsidR="005C3519" w:rsidRPr="00036FB0">
        <w:t xml:space="preserve"> </w:t>
      </w:r>
      <w:r w:rsidR="005C3519">
        <w:br/>
      </w:r>
    </w:p>
    <w:p w14:paraId="5F4DC21E" w14:textId="572B6F20" w:rsidR="005C3519" w:rsidRDefault="005C3519" w:rsidP="00F65A3C">
      <w:pPr>
        <w:pStyle w:val="Standa"/>
        <w:numPr>
          <w:ilvl w:val="1"/>
          <w:numId w:val="16"/>
        </w:numPr>
        <w:ind w:left="1134" w:hanging="567"/>
        <w:jc w:val="both"/>
      </w:pPr>
      <w:r w:rsidRPr="00036FB0">
        <w:t>Etwaige Entschädigungsansprüche wegen mangelnder Verfügbarkeit nach Nr. </w:t>
      </w:r>
      <w:r w:rsidR="006F6B05">
        <w:t>6</w:t>
      </w:r>
      <w:r w:rsidRPr="00036FB0">
        <w:t xml:space="preserve"> hat die </w:t>
      </w:r>
      <w:r w:rsidR="00AB4067">
        <w:t>Deutsche Windtechnik</w:t>
      </w:r>
      <w:r w:rsidRPr="00036FB0">
        <w:t xml:space="preserve"> jeweils innerhalb von 45 Tagen nach Ende des jeweiligen Betrachtungszeitraums abzurechnen.</w:t>
      </w:r>
    </w:p>
    <w:p w14:paraId="7EB0841D" w14:textId="77777777" w:rsidR="005C3519" w:rsidRDefault="005C3519" w:rsidP="00F65A3C">
      <w:pPr>
        <w:pStyle w:val="Standa"/>
        <w:numPr>
          <w:ilvl w:val="1"/>
          <w:numId w:val="16"/>
        </w:numPr>
        <w:ind w:left="1134" w:hanging="567"/>
        <w:jc w:val="both"/>
      </w:pPr>
      <w:r w:rsidRPr="00036FB0">
        <w:lastRenderedPageBreak/>
        <w:t>In Rechnung gestellte Beträge sind binnen zwei Wochen nach Erhalt der Rechnung zur Zahlung fällig.</w:t>
      </w:r>
    </w:p>
    <w:p w14:paraId="54C939A1" w14:textId="77777777" w:rsidR="00C205CC" w:rsidRDefault="00C205CC" w:rsidP="00C205CC">
      <w:pPr>
        <w:pStyle w:val="Standa"/>
        <w:ind w:left="1134"/>
      </w:pPr>
    </w:p>
    <w:p w14:paraId="11427101" w14:textId="158F789F" w:rsidR="007948A3" w:rsidRDefault="005C3519" w:rsidP="005B15B5">
      <w:pPr>
        <w:pStyle w:val="Standa"/>
        <w:numPr>
          <w:ilvl w:val="1"/>
          <w:numId w:val="16"/>
        </w:numPr>
        <w:ind w:left="1134" w:hanging="567"/>
      </w:pPr>
      <w:r w:rsidRPr="00036FB0">
        <w:t xml:space="preserve">Der Zinssatz im Falle eines Zahlungsverzugs beträgt acht Prozentpunkte über dem jeweils geltenden Basiszinssatz nach </w:t>
      </w:r>
      <w:r>
        <w:t xml:space="preserve">§ </w:t>
      </w:r>
      <w:r w:rsidRPr="00036FB0">
        <w:t>247 BGB.</w:t>
      </w:r>
      <w:bookmarkStart w:id="162" w:name="_Ref270497832"/>
      <w:r>
        <w:br/>
      </w:r>
    </w:p>
    <w:p w14:paraId="1F68DC27" w14:textId="77777777" w:rsidR="005C3519" w:rsidRDefault="005C3519" w:rsidP="005C3519">
      <w:pPr>
        <w:pStyle w:val="berschrift1"/>
      </w:pPr>
      <w:bookmarkStart w:id="163" w:name="_Toc389476567"/>
      <w:bookmarkStart w:id="164" w:name="_Toc389476674"/>
      <w:bookmarkStart w:id="165" w:name="_Toc389476700"/>
      <w:bookmarkStart w:id="166" w:name="_Toc389476742"/>
      <w:bookmarkStart w:id="167" w:name="_Toc524515144"/>
      <w:r w:rsidRPr="00036FB0">
        <w:t>Mängelansprüche, Haftung</w:t>
      </w:r>
      <w:bookmarkEnd w:id="162"/>
      <w:r w:rsidR="00B5374E">
        <w:t xml:space="preserve"> und Abtretung von Ansprüchen</w:t>
      </w:r>
      <w:bookmarkEnd w:id="163"/>
      <w:bookmarkEnd w:id="164"/>
      <w:bookmarkEnd w:id="165"/>
      <w:bookmarkEnd w:id="166"/>
      <w:bookmarkEnd w:id="167"/>
      <w:r>
        <w:br/>
      </w:r>
    </w:p>
    <w:p w14:paraId="14D27F97" w14:textId="2D112CAF" w:rsidR="005C3519" w:rsidRDefault="005C3519" w:rsidP="00F65A3C">
      <w:pPr>
        <w:pStyle w:val="Standa"/>
        <w:numPr>
          <w:ilvl w:val="1"/>
          <w:numId w:val="17"/>
        </w:numPr>
        <w:ind w:left="1134" w:hanging="567"/>
        <w:jc w:val="both"/>
      </w:pPr>
      <w:r w:rsidRPr="00036FB0">
        <w:t xml:space="preserve">Die Mängelhaftung </w:t>
      </w:r>
      <w:r w:rsidR="00A90EEA">
        <w:t>und Ha</w:t>
      </w:r>
      <w:r w:rsidR="00451F47">
        <w:t>f</w:t>
      </w:r>
      <w:r w:rsidR="00A90EEA">
        <w:t xml:space="preserve">tung im Übrigen </w:t>
      </w:r>
      <w:r w:rsidRPr="00036FB0">
        <w:t>richtet sich nach den Vorschriften des BGB</w:t>
      </w:r>
      <w:r w:rsidR="00B5374E">
        <w:t>.</w:t>
      </w:r>
    </w:p>
    <w:p w14:paraId="6A7578E7" w14:textId="77777777" w:rsidR="00871124" w:rsidRDefault="00871124" w:rsidP="00871124">
      <w:pPr>
        <w:pStyle w:val="Standa"/>
        <w:ind w:left="1134"/>
      </w:pPr>
    </w:p>
    <w:p w14:paraId="37AC26D6" w14:textId="5AF42716" w:rsidR="008A7E98" w:rsidRDefault="005C3519" w:rsidP="00F65A3C">
      <w:pPr>
        <w:pStyle w:val="Standa"/>
        <w:numPr>
          <w:ilvl w:val="1"/>
          <w:numId w:val="17"/>
        </w:numPr>
        <w:ind w:left="1134" w:hanging="567"/>
        <w:jc w:val="both"/>
      </w:pPr>
      <w:r w:rsidRPr="00036FB0">
        <w:t>D</w:t>
      </w:r>
      <w:r w:rsidR="004A0F9C">
        <w:t>er</w:t>
      </w:r>
      <w:r w:rsidRPr="00036FB0">
        <w:t xml:space="preserve"> </w:t>
      </w:r>
      <w:r w:rsidR="004A0F9C">
        <w:t xml:space="preserve">Auftraggeber </w:t>
      </w:r>
      <w:r w:rsidR="002B26E9">
        <w:t>tritt hiermit seine</w:t>
      </w:r>
      <w:r w:rsidRPr="00036FB0">
        <w:t xml:space="preserve"> etwaigen bestehenden und künftigen Gewährleistungs- und Haftungsansprüche gegen Dritte (z. B. den Hers</w:t>
      </w:r>
      <w:r w:rsidR="00A57F20">
        <w:t>teller und den Verkäufer der WEA</w:t>
      </w:r>
      <w:r w:rsidRPr="00036FB0">
        <w:t xml:space="preserve">) an die dies annehmende </w:t>
      </w:r>
      <w:r w:rsidR="00AB4067">
        <w:t>Deutsche Windtechnik</w:t>
      </w:r>
      <w:r w:rsidRPr="00036FB0">
        <w:t xml:space="preserve"> ab. </w:t>
      </w:r>
      <w:bookmarkStart w:id="168" w:name="_Ref270937691"/>
    </w:p>
    <w:p w14:paraId="625AAF50" w14:textId="11BBF03D" w:rsidR="00226639" w:rsidRDefault="00226639" w:rsidP="00226639">
      <w:pPr>
        <w:pStyle w:val="Listenabsatz"/>
      </w:pPr>
    </w:p>
    <w:p w14:paraId="4C048C85" w14:textId="77777777" w:rsidR="005C3519" w:rsidRDefault="005C3519" w:rsidP="005C3519">
      <w:pPr>
        <w:pStyle w:val="berschrift1"/>
      </w:pPr>
      <w:bookmarkStart w:id="169" w:name="_Toc389476568"/>
      <w:bookmarkStart w:id="170" w:name="_Toc389476675"/>
      <w:bookmarkStart w:id="171" w:name="_Toc389476701"/>
      <w:bookmarkStart w:id="172" w:name="_Toc389476743"/>
      <w:bookmarkStart w:id="173" w:name="_Toc524515145"/>
      <w:r w:rsidRPr="00036FB0">
        <w:t>Versicher</w:t>
      </w:r>
      <w:r w:rsidRPr="004921F2">
        <w:t>u</w:t>
      </w:r>
      <w:r w:rsidRPr="00036FB0">
        <w:t>ngen</w:t>
      </w:r>
      <w:bookmarkEnd w:id="168"/>
      <w:bookmarkEnd w:id="169"/>
      <w:bookmarkEnd w:id="170"/>
      <w:bookmarkEnd w:id="171"/>
      <w:bookmarkEnd w:id="172"/>
      <w:bookmarkEnd w:id="173"/>
      <w:r>
        <w:br/>
      </w:r>
    </w:p>
    <w:p w14:paraId="658F98D7" w14:textId="7B25CC7A" w:rsidR="00674C23" w:rsidRDefault="005C3519" w:rsidP="00F65A3C">
      <w:pPr>
        <w:pStyle w:val="Standa"/>
        <w:numPr>
          <w:ilvl w:val="1"/>
          <w:numId w:val="18"/>
        </w:numPr>
        <w:ind w:left="1134" w:hanging="567"/>
        <w:jc w:val="both"/>
      </w:pPr>
      <w:r w:rsidRPr="00036FB0">
        <w:t xml:space="preserve">Die </w:t>
      </w:r>
      <w:r w:rsidR="00AB4067">
        <w:t>Deutsche Windtechnik</w:t>
      </w:r>
      <w:r w:rsidRPr="00036FB0">
        <w:t xml:space="preserve"> hat eine Betriebshaftpflichtversicherung mit einer Deckungssumme von EUR 10.000.000,00 für Personen- und Sachschäden zu unterhalten.</w:t>
      </w:r>
    </w:p>
    <w:p w14:paraId="50E757BB" w14:textId="77777777" w:rsidR="00674C23" w:rsidRDefault="00674C23" w:rsidP="00674C23">
      <w:pPr>
        <w:pStyle w:val="Standa"/>
        <w:ind w:left="1134"/>
      </w:pPr>
    </w:p>
    <w:p w14:paraId="561D82CA" w14:textId="4520F056" w:rsidR="00674C23" w:rsidRPr="00674C23" w:rsidRDefault="00674C23" w:rsidP="00F65A3C">
      <w:pPr>
        <w:pStyle w:val="Standa"/>
        <w:numPr>
          <w:ilvl w:val="1"/>
          <w:numId w:val="18"/>
        </w:numPr>
        <w:ind w:left="1134" w:hanging="567"/>
        <w:jc w:val="both"/>
      </w:pPr>
      <w:r w:rsidRPr="00674C23">
        <w:t xml:space="preserve">Zur Absicherung der Verpflichtung aus diesem Vollwartungsvertrag schließt die </w:t>
      </w:r>
      <w:r w:rsidR="00AB4067">
        <w:t>Deutsche Windtechnik</w:t>
      </w:r>
      <w:r w:rsidRPr="00674C23">
        <w:t xml:space="preserve"> eine Maschinen- und Maschinen-BU-Versicherung in übliche</w:t>
      </w:r>
      <w:r w:rsidR="00451F47">
        <w:t>m</w:t>
      </w:r>
      <w:r w:rsidRPr="00674C23">
        <w:t xml:space="preserve"> Umfang bei einem namhaften deutschen Versicherer ab.</w:t>
      </w:r>
    </w:p>
    <w:p w14:paraId="452F61C3" w14:textId="5217B7C2" w:rsidR="00F53366" w:rsidRDefault="00F53366" w:rsidP="00674C23">
      <w:pPr>
        <w:pStyle w:val="Standa"/>
        <w:ind w:left="1134"/>
      </w:pPr>
    </w:p>
    <w:p w14:paraId="45C662A3" w14:textId="77777777" w:rsidR="005C3519" w:rsidRDefault="005C3519" w:rsidP="005C3519">
      <w:pPr>
        <w:pStyle w:val="berschrift1"/>
      </w:pPr>
      <w:bookmarkStart w:id="174" w:name="_Toc389476569"/>
      <w:bookmarkStart w:id="175" w:name="_Toc389476676"/>
      <w:bookmarkStart w:id="176" w:name="_Toc389476702"/>
      <w:bookmarkStart w:id="177" w:name="_Toc389476744"/>
      <w:bookmarkStart w:id="178" w:name="_Toc524515146"/>
      <w:r w:rsidRPr="00036FB0">
        <w:t>Rechtsnachfolge</w:t>
      </w:r>
      <w:bookmarkEnd w:id="174"/>
      <w:bookmarkEnd w:id="175"/>
      <w:bookmarkEnd w:id="176"/>
      <w:bookmarkEnd w:id="177"/>
      <w:bookmarkEnd w:id="178"/>
      <w:r>
        <w:br/>
      </w:r>
    </w:p>
    <w:p w14:paraId="66C2D729" w14:textId="670546EC" w:rsidR="005C3519" w:rsidRDefault="003B1198" w:rsidP="00F65A3C">
      <w:pPr>
        <w:pStyle w:val="Standa"/>
        <w:numPr>
          <w:ilvl w:val="1"/>
          <w:numId w:val="19"/>
        </w:numPr>
        <w:ind w:left="1134" w:hanging="567"/>
        <w:jc w:val="both"/>
      </w:pPr>
      <w:r w:rsidRPr="003454E2">
        <w:t>Überlässt der Auftraggeber im Wege der Rechtsnachfolge oder auf andere Weise einzelne oder sämtliche der WEA endgültig Dritten</w:t>
      </w:r>
      <w:r w:rsidR="005C3519" w:rsidRPr="003454E2">
        <w:t>, so bleibt ihre Verpflichtung zur Zahlung der vereinbarten Vergütung für die Restlaufzeit</w:t>
      </w:r>
      <w:r w:rsidR="005C3519" w:rsidRPr="00036FB0">
        <w:t xml:space="preserve"> bestehen, es sei denn, der Dritte tritt in Bezug auf die jeweilige</w:t>
      </w:r>
      <w:r w:rsidR="00A57F20">
        <w:t>(</w:t>
      </w:r>
      <w:r w:rsidR="005C3519" w:rsidRPr="00036FB0">
        <w:t>n</w:t>
      </w:r>
      <w:r w:rsidR="00A57F20">
        <w:t>)</w:t>
      </w:r>
      <w:r w:rsidR="005C3519" w:rsidRPr="00036FB0">
        <w:t xml:space="preserve"> W</w:t>
      </w:r>
      <w:r w:rsidR="00A57F20">
        <w:t>EA</w:t>
      </w:r>
      <w:r w:rsidR="005C3519" w:rsidRPr="00036FB0">
        <w:t xml:space="preserve"> für d</w:t>
      </w:r>
      <w:r w:rsidR="004A0F9C">
        <w:t>en</w:t>
      </w:r>
      <w:r w:rsidR="005C3519" w:rsidRPr="00036FB0">
        <w:t xml:space="preserve"> </w:t>
      </w:r>
      <w:r w:rsidR="004A0F9C">
        <w:t>Auftraggeber</w:t>
      </w:r>
      <w:r w:rsidR="005C3519" w:rsidRPr="00036FB0">
        <w:t xml:space="preserve"> mit Zustimmung der </w:t>
      </w:r>
      <w:r w:rsidR="00AB4067">
        <w:t>Deutsche</w:t>
      </w:r>
      <w:r w:rsidR="00092852">
        <w:t>n</w:t>
      </w:r>
      <w:r w:rsidR="00AB4067">
        <w:t xml:space="preserve"> Windtechnik</w:t>
      </w:r>
      <w:r w:rsidR="005C3519" w:rsidRPr="00036FB0">
        <w:t xml:space="preserve"> in diesen Vertrag ein.</w:t>
      </w:r>
    </w:p>
    <w:p w14:paraId="5BC538D4" w14:textId="77777777" w:rsidR="00D04F4D" w:rsidRDefault="00D04F4D" w:rsidP="00D04F4D">
      <w:pPr>
        <w:pStyle w:val="Standa"/>
        <w:ind w:left="1134"/>
      </w:pPr>
    </w:p>
    <w:p w14:paraId="3821FD4D" w14:textId="31B3EC53" w:rsidR="005C3519" w:rsidRDefault="005C3519" w:rsidP="00F65A3C">
      <w:pPr>
        <w:pStyle w:val="Standa"/>
        <w:numPr>
          <w:ilvl w:val="1"/>
          <w:numId w:val="19"/>
        </w:numPr>
        <w:ind w:left="1134" w:hanging="567"/>
        <w:jc w:val="both"/>
      </w:pPr>
      <w:r w:rsidRPr="00036FB0">
        <w:t xml:space="preserve">Die </w:t>
      </w:r>
      <w:r w:rsidR="00AB4067">
        <w:t>Deutsche Windtechnik</w:t>
      </w:r>
      <w:r w:rsidRPr="00036FB0">
        <w:t xml:space="preserve"> ihrerseits ist nicht berechtigt, ihre Rechte und Pflichten aus dem Vertrag ohne Zustimmung de</w:t>
      </w:r>
      <w:r w:rsidR="004A0F9C">
        <w:t>s</w:t>
      </w:r>
      <w:r w:rsidRPr="00036FB0">
        <w:t xml:space="preserve"> </w:t>
      </w:r>
      <w:r w:rsidR="004A0F9C">
        <w:t>Auftraggebers</w:t>
      </w:r>
      <w:r w:rsidRPr="00036FB0">
        <w:t xml:space="preserve"> ganz oder teilweise auf Dritte zu übertragen. Ihr ist jedoch die Übertragung </w:t>
      </w:r>
      <w:r w:rsidR="003B1169">
        <w:t>ihrer</w:t>
      </w:r>
      <w:r w:rsidRPr="00036FB0">
        <w:t xml:space="preserve"> Rechte und Pflichten im Wege der Umwandlung ihres Unternehmens durch Verschmelzung mit einem </w:t>
      </w:r>
      <w:r w:rsidRPr="00036FB0">
        <w:lastRenderedPageBreak/>
        <w:t>anderen Unternehmen oder die Übertragung auf ein verbundenes Unternehmen im Sinne der §§ 15 ff. AktG gestattet.</w:t>
      </w:r>
    </w:p>
    <w:p w14:paraId="0AFF361D" w14:textId="77777777" w:rsidR="00D04F4D" w:rsidRDefault="00D04F4D" w:rsidP="00D04F4D">
      <w:pPr>
        <w:pStyle w:val="Standa"/>
        <w:ind w:left="1134"/>
      </w:pPr>
    </w:p>
    <w:p w14:paraId="7BCBA06B" w14:textId="77777777" w:rsidR="008F30CB" w:rsidRDefault="005C3519" w:rsidP="00F65A3C">
      <w:pPr>
        <w:pStyle w:val="Standa"/>
        <w:numPr>
          <w:ilvl w:val="1"/>
          <w:numId w:val="19"/>
        </w:numPr>
        <w:ind w:left="1134" w:hanging="567"/>
        <w:jc w:val="both"/>
      </w:pPr>
      <w:r w:rsidRPr="00036FB0">
        <w:t xml:space="preserve">Die Parteien dürfen die für eine Übertragung </w:t>
      </w:r>
      <w:r w:rsidR="002B26E9">
        <w:t xml:space="preserve">des Vertrages </w:t>
      </w:r>
      <w:r w:rsidRPr="00036FB0">
        <w:t>erforderliche Zustimmung nur aus wichtigem Grund verweigern.</w:t>
      </w:r>
    </w:p>
    <w:p w14:paraId="4DD61751" w14:textId="44686A78" w:rsidR="00C205CC" w:rsidRDefault="00C205CC" w:rsidP="00D04F4D">
      <w:pPr>
        <w:pStyle w:val="Standa"/>
        <w:ind w:left="1134"/>
      </w:pPr>
    </w:p>
    <w:p w14:paraId="29494E60" w14:textId="77777777" w:rsidR="005C3519" w:rsidRDefault="005C3519" w:rsidP="005C3519">
      <w:pPr>
        <w:pStyle w:val="berschrift1"/>
      </w:pPr>
      <w:bookmarkStart w:id="179" w:name="_Toc389476570"/>
      <w:bookmarkStart w:id="180" w:name="_Toc389476677"/>
      <w:bookmarkStart w:id="181" w:name="_Toc389476703"/>
      <w:bookmarkStart w:id="182" w:name="_Toc389476745"/>
      <w:bookmarkStart w:id="183" w:name="_Toc524515147"/>
      <w:r w:rsidRPr="00036FB0">
        <w:t>Vertragsdauer; Kündigung</w:t>
      </w:r>
      <w:bookmarkStart w:id="184" w:name="_Ref271112635"/>
      <w:bookmarkEnd w:id="179"/>
      <w:bookmarkEnd w:id="180"/>
      <w:bookmarkEnd w:id="181"/>
      <w:bookmarkEnd w:id="182"/>
      <w:bookmarkEnd w:id="183"/>
      <w:r>
        <w:br/>
      </w:r>
    </w:p>
    <w:p w14:paraId="7C508B71" w14:textId="03788A41" w:rsidR="003022DE" w:rsidRDefault="005C3519" w:rsidP="00F65A3C">
      <w:pPr>
        <w:pStyle w:val="Standa"/>
        <w:numPr>
          <w:ilvl w:val="1"/>
          <w:numId w:val="20"/>
        </w:numPr>
        <w:ind w:left="1134" w:hanging="567"/>
        <w:jc w:val="both"/>
      </w:pPr>
      <w:r>
        <w:t>D</w:t>
      </w:r>
      <w:r w:rsidRPr="00036FB0">
        <w:t>er Vert</w:t>
      </w:r>
      <w:r w:rsidR="00D04F4D">
        <w:t xml:space="preserve">rag wird für eine Laufzeit von </w:t>
      </w:r>
      <w:del w:id="185" w:author="Gabi Bloh" w:date="2018-09-19T13:08:00Z">
        <w:r w:rsidR="00EF1ED7" w:rsidRPr="00EF1ED7" w:rsidDel="008144DE">
          <w:rPr>
            <w:rFonts w:cs="Arial"/>
            <w:b/>
            <w:szCs w:val="22"/>
          </w:rPr>
          <w:fldChar w:fldCharType="begin">
            <w:ffData>
              <w:name w:val=""/>
              <w:enabled/>
              <w:calcOnExit w:val="0"/>
              <w:textInput>
                <w:default w:val="vier"/>
              </w:textInput>
            </w:ffData>
          </w:fldChar>
        </w:r>
        <w:r w:rsidR="00EF1ED7" w:rsidRPr="00EF1ED7" w:rsidDel="008144DE">
          <w:rPr>
            <w:rFonts w:cs="Arial"/>
            <w:b/>
            <w:szCs w:val="22"/>
          </w:rPr>
          <w:delInstrText xml:space="preserve"> FORMTEXT </w:delInstrText>
        </w:r>
        <w:r w:rsidR="00EF1ED7" w:rsidRPr="00EF1ED7" w:rsidDel="008144DE">
          <w:rPr>
            <w:rFonts w:cs="Arial"/>
            <w:b/>
            <w:szCs w:val="22"/>
          </w:rPr>
        </w:r>
        <w:r w:rsidR="00EF1ED7" w:rsidRPr="00EF1ED7" w:rsidDel="008144DE">
          <w:rPr>
            <w:rFonts w:cs="Arial"/>
            <w:b/>
            <w:szCs w:val="22"/>
          </w:rPr>
          <w:fldChar w:fldCharType="separate"/>
        </w:r>
        <w:r w:rsidR="00EF1ED7" w:rsidRPr="00EF1ED7" w:rsidDel="008144DE">
          <w:rPr>
            <w:rFonts w:cs="Arial"/>
            <w:b/>
            <w:noProof/>
            <w:szCs w:val="22"/>
          </w:rPr>
          <w:delText>vier</w:delText>
        </w:r>
        <w:r w:rsidR="00EF1ED7" w:rsidRPr="00EF1ED7" w:rsidDel="008144DE">
          <w:rPr>
            <w:rFonts w:cs="Arial"/>
            <w:b/>
            <w:szCs w:val="22"/>
          </w:rPr>
          <w:fldChar w:fldCharType="end"/>
        </w:r>
        <w:r w:rsidRPr="00036FB0" w:rsidDel="008144DE">
          <w:delText xml:space="preserve"> </w:delText>
        </w:r>
      </w:del>
      <w:ins w:id="186" w:author="Gabi Bloh" w:date="2018-09-19T13:08:00Z">
        <w:r w:rsidR="008144DE">
          <w:rPr>
            <w:rFonts w:cs="Arial"/>
            <w:b/>
            <w:szCs w:val="22"/>
          </w:rPr>
          <w:t>3,75</w:t>
        </w:r>
        <w:r w:rsidR="008144DE" w:rsidRPr="00036FB0">
          <w:t xml:space="preserve"> </w:t>
        </w:r>
      </w:ins>
      <w:r w:rsidRPr="00036FB0">
        <w:t>Jahren</w:t>
      </w:r>
      <w:r w:rsidR="00BC7828">
        <w:t>, beginnend mit dem in Nr. </w:t>
      </w:r>
      <w:r w:rsidR="00BC7828">
        <w:fldChar w:fldCharType="begin"/>
      </w:r>
      <w:r w:rsidR="00BC7828">
        <w:instrText xml:space="preserve"> REF _Ref435705356 \r \h </w:instrText>
      </w:r>
      <w:r w:rsidR="00BC7828">
        <w:fldChar w:fldCharType="separate"/>
      </w:r>
      <w:r w:rsidR="00C577F2">
        <w:t>1.2</w:t>
      </w:r>
      <w:r w:rsidR="00BC7828">
        <w:fldChar w:fldCharType="end"/>
      </w:r>
      <w:r>
        <w:t xml:space="preserve"> bezeichneten Zeitpunkt, </w:t>
      </w:r>
      <w:r w:rsidRPr="00036FB0">
        <w:t>geschlossen</w:t>
      </w:r>
      <w:r w:rsidR="003B1169">
        <w:t xml:space="preserve"> und endet am </w:t>
      </w:r>
      <w:del w:id="187" w:author="Gabi Bloh" w:date="2018-09-19T13:08:00Z">
        <w:r w:rsidR="00EF1ED7" w:rsidRPr="00EF1ED7" w:rsidDel="008144DE">
          <w:rPr>
            <w:rFonts w:cs="Arial"/>
            <w:b/>
            <w:szCs w:val="22"/>
          </w:rPr>
          <w:fldChar w:fldCharType="begin">
            <w:ffData>
              <w:name w:val=""/>
              <w:enabled/>
              <w:calcOnExit w:val="0"/>
              <w:textInput>
                <w:default w:val="01.04.2023"/>
              </w:textInput>
            </w:ffData>
          </w:fldChar>
        </w:r>
        <w:r w:rsidR="00EF1ED7" w:rsidRPr="00EF1ED7" w:rsidDel="008144DE">
          <w:rPr>
            <w:rFonts w:cs="Arial"/>
            <w:b/>
            <w:szCs w:val="22"/>
          </w:rPr>
          <w:delInstrText xml:space="preserve"> FORMTEXT </w:delInstrText>
        </w:r>
        <w:r w:rsidR="00EF1ED7" w:rsidRPr="00EF1ED7" w:rsidDel="008144DE">
          <w:rPr>
            <w:rFonts w:cs="Arial"/>
            <w:b/>
            <w:szCs w:val="22"/>
          </w:rPr>
        </w:r>
        <w:r w:rsidR="00EF1ED7" w:rsidRPr="00EF1ED7" w:rsidDel="008144DE">
          <w:rPr>
            <w:rFonts w:cs="Arial"/>
            <w:b/>
            <w:szCs w:val="22"/>
          </w:rPr>
          <w:fldChar w:fldCharType="separate"/>
        </w:r>
        <w:r w:rsidR="00EF1ED7" w:rsidRPr="00EF1ED7" w:rsidDel="008144DE">
          <w:rPr>
            <w:rFonts w:cs="Arial"/>
            <w:b/>
            <w:noProof/>
            <w:szCs w:val="22"/>
          </w:rPr>
          <w:delText>01.04.2023</w:delText>
        </w:r>
        <w:r w:rsidR="00EF1ED7" w:rsidRPr="00EF1ED7" w:rsidDel="008144DE">
          <w:rPr>
            <w:rFonts w:cs="Arial"/>
            <w:b/>
            <w:szCs w:val="22"/>
          </w:rPr>
          <w:fldChar w:fldCharType="end"/>
        </w:r>
      </w:del>
      <w:ins w:id="188" w:author="Gabi Bloh" w:date="2018-09-19T13:08:00Z">
        <w:r w:rsidR="008144DE">
          <w:rPr>
            <w:rFonts w:cs="Arial"/>
            <w:b/>
            <w:szCs w:val="22"/>
          </w:rPr>
          <w:t>31.12.22</w:t>
        </w:r>
      </w:ins>
      <w:r>
        <w:t>.</w:t>
      </w:r>
      <w:r w:rsidRPr="00036FB0">
        <w:t xml:space="preserve"> Das Recht der Parteien zur außerordentlichen Kündigung aus wichtigem Grund bleibt hiervon unberührt.</w:t>
      </w:r>
      <w:bookmarkEnd w:id="184"/>
    </w:p>
    <w:p w14:paraId="390274B3" w14:textId="77777777" w:rsidR="00C205CC" w:rsidRDefault="00C205CC" w:rsidP="00D04F4D">
      <w:pPr>
        <w:pStyle w:val="Standa"/>
        <w:ind w:left="1134"/>
        <w:jc w:val="both"/>
      </w:pPr>
    </w:p>
    <w:p w14:paraId="2E43BA3D" w14:textId="664E694C" w:rsidR="003022DE" w:rsidRPr="00C947CE" w:rsidRDefault="003022DE" w:rsidP="00D04F4D">
      <w:pPr>
        <w:pStyle w:val="Standa"/>
        <w:ind w:left="1134"/>
        <w:jc w:val="both"/>
      </w:pPr>
      <w:r w:rsidRPr="00C947CE">
        <w:t xml:space="preserve">Für den Fall, dass durch ein Repowering die in </w:t>
      </w:r>
      <w:r w:rsidRPr="00373F5A">
        <w:rPr>
          <w:b/>
        </w:rPr>
        <w:t>Anlage 1</w:t>
      </w:r>
      <w:r w:rsidRPr="00C947CE">
        <w:t xml:space="preserve"> aufgeführten Windenergieanlagen oder Teile davon vorzeitig außer Betrieb genommen werden, verpflichte</w:t>
      </w:r>
      <w:r w:rsidR="005532D4">
        <w:t>t</w:t>
      </w:r>
      <w:r w:rsidRPr="00C947CE">
        <w:t xml:space="preserve"> sich </w:t>
      </w:r>
      <w:r>
        <w:t>der Auftraggeber</w:t>
      </w:r>
      <w:r w:rsidRPr="00C947CE">
        <w:t xml:space="preserve"> dazu</w:t>
      </w:r>
      <w:r w:rsidR="005532D4">
        <w:t>,</w:t>
      </w:r>
      <w:r w:rsidRPr="00C947CE">
        <w:t xml:space="preserve"> </w:t>
      </w:r>
      <w:r w:rsidR="0041021C">
        <w:rPr>
          <w:rFonts w:cs="Arial"/>
          <w:szCs w:val="22"/>
        </w:rPr>
        <w:fldChar w:fldCharType="begin">
          <w:ffData>
            <w:name w:val=""/>
            <w:enabled/>
            <w:calcOnExit w:val="0"/>
            <w:textInput>
              <w:default w:val="50"/>
            </w:textInput>
          </w:ffData>
        </w:fldChar>
      </w:r>
      <w:r w:rsidR="0041021C">
        <w:rPr>
          <w:rFonts w:cs="Arial"/>
          <w:szCs w:val="22"/>
        </w:rPr>
        <w:instrText xml:space="preserve"> FORMTEXT </w:instrText>
      </w:r>
      <w:r w:rsidR="0041021C">
        <w:rPr>
          <w:rFonts w:cs="Arial"/>
          <w:szCs w:val="22"/>
        </w:rPr>
      </w:r>
      <w:r w:rsidR="0041021C">
        <w:rPr>
          <w:rFonts w:cs="Arial"/>
          <w:szCs w:val="22"/>
        </w:rPr>
        <w:fldChar w:fldCharType="separate"/>
      </w:r>
      <w:r w:rsidR="0041021C">
        <w:rPr>
          <w:rFonts w:cs="Arial"/>
          <w:noProof/>
          <w:szCs w:val="22"/>
        </w:rPr>
        <w:t>50</w:t>
      </w:r>
      <w:r w:rsidR="0041021C">
        <w:rPr>
          <w:rFonts w:cs="Arial"/>
          <w:szCs w:val="22"/>
        </w:rPr>
        <w:fldChar w:fldCharType="end"/>
      </w:r>
      <w:r w:rsidR="00BC7828">
        <w:rPr>
          <w:rFonts w:cs="Arial"/>
          <w:szCs w:val="22"/>
        </w:rPr>
        <w:t xml:space="preserve"> </w:t>
      </w:r>
      <w:r w:rsidRPr="00C947CE">
        <w:t>% der no</w:t>
      </w:r>
      <w:r>
        <w:t xml:space="preserve">ch </w:t>
      </w:r>
      <w:r w:rsidR="00E80CEB">
        <w:t xml:space="preserve">bis zum Ablauf der Vertragslaufzeit gemäß </w:t>
      </w:r>
      <w:r w:rsidR="00003278">
        <w:t xml:space="preserve">Unterabsatz 1 </w:t>
      </w:r>
      <w:r w:rsidR="00E80CEB">
        <w:t>S. 1 ent</w:t>
      </w:r>
      <w:r>
        <w:t xml:space="preserve">stehenden </w:t>
      </w:r>
      <w:r w:rsidRPr="00D04F4D">
        <w:t xml:space="preserve">Vergütungen gemäß </w:t>
      </w:r>
      <w:r w:rsidR="00BC7828">
        <w:t xml:space="preserve">Nr. </w:t>
      </w:r>
      <w:r w:rsidR="00BC7828">
        <w:fldChar w:fldCharType="begin"/>
      </w:r>
      <w:r w:rsidR="00BC7828">
        <w:instrText xml:space="preserve"> REF _Ref435706625 \r \h </w:instrText>
      </w:r>
      <w:r w:rsidR="00BC7828">
        <w:fldChar w:fldCharType="separate"/>
      </w:r>
      <w:r w:rsidR="00C577F2">
        <w:t>14.1</w:t>
      </w:r>
      <w:r w:rsidR="00BC7828">
        <w:fldChar w:fldCharType="end"/>
      </w:r>
      <w:r w:rsidRPr="00D04F4D">
        <w:t xml:space="preserve"> </w:t>
      </w:r>
      <w:r w:rsidR="00BC7828">
        <w:t xml:space="preserve">und ggf. Nr. </w:t>
      </w:r>
      <w:r w:rsidR="00BC7828">
        <w:fldChar w:fldCharType="begin"/>
      </w:r>
      <w:r w:rsidR="00BC7828">
        <w:instrText xml:space="preserve"> REF _Ref435705580 \r \h </w:instrText>
      </w:r>
      <w:r w:rsidR="00BC7828">
        <w:fldChar w:fldCharType="separate"/>
      </w:r>
      <w:r w:rsidR="00C577F2">
        <w:t>14.2</w:t>
      </w:r>
      <w:r w:rsidR="00BC7828">
        <w:fldChar w:fldCharType="end"/>
      </w:r>
      <w:r w:rsidR="00A90EEA">
        <w:t xml:space="preserve"> </w:t>
      </w:r>
      <w:r w:rsidR="00852D01">
        <w:t>– sofern das zusätzli</w:t>
      </w:r>
      <w:r w:rsidR="00BC7828">
        <w:t xml:space="preserve">che Leistungsmodul gemäß Nr. </w:t>
      </w:r>
      <w:r w:rsidR="00A72E2D">
        <w:fldChar w:fldCharType="begin"/>
      </w:r>
      <w:r w:rsidR="00A72E2D">
        <w:instrText xml:space="preserve"> REF _Ref465154049 \r \h </w:instrText>
      </w:r>
      <w:r w:rsidR="00A72E2D">
        <w:fldChar w:fldCharType="separate"/>
      </w:r>
      <w:r w:rsidR="00C577F2">
        <w:t>7.3</w:t>
      </w:r>
      <w:r w:rsidR="00A72E2D">
        <w:fldChar w:fldCharType="end"/>
      </w:r>
      <w:r w:rsidR="00A72E2D">
        <w:t xml:space="preserve"> </w:t>
      </w:r>
      <w:r w:rsidR="00852D01">
        <w:t>vereinbart ist –</w:t>
      </w:r>
      <w:r w:rsidR="00A90EEA">
        <w:t xml:space="preserve"> </w:t>
      </w:r>
      <w:r w:rsidRPr="00D04F4D">
        <w:t>als Einmalzahlung für die vorzeitig außer Betrieb genommene</w:t>
      </w:r>
      <w:r w:rsidR="00A57F20" w:rsidRPr="00D04F4D">
        <w:t>(</w:t>
      </w:r>
      <w:r w:rsidRPr="00D04F4D">
        <w:t>n</w:t>
      </w:r>
      <w:r w:rsidR="00A57F20" w:rsidRPr="00D04F4D">
        <w:t>)</w:t>
      </w:r>
      <w:r w:rsidRPr="00D04F4D">
        <w:t xml:space="preserve"> W</w:t>
      </w:r>
      <w:r w:rsidR="00A57F20" w:rsidRPr="00D04F4D">
        <w:t>EA</w:t>
      </w:r>
      <w:r w:rsidRPr="00D04F4D">
        <w:t xml:space="preserve"> bis zum Vertragsende</w:t>
      </w:r>
      <w:r w:rsidRPr="00C947CE">
        <w:t xml:space="preserve"> zu bezahlen. Die Zahlung wir</w:t>
      </w:r>
      <w:r w:rsidR="00F53366">
        <w:t>d</w:t>
      </w:r>
      <w:r w:rsidRPr="00C947CE">
        <w:t xml:space="preserve"> fällig bei einem endgültigen außer Betrieb setzen der W</w:t>
      </w:r>
      <w:r w:rsidR="00F53366">
        <w:t>EA</w:t>
      </w:r>
      <w:r w:rsidRPr="00C947CE">
        <w:t xml:space="preserve">. </w:t>
      </w:r>
    </w:p>
    <w:p w14:paraId="774C8D60" w14:textId="77777777" w:rsidR="00FB1B6C" w:rsidRDefault="00FB1B6C" w:rsidP="00FB1B6C">
      <w:pPr>
        <w:pStyle w:val="Standa"/>
        <w:ind w:left="1134"/>
      </w:pPr>
    </w:p>
    <w:p w14:paraId="4ED88633" w14:textId="5678AF31" w:rsidR="005C3519" w:rsidRDefault="008F30CB" w:rsidP="00F65A3C">
      <w:pPr>
        <w:pStyle w:val="Standa"/>
        <w:numPr>
          <w:ilvl w:val="1"/>
          <w:numId w:val="20"/>
        </w:numPr>
        <w:ind w:left="1134" w:hanging="567"/>
        <w:jc w:val="both"/>
      </w:pPr>
      <w:r>
        <w:t>D</w:t>
      </w:r>
      <w:r w:rsidR="005C3519" w:rsidRPr="00036FB0">
        <w:t>e</w:t>
      </w:r>
      <w:r>
        <w:t>r</w:t>
      </w:r>
      <w:r w:rsidR="005C3519" w:rsidRPr="00036FB0">
        <w:t xml:space="preserve"> </w:t>
      </w:r>
      <w:r w:rsidR="004A0F9C">
        <w:t>A</w:t>
      </w:r>
      <w:r>
        <w:t>uftraggeber</w:t>
      </w:r>
      <w:r w:rsidR="005C3519" w:rsidRPr="00036FB0">
        <w:t xml:space="preserve"> hat die Option, den Vertrag maximal </w:t>
      </w:r>
      <w:r w:rsidR="008873DF" w:rsidRPr="00BC7828">
        <w:t xml:space="preserve">um </w:t>
      </w:r>
      <w:r w:rsidR="002B26E9" w:rsidRPr="00BC7828">
        <w:t xml:space="preserve">einmalig </w:t>
      </w:r>
      <w:r w:rsidR="004801E9" w:rsidRPr="00BC7828">
        <w:t>fünf</w:t>
      </w:r>
      <w:r w:rsidR="008873DF" w:rsidRPr="00BC7828">
        <w:t xml:space="preserve"> Jahre</w:t>
      </w:r>
      <w:r w:rsidR="008873DF">
        <w:t xml:space="preserve"> </w:t>
      </w:r>
      <w:r w:rsidR="005C3519" w:rsidRPr="00036FB0">
        <w:t>zu verlängern. D</w:t>
      </w:r>
      <w:r>
        <w:t>er</w:t>
      </w:r>
      <w:r w:rsidR="005C3519" w:rsidRPr="00036FB0">
        <w:t xml:space="preserve"> </w:t>
      </w:r>
      <w:r w:rsidR="004A0F9C">
        <w:t>A</w:t>
      </w:r>
      <w:r>
        <w:t>uftraggeber</w:t>
      </w:r>
      <w:r w:rsidR="005C3519" w:rsidRPr="00036FB0">
        <w:t xml:space="preserve"> hat diese Option bis spätestens </w:t>
      </w:r>
      <w:r w:rsidR="00BC7828" w:rsidRPr="00BC7828">
        <w:t>sechs</w:t>
      </w:r>
      <w:r w:rsidR="005C3519" w:rsidRPr="00036FB0">
        <w:t xml:space="preserve"> Monate vor Vertragsablauf durch schriftliche Erklärung gegenüber der </w:t>
      </w:r>
      <w:r w:rsidR="00AB4067">
        <w:t>Deutsche</w:t>
      </w:r>
      <w:r w:rsidR="00092852">
        <w:t>n</w:t>
      </w:r>
      <w:r w:rsidR="00AB4067">
        <w:t xml:space="preserve"> Windtechnik</w:t>
      </w:r>
      <w:r w:rsidR="005C3519" w:rsidRPr="00036FB0">
        <w:t xml:space="preserve"> auszuüben. Im Falle der Optionsausübung gilt der Vertrag </w:t>
      </w:r>
      <w:r w:rsidR="002B26E9">
        <w:t xml:space="preserve">für fünf Jahre </w:t>
      </w:r>
      <w:r w:rsidR="005C3519" w:rsidRPr="00036FB0">
        <w:t>fort, wobei die V</w:t>
      </w:r>
      <w:r w:rsidR="005F6F4D">
        <w:t>ergütung neu zu verhandeln ist.</w:t>
      </w:r>
    </w:p>
    <w:p w14:paraId="63A122C6" w14:textId="77777777" w:rsidR="00D04F4D" w:rsidRDefault="00D04F4D" w:rsidP="00D04F4D">
      <w:pPr>
        <w:pStyle w:val="Standa"/>
        <w:ind w:left="1134"/>
      </w:pPr>
    </w:p>
    <w:p w14:paraId="37BFF460" w14:textId="77777777" w:rsidR="005C3519" w:rsidRDefault="005C3519" w:rsidP="00F65A3C">
      <w:pPr>
        <w:pStyle w:val="Standa"/>
        <w:numPr>
          <w:ilvl w:val="1"/>
          <w:numId w:val="20"/>
        </w:numPr>
        <w:ind w:left="1134" w:hanging="567"/>
      </w:pPr>
      <w:r w:rsidRPr="00036FB0">
        <w:t>Jede Kündigung ist schriftlich zu erklären.</w:t>
      </w:r>
      <w:r>
        <w:br/>
      </w:r>
    </w:p>
    <w:p w14:paraId="5A0ED6AC" w14:textId="77777777" w:rsidR="005C3519" w:rsidRDefault="005C3519" w:rsidP="00F65A3C">
      <w:pPr>
        <w:pStyle w:val="Standa"/>
        <w:numPr>
          <w:ilvl w:val="1"/>
          <w:numId w:val="20"/>
        </w:numPr>
        <w:ind w:left="1134" w:hanging="567"/>
        <w:jc w:val="both"/>
      </w:pPr>
      <w:r w:rsidRPr="00036FB0">
        <w:t xml:space="preserve">Die </w:t>
      </w:r>
      <w:r w:rsidR="00AB4067">
        <w:t>Deutsche Windtechnik</w:t>
      </w:r>
      <w:r w:rsidRPr="00036FB0">
        <w:t xml:space="preserve"> gewährleistet, dass die W</w:t>
      </w:r>
      <w:r w:rsidR="00F53366">
        <w:t>EA</w:t>
      </w:r>
      <w:r w:rsidRPr="00036FB0">
        <w:t xml:space="preserve"> bei Vertragsende gemäß dem Wartungspflichtenheft des Windenergieanlagen-Herstellers gewartet worden sind; zu vorsorglichen Instandsetzungen und Reparaturen ist die </w:t>
      </w:r>
      <w:r w:rsidR="00AB4067">
        <w:t>Deutsche Windtechnik</w:t>
      </w:r>
      <w:r w:rsidRPr="00036FB0">
        <w:t xml:space="preserve"> nicht verpflichtet. Als vorsorglich gilt eine Instandsetzung oder Reparatur, wenn eine Regelwidrigkeit zwar vorhanden, aber mit überwiegender Wahrscheinlichkeit in den </w:t>
      </w:r>
      <w:r w:rsidRPr="005D6573">
        <w:t>ersten drei</w:t>
      </w:r>
      <w:r w:rsidRPr="00036FB0">
        <w:t xml:space="preserve"> Monaten nach Vertragsende kein akuter Reparaturbedarf gegeben ist.</w:t>
      </w:r>
    </w:p>
    <w:p w14:paraId="064E6F7C" w14:textId="0B6BA71D" w:rsidR="00D04F4D" w:rsidRDefault="00D04F4D" w:rsidP="00D04F4D">
      <w:pPr>
        <w:pStyle w:val="Standa"/>
        <w:ind w:left="1134"/>
        <w:jc w:val="both"/>
      </w:pPr>
    </w:p>
    <w:p w14:paraId="3BF6B211" w14:textId="77777777" w:rsidR="007948A3" w:rsidRDefault="007948A3" w:rsidP="00D04F4D">
      <w:pPr>
        <w:pStyle w:val="Standa"/>
        <w:ind w:left="1134"/>
        <w:jc w:val="both"/>
      </w:pPr>
    </w:p>
    <w:p w14:paraId="0A17AA36" w14:textId="77777777" w:rsidR="005C3519" w:rsidRDefault="005C3519" w:rsidP="005C3519">
      <w:pPr>
        <w:pStyle w:val="berschrift1"/>
      </w:pPr>
      <w:bookmarkStart w:id="189" w:name="_Toc389476571"/>
      <w:bookmarkStart w:id="190" w:name="_Toc389476678"/>
      <w:bookmarkStart w:id="191" w:name="_Toc389476704"/>
      <w:bookmarkStart w:id="192" w:name="_Toc389476746"/>
      <w:bookmarkStart w:id="193" w:name="_Toc524515148"/>
      <w:r w:rsidRPr="00036FB0">
        <w:t>Schlussbestimmungen</w:t>
      </w:r>
      <w:bookmarkEnd w:id="189"/>
      <w:bookmarkEnd w:id="190"/>
      <w:bookmarkEnd w:id="191"/>
      <w:bookmarkEnd w:id="192"/>
      <w:bookmarkEnd w:id="193"/>
      <w:r>
        <w:br/>
      </w:r>
    </w:p>
    <w:p w14:paraId="48E99C01" w14:textId="4BD997D2" w:rsidR="005C3519" w:rsidRDefault="005C3519" w:rsidP="00F65A3C">
      <w:pPr>
        <w:pStyle w:val="Standa"/>
        <w:numPr>
          <w:ilvl w:val="1"/>
          <w:numId w:val="21"/>
        </w:numPr>
        <w:ind w:left="1134" w:hanging="567"/>
        <w:jc w:val="both"/>
      </w:pPr>
      <w:r w:rsidRPr="00036FB0">
        <w:t>Mündliche wie schriftliche Nebenabreden, die über die hier vereinbarten Regelungen hinausgehen oder im Rahmen der Vertragsverhandlungen zu diesem Vertrag getroffen wurden, verlieren mit Unterzeichnung des Vertrages ihre Gültigkeit.</w:t>
      </w:r>
    </w:p>
    <w:p w14:paraId="4512A9A8" w14:textId="77777777" w:rsidR="00D04F4D" w:rsidRDefault="00D04F4D" w:rsidP="00D04F4D">
      <w:pPr>
        <w:pStyle w:val="Standa"/>
        <w:ind w:left="1134"/>
      </w:pPr>
    </w:p>
    <w:p w14:paraId="78035CF5" w14:textId="185D2DCE" w:rsidR="008F30CB" w:rsidRDefault="005C3519" w:rsidP="00F65A3C">
      <w:pPr>
        <w:pStyle w:val="Standa"/>
        <w:numPr>
          <w:ilvl w:val="1"/>
          <w:numId w:val="21"/>
        </w:numPr>
        <w:ind w:left="1134" w:hanging="567"/>
        <w:jc w:val="both"/>
      </w:pPr>
      <w:r w:rsidRPr="00036FB0">
        <w:t>Änderungen und Ergänzungen dieses Vertrages bedürfen zu ihrer Wirksamkeit der Schriftform. Dies gilt auch für eine dieses Schriftformerfordernis aufhebende oder abändernde Vereinbarung.</w:t>
      </w:r>
    </w:p>
    <w:p w14:paraId="4B98A20B" w14:textId="77777777" w:rsidR="0051354A" w:rsidRDefault="0051354A" w:rsidP="0051354A">
      <w:pPr>
        <w:pStyle w:val="Standa"/>
        <w:jc w:val="both"/>
      </w:pPr>
    </w:p>
    <w:p w14:paraId="3412156C" w14:textId="77777777" w:rsidR="00FB1B6C" w:rsidRDefault="005C3519" w:rsidP="00F65A3C">
      <w:pPr>
        <w:pStyle w:val="Standa"/>
        <w:numPr>
          <w:ilvl w:val="1"/>
          <w:numId w:val="21"/>
        </w:numPr>
        <w:ind w:left="1134" w:hanging="567"/>
        <w:jc w:val="both"/>
      </w:pPr>
      <w:r w:rsidRPr="00036FB0">
        <w:t>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Parteien nach dem ursprünglichen Sinn und Zweck der unwirksamen oder undurchführbaren Bestimmung gewollt war. Gleiches gilt für etwaige Lücken in diesem Vertrag.</w:t>
      </w:r>
    </w:p>
    <w:p w14:paraId="34CC91CC" w14:textId="77777777" w:rsidR="00076BB1" w:rsidRDefault="00076BB1" w:rsidP="00076BB1">
      <w:pPr>
        <w:pStyle w:val="Standa"/>
        <w:ind w:left="1134"/>
        <w:jc w:val="both"/>
      </w:pPr>
    </w:p>
    <w:p w14:paraId="2702167A" w14:textId="77777777" w:rsidR="00076BB1" w:rsidRDefault="00076BB1" w:rsidP="00F65A3C">
      <w:pPr>
        <w:pStyle w:val="Standa"/>
        <w:numPr>
          <w:ilvl w:val="1"/>
          <w:numId w:val="21"/>
        </w:numPr>
        <w:ind w:left="1134" w:hanging="567"/>
        <w:jc w:val="both"/>
      </w:pPr>
      <w:r w:rsidRPr="00076BB1">
        <w:t>Es gelten, soweit nichts anderes vereinbart wurde, die allgemeinen Geschäftsbedingungen der Deutsche Windtechnik X-Service GmbH (Stand Januar 2018). Diese sind auf unserer Internetseite https://www.deutsche-windtechnik.com/agb.html hinterlegt.</w:t>
      </w:r>
    </w:p>
    <w:p w14:paraId="16251838" w14:textId="77777777" w:rsidR="00D04F4D" w:rsidRDefault="00D04F4D" w:rsidP="00D04F4D">
      <w:pPr>
        <w:pStyle w:val="Standa"/>
        <w:ind w:left="1134"/>
      </w:pPr>
    </w:p>
    <w:p w14:paraId="281EE447" w14:textId="77777777" w:rsidR="00C37445" w:rsidRPr="00937FEA" w:rsidRDefault="00C37445" w:rsidP="00F65A3C">
      <w:pPr>
        <w:pStyle w:val="Standa"/>
        <w:numPr>
          <w:ilvl w:val="1"/>
          <w:numId w:val="21"/>
        </w:numPr>
        <w:ind w:left="1134" w:hanging="567"/>
        <w:jc w:val="both"/>
      </w:pPr>
      <w:r w:rsidRPr="00937FEA">
        <w:t>Auf diesen Vertrag findet ausschließlich deutsches Recht unter Ausschluss des UN-Kaufrechts (CISG) Anwendung.</w:t>
      </w:r>
    </w:p>
    <w:p w14:paraId="442839A8" w14:textId="77777777" w:rsidR="00F53366" w:rsidRPr="006E334E" w:rsidRDefault="00F53366" w:rsidP="005C3519">
      <w:pPr>
        <w:pStyle w:val="Standa"/>
        <w:rPr>
          <w:rFonts w:cs="Arial"/>
        </w:rPr>
      </w:pPr>
    </w:p>
    <w:p w14:paraId="5638AEE8" w14:textId="77777777" w:rsidR="005C3519" w:rsidRDefault="005C3519" w:rsidP="00F65A3C">
      <w:pPr>
        <w:pStyle w:val="Standa"/>
        <w:numPr>
          <w:ilvl w:val="1"/>
          <w:numId w:val="21"/>
        </w:numPr>
        <w:ind w:left="1134" w:hanging="567"/>
        <w:jc w:val="both"/>
        <w:rPr>
          <w:rFonts w:cs="Arial"/>
        </w:rPr>
      </w:pPr>
      <w:r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579AE20E" w14:textId="62C57947" w:rsidR="00323E9A" w:rsidRDefault="00323E9A" w:rsidP="00323E9A">
      <w:pPr>
        <w:pStyle w:val="Standa"/>
        <w:ind w:left="567"/>
        <w:jc w:val="both"/>
        <w:rPr>
          <w:rFonts w:cs="Arial"/>
        </w:rPr>
      </w:pPr>
    </w:p>
    <w:p w14:paraId="4CCA7DCC" w14:textId="7EA0B6F9" w:rsidR="007948A3" w:rsidRDefault="007948A3" w:rsidP="00323E9A">
      <w:pPr>
        <w:pStyle w:val="Standa"/>
        <w:ind w:left="567"/>
        <w:jc w:val="both"/>
        <w:rPr>
          <w:rFonts w:cs="Arial"/>
        </w:rPr>
      </w:pPr>
    </w:p>
    <w:p w14:paraId="76986D02" w14:textId="758D0C68" w:rsidR="007948A3" w:rsidRDefault="007948A3" w:rsidP="00323E9A">
      <w:pPr>
        <w:pStyle w:val="Standa"/>
        <w:ind w:left="567"/>
        <w:jc w:val="both"/>
        <w:rPr>
          <w:rFonts w:cs="Arial"/>
        </w:rPr>
      </w:pPr>
    </w:p>
    <w:p w14:paraId="3F21EAA4" w14:textId="13336EF8" w:rsidR="0076704C" w:rsidRDefault="0076704C" w:rsidP="00323E9A">
      <w:pPr>
        <w:pStyle w:val="Standa"/>
        <w:ind w:left="567"/>
        <w:jc w:val="both"/>
        <w:rPr>
          <w:rFonts w:cs="Arial"/>
        </w:rPr>
      </w:pPr>
    </w:p>
    <w:p w14:paraId="3734EE52" w14:textId="04A78B8C" w:rsidR="0076704C" w:rsidRDefault="0076704C" w:rsidP="00323E9A">
      <w:pPr>
        <w:pStyle w:val="Standa"/>
        <w:ind w:left="567"/>
        <w:jc w:val="both"/>
        <w:rPr>
          <w:rFonts w:cs="Arial"/>
        </w:rPr>
      </w:pPr>
    </w:p>
    <w:p w14:paraId="2AA11F7A" w14:textId="024145D8" w:rsidR="0076704C" w:rsidRDefault="0076704C" w:rsidP="00323E9A">
      <w:pPr>
        <w:pStyle w:val="Standa"/>
        <w:ind w:left="567"/>
        <w:jc w:val="both"/>
        <w:rPr>
          <w:rFonts w:cs="Arial"/>
        </w:rPr>
      </w:pPr>
    </w:p>
    <w:p w14:paraId="1D211DA1" w14:textId="77777777" w:rsidR="0076704C" w:rsidRDefault="0076704C" w:rsidP="00323E9A">
      <w:pPr>
        <w:pStyle w:val="Standa"/>
        <w:ind w:left="567"/>
        <w:jc w:val="both"/>
        <w:rPr>
          <w:rFonts w:cs="Arial"/>
        </w:rPr>
      </w:pPr>
    </w:p>
    <w:p w14:paraId="6BDF22E0" w14:textId="77777777" w:rsidR="00C93876" w:rsidRDefault="00C93876" w:rsidP="005C3519">
      <w:pPr>
        <w:pStyle w:val="Standa"/>
        <w:tabs>
          <w:tab w:val="left" w:pos="5103"/>
        </w:tabs>
        <w:rPr>
          <w:highlight w:val="yellow"/>
        </w:rPr>
      </w:pPr>
    </w:p>
    <w:p w14:paraId="6A49EBE0" w14:textId="0E077D76" w:rsidR="005C3519" w:rsidRPr="00036FB0" w:rsidRDefault="00D00829" w:rsidP="005C3519">
      <w:pPr>
        <w:pStyle w:val="Standa"/>
        <w:tabs>
          <w:tab w:val="left" w:pos="5103"/>
        </w:tabs>
      </w:pPr>
      <w:r>
        <w:rPr>
          <w:rFonts w:cs="Arial"/>
          <w:szCs w:val="22"/>
        </w:rPr>
        <w:fldChar w:fldCharType="begin">
          <w:ffData>
            <w:name w:val=""/>
            <w:enabled/>
            <w:calcOnExit w:val="0"/>
            <w:textInput>
              <w:default w:val="Neustadt"/>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Neustadt</w:t>
      </w:r>
      <w:r>
        <w:rPr>
          <w:rFonts w:cs="Arial"/>
          <w:szCs w:val="22"/>
        </w:rPr>
        <w:fldChar w:fldCharType="end"/>
      </w:r>
      <w:r w:rsidR="005C3519" w:rsidRPr="000A36FA">
        <w:t>, den</w:t>
      </w:r>
      <w:r w:rsidR="005C3519" w:rsidRPr="00036FB0">
        <w:tab/>
      </w:r>
      <w:r w:rsidR="005F6F4D">
        <w:t>Osnabrück</w:t>
      </w:r>
      <w:r w:rsidR="00F53366">
        <w:t>, den</w:t>
      </w:r>
    </w:p>
    <w:p w14:paraId="30EADDFF" w14:textId="77777777" w:rsidR="00F53366" w:rsidRDefault="00F53366" w:rsidP="005C3519">
      <w:pPr>
        <w:pStyle w:val="Standa"/>
        <w:tabs>
          <w:tab w:val="left" w:pos="5103"/>
        </w:tabs>
      </w:pPr>
    </w:p>
    <w:p w14:paraId="401E2031" w14:textId="6C7ED521" w:rsidR="00076BB1" w:rsidRDefault="00076BB1" w:rsidP="005C3519">
      <w:pPr>
        <w:pStyle w:val="Standa"/>
        <w:tabs>
          <w:tab w:val="left" w:pos="5103"/>
        </w:tabs>
      </w:pPr>
    </w:p>
    <w:p w14:paraId="58C34926" w14:textId="77777777" w:rsidR="007948A3" w:rsidRDefault="007948A3" w:rsidP="005C3519">
      <w:pPr>
        <w:pStyle w:val="Standa"/>
        <w:tabs>
          <w:tab w:val="left" w:pos="5103"/>
        </w:tabs>
      </w:pPr>
    </w:p>
    <w:p w14:paraId="5EC5DC34" w14:textId="77777777" w:rsidR="005C3519" w:rsidRPr="00036FB0" w:rsidRDefault="005C3519" w:rsidP="005C3519">
      <w:pPr>
        <w:pStyle w:val="Standa"/>
        <w:tabs>
          <w:tab w:val="left" w:pos="5103"/>
        </w:tabs>
      </w:pPr>
      <w:r w:rsidRPr="00036FB0">
        <w:t>__________________________</w:t>
      </w:r>
      <w:r w:rsidRPr="00036FB0">
        <w:tab/>
        <w:t>___________________________</w:t>
      </w:r>
    </w:p>
    <w:p w14:paraId="679DA003" w14:textId="2457F0A7" w:rsidR="00996B42" w:rsidRDefault="008F30CB" w:rsidP="00996B42">
      <w:pPr>
        <w:pStyle w:val="Standa"/>
        <w:tabs>
          <w:tab w:val="left" w:pos="5103"/>
        </w:tabs>
      </w:pPr>
      <w:r w:rsidRPr="000A36FA">
        <w:t>(</w:t>
      </w:r>
      <w:r w:rsidR="00D00829">
        <w:rPr>
          <w:rFonts w:cs="Arial"/>
          <w:szCs w:val="22"/>
        </w:rPr>
        <w:fldChar w:fldCharType="begin">
          <w:ffData>
            <w:name w:val=""/>
            <w:enabled/>
            <w:calcOnExit w:val="0"/>
            <w:textInput>
              <w:default w:val="dean Energieanlagen"/>
            </w:textInput>
          </w:ffData>
        </w:fldChar>
      </w:r>
      <w:r w:rsidR="00D00829">
        <w:rPr>
          <w:rFonts w:cs="Arial"/>
          <w:szCs w:val="22"/>
        </w:rPr>
        <w:instrText xml:space="preserve"> FORMTEXT </w:instrText>
      </w:r>
      <w:r w:rsidR="00D00829">
        <w:rPr>
          <w:rFonts w:cs="Arial"/>
          <w:szCs w:val="22"/>
        </w:rPr>
      </w:r>
      <w:r w:rsidR="00D00829">
        <w:rPr>
          <w:rFonts w:cs="Arial"/>
          <w:szCs w:val="22"/>
        </w:rPr>
        <w:fldChar w:fldCharType="separate"/>
      </w:r>
      <w:r w:rsidR="00D00829">
        <w:rPr>
          <w:rFonts w:cs="Arial"/>
          <w:noProof/>
          <w:szCs w:val="22"/>
        </w:rPr>
        <w:t>dean Energieanlagen</w:t>
      </w:r>
      <w:r w:rsidR="00D00829">
        <w:rPr>
          <w:rFonts w:cs="Arial"/>
          <w:szCs w:val="22"/>
        </w:rPr>
        <w:fldChar w:fldCharType="end"/>
      </w:r>
      <w:r w:rsidR="00710380">
        <w:rPr>
          <w:rFonts w:cs="Arial"/>
          <w:szCs w:val="22"/>
        </w:rPr>
        <w:t>)</w:t>
      </w:r>
      <w:r w:rsidR="005C3519" w:rsidRPr="00036FB0">
        <w:tab/>
        <w:t>(</w:t>
      </w:r>
      <w:r w:rsidR="00AB4067">
        <w:t>Deutsche Windtechnik</w:t>
      </w:r>
      <w:r w:rsidR="005C3519" w:rsidRPr="00036FB0">
        <w:t>)</w:t>
      </w:r>
    </w:p>
    <w:p w14:paraId="25108D3A" w14:textId="727368AB" w:rsidR="006D6C25" w:rsidRPr="00907325" w:rsidRDefault="006D6C25" w:rsidP="00996B42">
      <w:pPr>
        <w:pStyle w:val="Standa"/>
        <w:tabs>
          <w:tab w:val="left" w:pos="5103"/>
        </w:tabs>
      </w:pPr>
    </w:p>
    <w:p w14:paraId="197E3A05" w14:textId="77777777" w:rsidR="004A2CDB" w:rsidRDefault="00CE2091" w:rsidP="004A2CDB">
      <w:pPr>
        <w:pStyle w:val="Standa"/>
      </w:pPr>
      <w:r>
        <w:rPr>
          <w:b/>
        </w:rPr>
        <w:t>A</w:t>
      </w:r>
      <w:r w:rsidR="004A2CDB">
        <w:rPr>
          <w:b/>
        </w:rPr>
        <w:t>n</w:t>
      </w:r>
      <w:r w:rsidR="004A2CDB" w:rsidRPr="00177589">
        <w:rPr>
          <w:b/>
        </w:rPr>
        <w:t>lage 1:</w:t>
      </w:r>
      <w:r w:rsidR="004A2CDB">
        <w:t xml:space="preserve"> </w:t>
      </w:r>
      <w:r w:rsidR="004A2CDB" w:rsidRPr="00A22C1C">
        <w:t>Lage, Seriennummern und Inbetriebnahmedatum</w:t>
      </w:r>
    </w:p>
    <w:p w14:paraId="1A848E10" w14:textId="77777777" w:rsidR="004A2CDB" w:rsidRPr="00A22C1C" w:rsidRDefault="004A2CDB" w:rsidP="004A2CDB">
      <w:pPr>
        <w:pStyle w:val="Standa"/>
        <w:rPr>
          <w:b/>
        </w:rPr>
      </w:pPr>
      <w:r w:rsidRPr="00A22C1C">
        <w:rPr>
          <w:b/>
        </w:rPr>
        <w:t>Anlage 2:</w:t>
      </w:r>
      <w:r w:rsidRPr="00A22C1C">
        <w:t xml:space="preserve"> Preisliste für Leistungen außerhalb des Vertrages</w:t>
      </w:r>
    </w:p>
    <w:p w14:paraId="6A4AB0C9" w14:textId="77777777" w:rsidR="004A2CDB" w:rsidRDefault="004A2CDB" w:rsidP="004A2CDB">
      <w:pPr>
        <w:pStyle w:val="Standa"/>
      </w:pPr>
      <w:r>
        <w:rPr>
          <w:b/>
        </w:rPr>
        <w:t>An</w:t>
      </w:r>
      <w:r w:rsidRPr="00177589">
        <w:rPr>
          <w:b/>
        </w:rPr>
        <w:t xml:space="preserve">lage </w:t>
      </w:r>
      <w:r>
        <w:rPr>
          <w:b/>
        </w:rPr>
        <w:t>3</w:t>
      </w:r>
      <w:r w:rsidRPr="00177589">
        <w:rPr>
          <w:b/>
        </w:rPr>
        <w:t>:</w:t>
      </w:r>
      <w:r>
        <w:t xml:space="preserve"> Rückdeckung des Vollwartungsvertrages</w:t>
      </w:r>
    </w:p>
    <w:p w14:paraId="4E6CF8F8" w14:textId="77777777" w:rsidR="004A2CDB" w:rsidRPr="00A22C1C" w:rsidRDefault="004A2CDB" w:rsidP="004A2CDB">
      <w:pPr>
        <w:pStyle w:val="Standa"/>
        <w:rPr>
          <w:b/>
        </w:rPr>
      </w:pPr>
      <w:r w:rsidRPr="00A22C1C">
        <w:rPr>
          <w:b/>
        </w:rPr>
        <w:t xml:space="preserve">Anlage </w:t>
      </w:r>
      <w:r>
        <w:rPr>
          <w:b/>
        </w:rPr>
        <w:t>4</w:t>
      </w:r>
      <w:r w:rsidRPr="00A22C1C">
        <w:rPr>
          <w:b/>
        </w:rPr>
        <w:t>:</w:t>
      </w:r>
      <w:r w:rsidRPr="00A22C1C">
        <w:t xml:space="preserve"> </w:t>
      </w:r>
      <w:r>
        <w:t>Kundendatenblatt</w:t>
      </w:r>
    </w:p>
    <w:p w14:paraId="459815CA" w14:textId="2BBAEE3C" w:rsidR="004A2CDB" w:rsidRDefault="004A2CDB" w:rsidP="004A2CDB">
      <w:pPr>
        <w:pStyle w:val="Standa"/>
        <w:rPr>
          <w:ins w:id="194" w:author="Gabi Bloh" w:date="2018-09-19T13:09:00Z"/>
        </w:rPr>
      </w:pPr>
      <w:r>
        <w:rPr>
          <w:b/>
        </w:rPr>
        <w:t>An</w:t>
      </w:r>
      <w:r w:rsidRPr="00177589">
        <w:rPr>
          <w:b/>
        </w:rPr>
        <w:t xml:space="preserve">lage </w:t>
      </w:r>
      <w:r>
        <w:rPr>
          <w:b/>
        </w:rPr>
        <w:t>5</w:t>
      </w:r>
      <w:r w:rsidRPr="00177589">
        <w:rPr>
          <w:b/>
        </w:rPr>
        <w:t>:</w:t>
      </w:r>
      <w:r>
        <w:t xml:space="preserve"> Parkinformationsblatt</w:t>
      </w:r>
    </w:p>
    <w:p w14:paraId="3D522B8B" w14:textId="126C682A" w:rsidR="008144DE" w:rsidRDefault="008144DE" w:rsidP="004A2CDB">
      <w:pPr>
        <w:pStyle w:val="Standa"/>
      </w:pPr>
      <w:ins w:id="195" w:author="Gabi Bloh" w:date="2018-09-19T13:09:00Z">
        <w:r>
          <w:t xml:space="preserve">Anlage 6: Angebotsblatt vom </w:t>
        </w:r>
      </w:ins>
      <w:ins w:id="196" w:author="Gabi Bloh" w:date="2018-09-19T13:10:00Z">
        <w:r>
          <w:t>04.09.18</w:t>
        </w:r>
      </w:ins>
    </w:p>
    <w:p w14:paraId="7688BC19" w14:textId="77777777" w:rsidR="005F6F4D" w:rsidRPr="00A22C1C" w:rsidRDefault="005F6F4D" w:rsidP="004A2CDB">
      <w:pPr>
        <w:pStyle w:val="Standa"/>
        <w:rPr>
          <w:b/>
        </w:rPr>
      </w:pPr>
    </w:p>
    <w:sectPr w:rsidR="005F6F4D" w:rsidRPr="00A22C1C" w:rsidSect="00FB1B6C">
      <w:headerReference w:type="even" r:id="rId12"/>
      <w:headerReference w:type="default" r:id="rId13"/>
      <w:footerReference w:type="default" r:id="rId14"/>
      <w:headerReference w:type="first" r:id="rId15"/>
      <w:footerReference w:type="first" r:id="rId16"/>
      <w:pgSz w:w="11906" w:h="16838" w:code="9"/>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Gabi Bloh" w:date="2018-09-19T13:05:00Z" w:initials="GB">
    <w:p w14:paraId="52534C03" w14:textId="56A3FD1A" w:rsidR="008144DE" w:rsidRDefault="008144DE">
      <w:pPr>
        <w:pStyle w:val="Kommentartext"/>
      </w:pPr>
      <w:r>
        <w:rPr>
          <w:rStyle w:val="Kommentarzeichen"/>
        </w:rPr>
        <w:annotationRef/>
      </w:r>
      <w:r>
        <w:t>gemäß Mail vom 12.07.18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534C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59731" w14:textId="77777777" w:rsidR="008144DE" w:rsidRDefault="008144DE" w:rsidP="007D47EC">
      <w:r>
        <w:separator/>
      </w:r>
    </w:p>
  </w:endnote>
  <w:endnote w:type="continuationSeparator" w:id="0">
    <w:p w14:paraId="1B86C478" w14:textId="77777777" w:rsidR="008144DE" w:rsidRDefault="008144DE" w:rsidP="007D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59F02" w14:textId="25B9628C" w:rsidR="008144DE" w:rsidRPr="002D659F" w:rsidRDefault="008144DE" w:rsidP="00FB1B6C">
    <w:pPr>
      <w:pStyle w:val="Fuzei"/>
      <w:spacing w:line="240" w:lineRule="auto"/>
      <w:rPr>
        <w:color w:val="A6A6A6" w:themeColor="background1" w:themeShade="A6"/>
        <w:sz w:val="18"/>
        <w:szCs w:val="18"/>
      </w:rPr>
    </w:pPr>
    <w:r w:rsidRPr="002D659F">
      <w:rPr>
        <w:color w:val="A6A6A6" w:themeColor="background1" w:themeShade="A6"/>
        <w:sz w:val="18"/>
        <w:szCs w:val="18"/>
      </w:rPr>
      <w:tab/>
    </w:r>
    <w:r w:rsidRPr="002D659F">
      <w:rPr>
        <w:color w:val="A6A6A6" w:themeColor="background1" w:themeShade="A6"/>
        <w:sz w:val="18"/>
        <w:szCs w:val="18"/>
      </w:rPr>
      <w:fldChar w:fldCharType="begin"/>
    </w:r>
    <w:r w:rsidRPr="002D659F">
      <w:rPr>
        <w:color w:val="A6A6A6" w:themeColor="background1" w:themeShade="A6"/>
        <w:sz w:val="18"/>
        <w:szCs w:val="18"/>
      </w:rPr>
      <w:instrText xml:space="preserve"> PAGE </w:instrText>
    </w:r>
    <w:r w:rsidRPr="002D659F">
      <w:rPr>
        <w:color w:val="A6A6A6" w:themeColor="background1" w:themeShade="A6"/>
        <w:sz w:val="18"/>
        <w:szCs w:val="18"/>
      </w:rPr>
      <w:fldChar w:fldCharType="separate"/>
    </w:r>
    <w:r w:rsidR="00662EDE">
      <w:rPr>
        <w:noProof/>
        <w:color w:val="A6A6A6" w:themeColor="background1" w:themeShade="A6"/>
        <w:sz w:val="18"/>
        <w:szCs w:val="18"/>
      </w:rPr>
      <w:t>17</w:t>
    </w:r>
    <w:r w:rsidRPr="002D659F">
      <w:rPr>
        <w:color w:val="A6A6A6" w:themeColor="background1" w:themeShade="A6"/>
        <w:sz w:val="18"/>
        <w:szCs w:val="18"/>
      </w:rPr>
      <w:fldChar w:fldCharType="end"/>
    </w:r>
    <w:r w:rsidRPr="002D659F">
      <w:rPr>
        <w:color w:val="A6A6A6" w:themeColor="background1" w:themeShade="A6"/>
        <w:sz w:val="18"/>
        <w:szCs w:val="18"/>
      </w:rPr>
      <w:t xml:space="preserve"> / </w:t>
    </w:r>
    <w:r w:rsidRPr="002D659F">
      <w:rPr>
        <w:color w:val="A6A6A6" w:themeColor="background1" w:themeShade="A6"/>
        <w:sz w:val="18"/>
        <w:szCs w:val="18"/>
      </w:rPr>
      <w:fldChar w:fldCharType="begin"/>
    </w:r>
    <w:r w:rsidRPr="002D659F">
      <w:rPr>
        <w:color w:val="A6A6A6" w:themeColor="background1" w:themeShade="A6"/>
        <w:sz w:val="18"/>
        <w:szCs w:val="18"/>
      </w:rPr>
      <w:instrText xml:space="preserve"> NUMPAGES </w:instrText>
    </w:r>
    <w:r w:rsidRPr="002D659F">
      <w:rPr>
        <w:color w:val="A6A6A6" w:themeColor="background1" w:themeShade="A6"/>
        <w:sz w:val="18"/>
        <w:szCs w:val="18"/>
      </w:rPr>
      <w:fldChar w:fldCharType="separate"/>
    </w:r>
    <w:r w:rsidR="00662EDE">
      <w:rPr>
        <w:noProof/>
        <w:color w:val="A6A6A6" w:themeColor="background1" w:themeShade="A6"/>
        <w:sz w:val="18"/>
        <w:szCs w:val="18"/>
      </w:rPr>
      <w:t>19</w:t>
    </w:r>
    <w:r w:rsidRPr="002D659F">
      <w:rPr>
        <w:color w:val="A6A6A6" w:themeColor="background1" w:themeShade="A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5826C" w14:textId="4F065794" w:rsidR="008144DE" w:rsidRPr="00CA1354" w:rsidRDefault="008144DE" w:rsidP="00CF4CBD">
    <w:pPr>
      <w:pStyle w:val="Fuzei"/>
      <w:spacing w:line="240" w:lineRule="auto"/>
      <w:rPr>
        <w:color w:val="808080" w:themeColor="background1" w:themeShade="80"/>
        <w:sz w:val="18"/>
        <w:szCs w:val="18"/>
      </w:rPr>
    </w:pPr>
    <w:r>
      <w:rPr>
        <w:noProof/>
        <w:color w:val="808080" w:themeColor="background1" w:themeShade="80"/>
        <w:sz w:val="18"/>
        <w:szCs w:val="18"/>
      </w:rPr>
      <w:fldChar w:fldCharType="begin"/>
    </w:r>
    <w:r>
      <w:rPr>
        <w:noProof/>
        <w:color w:val="808080" w:themeColor="background1" w:themeShade="80"/>
        <w:sz w:val="18"/>
        <w:szCs w:val="18"/>
      </w:rPr>
      <w:instrText xml:space="preserve"> FILENAME   \* MERGEFORMAT </w:instrText>
    </w:r>
    <w:r>
      <w:rPr>
        <w:noProof/>
        <w:color w:val="808080" w:themeColor="background1" w:themeShade="80"/>
        <w:sz w:val="18"/>
        <w:szCs w:val="18"/>
      </w:rPr>
      <w:fldChar w:fldCharType="separate"/>
    </w:r>
    <w:r>
      <w:rPr>
        <w:noProof/>
        <w:color w:val="808080" w:themeColor="background1" w:themeShade="80"/>
        <w:sz w:val="18"/>
        <w:szCs w:val="18"/>
      </w:rPr>
      <w:t>20180912</w:t>
    </w:r>
    <w:r w:rsidRPr="00C577F2">
      <w:rPr>
        <w:noProof/>
      </w:rPr>
      <w:t>_VF_Ohe_3xS77_VWmGKmR_SNI</w:t>
    </w:r>
    <w:r>
      <w:rPr>
        <w:noProof/>
      </w:rPr>
      <w:fldChar w:fldCharType="end"/>
    </w:r>
    <w:r w:rsidRPr="00CA1354">
      <w:rPr>
        <w:color w:val="808080" w:themeColor="background1" w:themeShade="80"/>
        <w:sz w:val="18"/>
        <w:szCs w:val="18"/>
      </w:rPr>
      <w:tab/>
    </w:r>
    <w:r w:rsidRPr="00CA1354">
      <w:rPr>
        <w:color w:val="808080" w:themeColor="background1" w:themeShade="80"/>
        <w:sz w:val="18"/>
        <w:szCs w:val="18"/>
      </w:rPr>
      <w:tab/>
    </w:r>
    <w:r w:rsidRPr="00CA1354">
      <w:rPr>
        <w:color w:val="808080" w:themeColor="background1" w:themeShade="80"/>
        <w:sz w:val="18"/>
        <w:szCs w:val="18"/>
      </w:rPr>
      <w:fldChar w:fldCharType="begin"/>
    </w:r>
    <w:r w:rsidRPr="00CA1354">
      <w:rPr>
        <w:color w:val="808080" w:themeColor="background1" w:themeShade="80"/>
        <w:sz w:val="18"/>
        <w:szCs w:val="18"/>
      </w:rPr>
      <w:instrText xml:space="preserve"> PAGE </w:instrText>
    </w:r>
    <w:r w:rsidRPr="00CA1354">
      <w:rPr>
        <w:color w:val="808080" w:themeColor="background1" w:themeShade="80"/>
        <w:sz w:val="18"/>
        <w:szCs w:val="18"/>
      </w:rPr>
      <w:fldChar w:fldCharType="separate"/>
    </w:r>
    <w:r>
      <w:rPr>
        <w:noProof/>
        <w:color w:val="808080" w:themeColor="background1" w:themeShade="80"/>
        <w:sz w:val="18"/>
        <w:szCs w:val="18"/>
      </w:rPr>
      <w:t>1</w:t>
    </w:r>
    <w:r w:rsidRPr="00CA1354">
      <w:rPr>
        <w:color w:val="808080" w:themeColor="background1" w:themeShade="80"/>
        <w:sz w:val="18"/>
        <w:szCs w:val="18"/>
      </w:rPr>
      <w:fldChar w:fldCharType="end"/>
    </w:r>
    <w:r w:rsidRPr="00CA1354">
      <w:rPr>
        <w:color w:val="808080" w:themeColor="background1" w:themeShade="80"/>
        <w:sz w:val="18"/>
        <w:szCs w:val="18"/>
      </w:rPr>
      <w:t xml:space="preserve"> / </w:t>
    </w:r>
    <w:r w:rsidRPr="00CA1354">
      <w:rPr>
        <w:color w:val="808080" w:themeColor="background1" w:themeShade="80"/>
        <w:sz w:val="18"/>
        <w:szCs w:val="18"/>
      </w:rPr>
      <w:fldChar w:fldCharType="begin"/>
    </w:r>
    <w:r w:rsidRPr="00CA1354">
      <w:rPr>
        <w:color w:val="808080" w:themeColor="background1" w:themeShade="80"/>
        <w:sz w:val="18"/>
        <w:szCs w:val="18"/>
      </w:rPr>
      <w:instrText xml:space="preserve"> NUMPAGES </w:instrText>
    </w:r>
    <w:r w:rsidRPr="00CA1354">
      <w:rPr>
        <w:color w:val="808080" w:themeColor="background1" w:themeShade="80"/>
        <w:sz w:val="18"/>
        <w:szCs w:val="18"/>
      </w:rPr>
      <w:fldChar w:fldCharType="separate"/>
    </w:r>
    <w:r>
      <w:rPr>
        <w:noProof/>
        <w:color w:val="808080" w:themeColor="background1" w:themeShade="80"/>
        <w:sz w:val="18"/>
        <w:szCs w:val="18"/>
      </w:rPr>
      <w:t>19</w:t>
    </w:r>
    <w:r w:rsidRPr="00CA1354">
      <w:rPr>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47C7B" w14:textId="77777777" w:rsidR="008144DE" w:rsidRDefault="008144DE" w:rsidP="007D47EC">
      <w:r>
        <w:separator/>
      </w:r>
    </w:p>
  </w:footnote>
  <w:footnote w:type="continuationSeparator" w:id="0">
    <w:p w14:paraId="1A96E9F3" w14:textId="77777777" w:rsidR="008144DE" w:rsidRDefault="008144DE" w:rsidP="007D4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2DA1A" w14:textId="7AFA07B4" w:rsidR="008144DE" w:rsidRDefault="008144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4EEDB" w14:textId="6E485DCB" w:rsidR="008144DE" w:rsidRDefault="008144DE" w:rsidP="00CF4CBD">
    <w:pPr>
      <w:pStyle w:val="Kopfze"/>
      <w:jc w:val="right"/>
    </w:pPr>
    <w:r>
      <w:rPr>
        <w:noProof/>
      </w:rPr>
      <w:drawing>
        <wp:inline distT="0" distB="0" distL="0" distR="0" wp14:anchorId="478983A0" wp14:editId="018B7A1B">
          <wp:extent cx="2028825" cy="556260"/>
          <wp:effectExtent l="0" t="0" r="9525" b="0"/>
          <wp:docPr id="2" name="Grafik 2"/>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028825" cy="556260"/>
                  </a:xfrm>
                  <a:prstGeom prst="rect">
                    <a:avLst/>
                  </a:prstGeom>
                </pic:spPr>
              </pic:pic>
            </a:graphicData>
          </a:graphic>
        </wp:inline>
      </w:drawing>
    </w:r>
  </w:p>
  <w:p w14:paraId="049C4CDC" w14:textId="77777777" w:rsidR="008144DE" w:rsidRDefault="008144DE" w:rsidP="006E0DAB">
    <w:pPr>
      <w:pStyle w:val="Kopfz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BD1FF" w14:textId="77777777" w:rsidR="008144DE" w:rsidRDefault="008144DE" w:rsidP="00CF4CBD">
    <w:pPr>
      <w:pStyle w:val="Kopfze"/>
      <w:spacing w:line="240" w:lineRule="auto"/>
      <w:jc w:val="right"/>
    </w:pPr>
    <w:r>
      <w:rPr>
        <w:noProof/>
        <w:sz w:val="24"/>
      </w:rPr>
      <w:drawing>
        <wp:inline distT="0" distB="0" distL="0" distR="0" wp14:anchorId="5ED7FD47" wp14:editId="1F1C71BA">
          <wp:extent cx="1709420" cy="906145"/>
          <wp:effectExtent l="0" t="0" r="508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20" cy="9061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2909"/>
    <w:multiLevelType w:val="multilevel"/>
    <w:tmpl w:val="EE840168"/>
    <w:lvl w:ilvl="0">
      <w:start w:val="16"/>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3CA6AFF"/>
    <w:multiLevelType w:val="multilevel"/>
    <w:tmpl w:val="F4F4E9CC"/>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E6A6E01"/>
    <w:multiLevelType w:val="multilevel"/>
    <w:tmpl w:val="CE341C7C"/>
    <w:lvl w:ilvl="0">
      <w:start w:val="8"/>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26111C5C"/>
    <w:multiLevelType w:val="multilevel"/>
    <w:tmpl w:val="F0E657C0"/>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2A4C5761"/>
    <w:multiLevelType w:val="multilevel"/>
    <w:tmpl w:val="F1F4B3E8"/>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302364E0"/>
    <w:multiLevelType w:val="multilevel"/>
    <w:tmpl w:val="3E06E1E4"/>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33F46759"/>
    <w:multiLevelType w:val="multilevel"/>
    <w:tmpl w:val="3EACAD70"/>
    <w:lvl w:ilvl="0">
      <w:start w:val="14"/>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392D20B9"/>
    <w:multiLevelType w:val="multilevel"/>
    <w:tmpl w:val="036CBE94"/>
    <w:lvl w:ilvl="0">
      <w:start w:val="9"/>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3A3D7232"/>
    <w:multiLevelType w:val="multilevel"/>
    <w:tmpl w:val="BB4E520C"/>
    <w:lvl w:ilvl="0">
      <w:start w:val="1"/>
      <w:numFmt w:val="decimal"/>
      <w:pStyle w:val="berschrift1"/>
      <w:lvlText w:val="%1."/>
      <w:lvlJc w:val="left"/>
      <w:pPr>
        <w:tabs>
          <w:tab w:val="num" w:pos="567"/>
        </w:tabs>
        <w:ind w:left="567" w:hanging="567"/>
      </w:pPr>
      <w:rPr>
        <w:rFonts w:cs="Times New Roman" w:hint="default"/>
        <w:b/>
        <w:i w:val="0"/>
      </w:rPr>
    </w:lvl>
    <w:lvl w:ilvl="1">
      <w:start w:val="1"/>
      <w:numFmt w:val="decimal"/>
      <w:pStyle w:val="berschrift2"/>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9" w15:restartNumberingAfterBreak="0">
    <w:nsid w:val="3DF46C40"/>
    <w:multiLevelType w:val="multilevel"/>
    <w:tmpl w:val="3B6887C8"/>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4B247BCC"/>
    <w:multiLevelType w:val="multilevel"/>
    <w:tmpl w:val="47DAEBA4"/>
    <w:lvl w:ilvl="0">
      <w:start w:val="15"/>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507E26D6"/>
    <w:multiLevelType w:val="multilevel"/>
    <w:tmpl w:val="113A2E1E"/>
    <w:lvl w:ilvl="0">
      <w:start w:val="18"/>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4BD1450"/>
    <w:multiLevelType w:val="multilevel"/>
    <w:tmpl w:val="D27C8A90"/>
    <w:lvl w:ilvl="0">
      <w:start w:val="12"/>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5E61691"/>
    <w:multiLevelType w:val="multilevel"/>
    <w:tmpl w:val="B88C5B10"/>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DF01B0A"/>
    <w:multiLevelType w:val="hybridMultilevel"/>
    <w:tmpl w:val="3040612A"/>
    <w:lvl w:ilvl="0" w:tplc="A900F3C2">
      <w:start w:val="1"/>
      <w:numFmt w:val="bullet"/>
      <w:lvlText w:val="•"/>
      <w:lvlJc w:val="left"/>
      <w:pPr>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5" w15:restartNumberingAfterBreak="0">
    <w:nsid w:val="692C1BE9"/>
    <w:multiLevelType w:val="multilevel"/>
    <w:tmpl w:val="C0AC050A"/>
    <w:lvl w:ilvl="0">
      <w:start w:val="19"/>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695E7D08"/>
    <w:multiLevelType w:val="multilevel"/>
    <w:tmpl w:val="0407001D"/>
    <w:styleLink w:val="Formatvorlage1"/>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521DBF"/>
    <w:multiLevelType w:val="multilevel"/>
    <w:tmpl w:val="E542D2BC"/>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706C2600"/>
    <w:multiLevelType w:val="multilevel"/>
    <w:tmpl w:val="EF0053E0"/>
    <w:lvl w:ilvl="0">
      <w:start w:val="10"/>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74216440"/>
    <w:multiLevelType w:val="multilevel"/>
    <w:tmpl w:val="55B8DD52"/>
    <w:lvl w:ilvl="0">
      <w:start w:val="17"/>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75A16A61"/>
    <w:multiLevelType w:val="multilevel"/>
    <w:tmpl w:val="9F68CDCA"/>
    <w:lvl w:ilvl="0">
      <w:start w:val="20"/>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17"/>
  </w:num>
  <w:num w:numId="2">
    <w:abstractNumId w:val="3"/>
  </w:num>
  <w:num w:numId="3">
    <w:abstractNumId w:val="8"/>
  </w:num>
  <w:num w:numId="4">
    <w:abstractNumId w:val="16"/>
  </w:num>
  <w:num w:numId="5">
    <w:abstractNumId w:val="14"/>
  </w:num>
  <w:num w:numId="6">
    <w:abstractNumId w:val="5"/>
  </w:num>
  <w:num w:numId="7">
    <w:abstractNumId w:val="13"/>
  </w:num>
  <w:num w:numId="8">
    <w:abstractNumId w:val="1"/>
  </w:num>
  <w:num w:numId="9">
    <w:abstractNumId w:val="9"/>
  </w:num>
  <w:num w:numId="10">
    <w:abstractNumId w:val="4"/>
  </w:num>
  <w:num w:numId="11">
    <w:abstractNumId w:val="2"/>
  </w:num>
  <w:num w:numId="12">
    <w:abstractNumId w:val="7"/>
  </w:num>
  <w:num w:numId="13">
    <w:abstractNumId w:val="18"/>
  </w:num>
  <w:num w:numId="14">
    <w:abstractNumId w:val="12"/>
  </w:num>
  <w:num w:numId="15">
    <w:abstractNumId w:val="6"/>
  </w:num>
  <w:num w:numId="16">
    <w:abstractNumId w:val="10"/>
  </w:num>
  <w:num w:numId="17">
    <w:abstractNumId w:val="0"/>
  </w:num>
  <w:num w:numId="18">
    <w:abstractNumId w:val="19"/>
  </w:num>
  <w:num w:numId="19">
    <w:abstractNumId w:val="11"/>
  </w:num>
  <w:num w:numId="20">
    <w:abstractNumId w:val="15"/>
  </w:num>
  <w:num w:numId="21">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i Bloh">
    <w15:presenceInfo w15:providerId="AD" w15:userId="S-1-5-21-1340683829-1375604847-510524364-1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hyphenationZone w:val="425"/>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20"/>
    <w:rsid w:val="00003278"/>
    <w:rsid w:val="00012C41"/>
    <w:rsid w:val="000228C0"/>
    <w:rsid w:val="0002757C"/>
    <w:rsid w:val="000331B0"/>
    <w:rsid w:val="000342D8"/>
    <w:rsid w:val="000374FA"/>
    <w:rsid w:val="00054EB4"/>
    <w:rsid w:val="00060345"/>
    <w:rsid w:val="00063FFC"/>
    <w:rsid w:val="00066D8E"/>
    <w:rsid w:val="000712FF"/>
    <w:rsid w:val="00076BB1"/>
    <w:rsid w:val="000770E9"/>
    <w:rsid w:val="00082234"/>
    <w:rsid w:val="00083F58"/>
    <w:rsid w:val="00092852"/>
    <w:rsid w:val="0009709A"/>
    <w:rsid w:val="000A2CF3"/>
    <w:rsid w:val="000A36FA"/>
    <w:rsid w:val="000C3B17"/>
    <w:rsid w:val="000D671D"/>
    <w:rsid w:val="0010308E"/>
    <w:rsid w:val="001219A1"/>
    <w:rsid w:val="00130EFE"/>
    <w:rsid w:val="001412A5"/>
    <w:rsid w:val="00172395"/>
    <w:rsid w:val="001831AB"/>
    <w:rsid w:val="0018403B"/>
    <w:rsid w:val="00191EB7"/>
    <w:rsid w:val="001A602F"/>
    <w:rsid w:val="001A7666"/>
    <w:rsid w:val="001B6329"/>
    <w:rsid w:val="001C648A"/>
    <w:rsid w:val="001C7244"/>
    <w:rsid w:val="001D5EF5"/>
    <w:rsid w:val="001D6298"/>
    <w:rsid w:val="001E31CB"/>
    <w:rsid w:val="001F2B9F"/>
    <w:rsid w:val="002203CD"/>
    <w:rsid w:val="00226639"/>
    <w:rsid w:val="00233414"/>
    <w:rsid w:val="002350E7"/>
    <w:rsid w:val="002437A4"/>
    <w:rsid w:val="00280BF9"/>
    <w:rsid w:val="00290858"/>
    <w:rsid w:val="00295ACC"/>
    <w:rsid w:val="002975D1"/>
    <w:rsid w:val="002A43FE"/>
    <w:rsid w:val="002B26E9"/>
    <w:rsid w:val="002B3D42"/>
    <w:rsid w:val="002B4C0C"/>
    <w:rsid w:val="002C6015"/>
    <w:rsid w:val="002D19DA"/>
    <w:rsid w:val="002D659F"/>
    <w:rsid w:val="002D6B79"/>
    <w:rsid w:val="002E0257"/>
    <w:rsid w:val="002E3761"/>
    <w:rsid w:val="002F431A"/>
    <w:rsid w:val="002F5DEE"/>
    <w:rsid w:val="003022DE"/>
    <w:rsid w:val="003071F2"/>
    <w:rsid w:val="0031633D"/>
    <w:rsid w:val="00316B88"/>
    <w:rsid w:val="00323E9A"/>
    <w:rsid w:val="00325046"/>
    <w:rsid w:val="003454E2"/>
    <w:rsid w:val="003464F0"/>
    <w:rsid w:val="00360FD1"/>
    <w:rsid w:val="00373F5A"/>
    <w:rsid w:val="00381872"/>
    <w:rsid w:val="0038258F"/>
    <w:rsid w:val="00383A67"/>
    <w:rsid w:val="00384F6C"/>
    <w:rsid w:val="003B1169"/>
    <w:rsid w:val="003B1198"/>
    <w:rsid w:val="003D0A1B"/>
    <w:rsid w:val="003D2F6A"/>
    <w:rsid w:val="003E1D6B"/>
    <w:rsid w:val="00404D59"/>
    <w:rsid w:val="004073DC"/>
    <w:rsid w:val="0041021C"/>
    <w:rsid w:val="00415E28"/>
    <w:rsid w:val="00423817"/>
    <w:rsid w:val="00426CE6"/>
    <w:rsid w:val="00442587"/>
    <w:rsid w:val="00451F47"/>
    <w:rsid w:val="00472547"/>
    <w:rsid w:val="004801E9"/>
    <w:rsid w:val="00487611"/>
    <w:rsid w:val="004A0E78"/>
    <w:rsid w:val="004A0F9C"/>
    <w:rsid w:val="004A2CDB"/>
    <w:rsid w:val="004A575B"/>
    <w:rsid w:val="004A5A4F"/>
    <w:rsid w:val="004B3009"/>
    <w:rsid w:val="004C45D0"/>
    <w:rsid w:val="004C69E6"/>
    <w:rsid w:val="004F099C"/>
    <w:rsid w:val="005005AB"/>
    <w:rsid w:val="005025B9"/>
    <w:rsid w:val="00502FF7"/>
    <w:rsid w:val="005038AC"/>
    <w:rsid w:val="00504DBB"/>
    <w:rsid w:val="0051354A"/>
    <w:rsid w:val="0051760E"/>
    <w:rsid w:val="00521234"/>
    <w:rsid w:val="005251FA"/>
    <w:rsid w:val="00533DCD"/>
    <w:rsid w:val="005354E5"/>
    <w:rsid w:val="0054302B"/>
    <w:rsid w:val="0054726B"/>
    <w:rsid w:val="005532D4"/>
    <w:rsid w:val="005535C5"/>
    <w:rsid w:val="00554864"/>
    <w:rsid w:val="00576C11"/>
    <w:rsid w:val="0058113F"/>
    <w:rsid w:val="00587B69"/>
    <w:rsid w:val="00595AE5"/>
    <w:rsid w:val="005A1902"/>
    <w:rsid w:val="005A2CDE"/>
    <w:rsid w:val="005A5571"/>
    <w:rsid w:val="005A5FBB"/>
    <w:rsid w:val="005B15B5"/>
    <w:rsid w:val="005C3519"/>
    <w:rsid w:val="005D50E3"/>
    <w:rsid w:val="005D6573"/>
    <w:rsid w:val="005D6F5C"/>
    <w:rsid w:val="005E2B3F"/>
    <w:rsid w:val="005E74AD"/>
    <w:rsid w:val="005F6F4D"/>
    <w:rsid w:val="005F7BA5"/>
    <w:rsid w:val="00616C04"/>
    <w:rsid w:val="00623E8E"/>
    <w:rsid w:val="00634C02"/>
    <w:rsid w:val="00635D80"/>
    <w:rsid w:val="0064224E"/>
    <w:rsid w:val="00650193"/>
    <w:rsid w:val="006575ED"/>
    <w:rsid w:val="00660C76"/>
    <w:rsid w:val="00662EDE"/>
    <w:rsid w:val="00667754"/>
    <w:rsid w:val="00672BC8"/>
    <w:rsid w:val="00674C23"/>
    <w:rsid w:val="00675FBF"/>
    <w:rsid w:val="006A487D"/>
    <w:rsid w:val="006C34C7"/>
    <w:rsid w:val="006D2085"/>
    <w:rsid w:val="006D5661"/>
    <w:rsid w:val="006D6C25"/>
    <w:rsid w:val="006E0DAB"/>
    <w:rsid w:val="006E6895"/>
    <w:rsid w:val="006F2C83"/>
    <w:rsid w:val="006F6882"/>
    <w:rsid w:val="006F6B05"/>
    <w:rsid w:val="00702C27"/>
    <w:rsid w:val="00704D9D"/>
    <w:rsid w:val="00710380"/>
    <w:rsid w:val="00722752"/>
    <w:rsid w:val="00726D85"/>
    <w:rsid w:val="007500F1"/>
    <w:rsid w:val="00754CE1"/>
    <w:rsid w:val="00756B63"/>
    <w:rsid w:val="00762859"/>
    <w:rsid w:val="007629CF"/>
    <w:rsid w:val="00764834"/>
    <w:rsid w:val="0076704C"/>
    <w:rsid w:val="00780702"/>
    <w:rsid w:val="00793F46"/>
    <w:rsid w:val="007948A3"/>
    <w:rsid w:val="00794F34"/>
    <w:rsid w:val="007A0CBC"/>
    <w:rsid w:val="007D0470"/>
    <w:rsid w:val="007D47EC"/>
    <w:rsid w:val="007D61BE"/>
    <w:rsid w:val="007F6F71"/>
    <w:rsid w:val="008016C2"/>
    <w:rsid w:val="00802859"/>
    <w:rsid w:val="008042D2"/>
    <w:rsid w:val="00805D96"/>
    <w:rsid w:val="008144DE"/>
    <w:rsid w:val="008145BF"/>
    <w:rsid w:val="00817863"/>
    <w:rsid w:val="00817E2F"/>
    <w:rsid w:val="00826E10"/>
    <w:rsid w:val="00844CC0"/>
    <w:rsid w:val="008465B4"/>
    <w:rsid w:val="00852D01"/>
    <w:rsid w:val="00864C8B"/>
    <w:rsid w:val="0086683B"/>
    <w:rsid w:val="00871124"/>
    <w:rsid w:val="008873DF"/>
    <w:rsid w:val="00890752"/>
    <w:rsid w:val="008926C6"/>
    <w:rsid w:val="008A539D"/>
    <w:rsid w:val="008A7E98"/>
    <w:rsid w:val="008C206E"/>
    <w:rsid w:val="008C4725"/>
    <w:rsid w:val="008F30CB"/>
    <w:rsid w:val="0090338E"/>
    <w:rsid w:val="00906721"/>
    <w:rsid w:val="00907325"/>
    <w:rsid w:val="009351C0"/>
    <w:rsid w:val="0093617C"/>
    <w:rsid w:val="00940EDD"/>
    <w:rsid w:val="00943D7C"/>
    <w:rsid w:val="0095134F"/>
    <w:rsid w:val="00952C24"/>
    <w:rsid w:val="0097199B"/>
    <w:rsid w:val="009813C2"/>
    <w:rsid w:val="0098555F"/>
    <w:rsid w:val="00994943"/>
    <w:rsid w:val="00996B42"/>
    <w:rsid w:val="009B7FB5"/>
    <w:rsid w:val="009D4DFE"/>
    <w:rsid w:val="009F0936"/>
    <w:rsid w:val="00A01FD3"/>
    <w:rsid w:val="00A11E32"/>
    <w:rsid w:val="00A126CA"/>
    <w:rsid w:val="00A14FB3"/>
    <w:rsid w:val="00A535ED"/>
    <w:rsid w:val="00A57507"/>
    <w:rsid w:val="00A57F20"/>
    <w:rsid w:val="00A62BB6"/>
    <w:rsid w:val="00A72783"/>
    <w:rsid w:val="00A72AFF"/>
    <w:rsid w:val="00A72E2D"/>
    <w:rsid w:val="00A81946"/>
    <w:rsid w:val="00A8367E"/>
    <w:rsid w:val="00A90EEA"/>
    <w:rsid w:val="00A93919"/>
    <w:rsid w:val="00AA65C4"/>
    <w:rsid w:val="00AB13B8"/>
    <w:rsid w:val="00AB4067"/>
    <w:rsid w:val="00AB6428"/>
    <w:rsid w:val="00AD1E0A"/>
    <w:rsid w:val="00AE0920"/>
    <w:rsid w:val="00AE3855"/>
    <w:rsid w:val="00AF42A9"/>
    <w:rsid w:val="00AF509A"/>
    <w:rsid w:val="00B00CF4"/>
    <w:rsid w:val="00B228A3"/>
    <w:rsid w:val="00B5040E"/>
    <w:rsid w:val="00B5374E"/>
    <w:rsid w:val="00B55DC9"/>
    <w:rsid w:val="00B70CFA"/>
    <w:rsid w:val="00B82809"/>
    <w:rsid w:val="00BA0971"/>
    <w:rsid w:val="00BB7038"/>
    <w:rsid w:val="00BC4362"/>
    <w:rsid w:val="00BC7828"/>
    <w:rsid w:val="00BD223F"/>
    <w:rsid w:val="00BD7668"/>
    <w:rsid w:val="00C067B0"/>
    <w:rsid w:val="00C168D5"/>
    <w:rsid w:val="00C205CC"/>
    <w:rsid w:val="00C37445"/>
    <w:rsid w:val="00C4129C"/>
    <w:rsid w:val="00C42870"/>
    <w:rsid w:val="00C5003B"/>
    <w:rsid w:val="00C51330"/>
    <w:rsid w:val="00C577F2"/>
    <w:rsid w:val="00C73AF2"/>
    <w:rsid w:val="00C75AA7"/>
    <w:rsid w:val="00C81E0E"/>
    <w:rsid w:val="00C93580"/>
    <w:rsid w:val="00C93876"/>
    <w:rsid w:val="00CA1354"/>
    <w:rsid w:val="00CA2857"/>
    <w:rsid w:val="00CB43C6"/>
    <w:rsid w:val="00CC6554"/>
    <w:rsid w:val="00CC6D59"/>
    <w:rsid w:val="00CC79F2"/>
    <w:rsid w:val="00CD1CDA"/>
    <w:rsid w:val="00CE2091"/>
    <w:rsid w:val="00CE5EF1"/>
    <w:rsid w:val="00CF3821"/>
    <w:rsid w:val="00CF4CBD"/>
    <w:rsid w:val="00D00829"/>
    <w:rsid w:val="00D04F4D"/>
    <w:rsid w:val="00D109EC"/>
    <w:rsid w:val="00D11D09"/>
    <w:rsid w:val="00D42535"/>
    <w:rsid w:val="00D72C33"/>
    <w:rsid w:val="00D8444E"/>
    <w:rsid w:val="00D863BB"/>
    <w:rsid w:val="00D92606"/>
    <w:rsid w:val="00D935A9"/>
    <w:rsid w:val="00D95E57"/>
    <w:rsid w:val="00DD1ACE"/>
    <w:rsid w:val="00DE0305"/>
    <w:rsid w:val="00DE2C86"/>
    <w:rsid w:val="00DE4151"/>
    <w:rsid w:val="00DE7316"/>
    <w:rsid w:val="00DE7479"/>
    <w:rsid w:val="00E01AD6"/>
    <w:rsid w:val="00E0455D"/>
    <w:rsid w:val="00E23A22"/>
    <w:rsid w:val="00E42A58"/>
    <w:rsid w:val="00E70440"/>
    <w:rsid w:val="00E717E8"/>
    <w:rsid w:val="00E71B94"/>
    <w:rsid w:val="00E80CEB"/>
    <w:rsid w:val="00E81CA5"/>
    <w:rsid w:val="00EB0CA0"/>
    <w:rsid w:val="00EB4E4B"/>
    <w:rsid w:val="00EC33C9"/>
    <w:rsid w:val="00EE1CE2"/>
    <w:rsid w:val="00EF1ED7"/>
    <w:rsid w:val="00F06262"/>
    <w:rsid w:val="00F06909"/>
    <w:rsid w:val="00F2018C"/>
    <w:rsid w:val="00F203DA"/>
    <w:rsid w:val="00F445B1"/>
    <w:rsid w:val="00F53366"/>
    <w:rsid w:val="00F65A3C"/>
    <w:rsid w:val="00F67174"/>
    <w:rsid w:val="00F94703"/>
    <w:rsid w:val="00FA50CF"/>
    <w:rsid w:val="00FB1B6C"/>
    <w:rsid w:val="00FC1523"/>
    <w:rsid w:val="00FD151B"/>
    <w:rsid w:val="00FD4728"/>
    <w:rsid w:val="00FF1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043C19D"/>
  <w15:docId w15:val="{7F457A56-DED6-48C7-B446-1E79AB0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351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5C3519"/>
    <w:pPr>
      <w:keepNext/>
      <w:numPr>
        <w:numId w:val="3"/>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5C3519"/>
    <w:pPr>
      <w:keepNext/>
      <w:numPr>
        <w:ilvl w:val="1"/>
        <w:numId w:val="3"/>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5C3519"/>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5C3519"/>
    <w:rPr>
      <w:rFonts w:ascii="Arial" w:eastAsia="Times New Roman" w:hAnsi="Arial" w:cs="Arial"/>
      <w:b/>
      <w:bCs/>
      <w:iCs/>
      <w:szCs w:val="28"/>
      <w:lang w:eastAsia="de-DE"/>
    </w:rPr>
  </w:style>
  <w:style w:type="paragraph" w:customStyle="1" w:styleId="Standa">
    <w:name w:val="Standa"/>
    <w:uiPriority w:val="99"/>
    <w:rsid w:val="005C3519"/>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5C3519"/>
    <w:pPr>
      <w:tabs>
        <w:tab w:val="center" w:pos="4536"/>
        <w:tab w:val="right" w:pos="9072"/>
      </w:tabs>
    </w:pPr>
  </w:style>
  <w:style w:type="paragraph" w:customStyle="1" w:styleId="Fuzei">
    <w:name w:val="Fußzei"/>
    <w:basedOn w:val="Standa"/>
    <w:uiPriority w:val="99"/>
    <w:rsid w:val="005C3519"/>
    <w:pPr>
      <w:tabs>
        <w:tab w:val="center" w:pos="4536"/>
        <w:tab w:val="right" w:pos="9072"/>
      </w:tabs>
    </w:pPr>
  </w:style>
  <w:style w:type="character" w:styleId="Hyperlink">
    <w:name w:val="Hyperlink"/>
    <w:basedOn w:val="Absatz-Standardschriftart"/>
    <w:uiPriority w:val="99"/>
    <w:rsid w:val="005C3519"/>
    <w:rPr>
      <w:rFonts w:cs="Times New Roman"/>
      <w:color w:val="0000FF"/>
      <w:u w:val="single"/>
    </w:rPr>
  </w:style>
  <w:style w:type="paragraph" w:styleId="Verzeichnis1">
    <w:name w:val="toc 1"/>
    <w:basedOn w:val="Standard"/>
    <w:next w:val="Standard"/>
    <w:autoRedefine/>
    <w:uiPriority w:val="39"/>
    <w:rsid w:val="00A11E32"/>
    <w:pPr>
      <w:tabs>
        <w:tab w:val="right" w:leader="dot" w:pos="9072"/>
      </w:tabs>
      <w:spacing w:line="360" w:lineRule="atLeast"/>
      <w:ind w:left="567" w:hanging="567"/>
    </w:pPr>
    <w:rPr>
      <w:rFonts w:ascii="Arial" w:hAnsi="Arial" w:cs="Arial"/>
      <w:noProof/>
    </w:rPr>
  </w:style>
  <w:style w:type="paragraph" w:styleId="Kopfzeile">
    <w:name w:val="header"/>
    <w:basedOn w:val="Standard"/>
    <w:link w:val="KopfzeileZchn"/>
    <w:uiPriority w:val="99"/>
    <w:rsid w:val="005C3519"/>
    <w:pPr>
      <w:tabs>
        <w:tab w:val="center" w:pos="4536"/>
        <w:tab w:val="right" w:pos="9072"/>
      </w:tabs>
    </w:pPr>
  </w:style>
  <w:style w:type="character" w:customStyle="1" w:styleId="KopfzeileZchn">
    <w:name w:val="Kopfzeile Zchn"/>
    <w:basedOn w:val="Absatz-Standardschriftart"/>
    <w:link w:val="Kopfzeile"/>
    <w:uiPriority w:val="99"/>
    <w:rsid w:val="005C3519"/>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5C3519"/>
    <w:pPr>
      <w:ind w:left="708"/>
    </w:pPr>
  </w:style>
  <w:style w:type="paragraph" w:styleId="Sprechblasentext">
    <w:name w:val="Balloon Text"/>
    <w:basedOn w:val="Standard"/>
    <w:link w:val="SprechblasentextZchn"/>
    <w:uiPriority w:val="99"/>
    <w:semiHidden/>
    <w:unhideWhenUsed/>
    <w:rsid w:val="005C35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3519"/>
    <w:rPr>
      <w:rFonts w:ascii="Tahoma" w:eastAsia="Times New Roman" w:hAnsi="Tahoma" w:cs="Tahoma"/>
      <w:sz w:val="16"/>
      <w:szCs w:val="16"/>
      <w:lang w:eastAsia="de-DE"/>
    </w:rPr>
  </w:style>
  <w:style w:type="paragraph" w:styleId="Fuzeile">
    <w:name w:val="footer"/>
    <w:basedOn w:val="Standard"/>
    <w:link w:val="FuzeileZchn"/>
    <w:uiPriority w:val="99"/>
    <w:unhideWhenUsed/>
    <w:rsid w:val="00A81946"/>
    <w:pPr>
      <w:tabs>
        <w:tab w:val="center" w:pos="4536"/>
        <w:tab w:val="right" w:pos="9072"/>
      </w:tabs>
    </w:pPr>
  </w:style>
  <w:style w:type="character" w:customStyle="1" w:styleId="FuzeileZchn">
    <w:name w:val="Fußzeile Zchn"/>
    <w:basedOn w:val="Absatz-Standardschriftart"/>
    <w:link w:val="Fuzeile"/>
    <w:uiPriority w:val="99"/>
    <w:rsid w:val="00A81946"/>
    <w:rPr>
      <w:rFonts w:ascii="Times New Roman" w:eastAsia="Times New Roman" w:hAnsi="Times New Roman" w:cs="Times New Roman"/>
      <w:sz w:val="24"/>
      <w:szCs w:val="24"/>
      <w:lang w:eastAsia="de-DE"/>
    </w:rPr>
  </w:style>
  <w:style w:type="numbering" w:customStyle="1" w:styleId="Formatvorlage1">
    <w:name w:val="Formatvorlage1"/>
    <w:uiPriority w:val="99"/>
    <w:rsid w:val="000770E9"/>
    <w:pPr>
      <w:numPr>
        <w:numId w:val="4"/>
      </w:numPr>
    </w:pPr>
  </w:style>
  <w:style w:type="character" w:styleId="Kommentarzeichen">
    <w:name w:val="annotation reference"/>
    <w:basedOn w:val="Absatz-Standardschriftart"/>
    <w:uiPriority w:val="99"/>
    <w:semiHidden/>
    <w:unhideWhenUsed/>
    <w:rsid w:val="006D5661"/>
    <w:rPr>
      <w:sz w:val="16"/>
      <w:szCs w:val="16"/>
    </w:rPr>
  </w:style>
  <w:style w:type="paragraph" w:styleId="Kommentartext">
    <w:name w:val="annotation text"/>
    <w:basedOn w:val="Standard"/>
    <w:link w:val="KommentartextZchn"/>
    <w:uiPriority w:val="99"/>
    <w:semiHidden/>
    <w:unhideWhenUsed/>
    <w:rsid w:val="006D5661"/>
    <w:rPr>
      <w:sz w:val="20"/>
      <w:szCs w:val="20"/>
    </w:rPr>
  </w:style>
  <w:style w:type="character" w:customStyle="1" w:styleId="KommentartextZchn">
    <w:name w:val="Kommentartext Zchn"/>
    <w:basedOn w:val="Absatz-Standardschriftart"/>
    <w:link w:val="Kommentartext"/>
    <w:uiPriority w:val="99"/>
    <w:semiHidden/>
    <w:rsid w:val="006D566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6D5661"/>
    <w:rPr>
      <w:b/>
      <w:bCs/>
    </w:rPr>
  </w:style>
  <w:style w:type="character" w:customStyle="1" w:styleId="KommentarthemaZchn">
    <w:name w:val="Kommentarthema Zchn"/>
    <w:basedOn w:val="KommentartextZchn"/>
    <w:link w:val="Kommentarthema"/>
    <w:uiPriority w:val="99"/>
    <w:semiHidden/>
    <w:rsid w:val="006D5661"/>
    <w:rPr>
      <w:rFonts w:ascii="Times New Roman" w:eastAsia="Times New Roman" w:hAnsi="Times New Roman" w:cs="Times New Roman"/>
      <w:b/>
      <w:bCs/>
      <w:sz w:val="20"/>
      <w:szCs w:val="20"/>
      <w:lang w:eastAsia="de-DE"/>
    </w:rPr>
  </w:style>
  <w:style w:type="character" w:styleId="Hervorhebung">
    <w:name w:val="Emphasis"/>
    <w:basedOn w:val="Absatz-Standardschriftart"/>
    <w:uiPriority w:val="20"/>
    <w:qFormat/>
    <w:rsid w:val="00FD1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3171">
      <w:bodyDiv w:val="1"/>
      <w:marLeft w:val="0"/>
      <w:marRight w:val="0"/>
      <w:marTop w:val="0"/>
      <w:marBottom w:val="0"/>
      <w:divBdr>
        <w:top w:val="none" w:sz="0" w:space="0" w:color="auto"/>
        <w:left w:val="none" w:sz="0" w:space="0" w:color="auto"/>
        <w:bottom w:val="none" w:sz="0" w:space="0" w:color="auto"/>
        <w:right w:val="none" w:sz="0" w:space="0" w:color="auto"/>
      </w:divBdr>
    </w:div>
    <w:div w:id="781614804">
      <w:bodyDiv w:val="1"/>
      <w:marLeft w:val="0"/>
      <w:marRight w:val="0"/>
      <w:marTop w:val="0"/>
      <w:marBottom w:val="0"/>
      <w:divBdr>
        <w:top w:val="none" w:sz="0" w:space="0" w:color="auto"/>
        <w:left w:val="none" w:sz="0" w:space="0" w:color="auto"/>
        <w:bottom w:val="none" w:sz="0" w:space="0" w:color="auto"/>
        <w:right w:val="none" w:sz="0" w:space="0" w:color="auto"/>
      </w:divBdr>
    </w:div>
    <w:div w:id="808741697">
      <w:bodyDiv w:val="1"/>
      <w:marLeft w:val="0"/>
      <w:marRight w:val="0"/>
      <w:marTop w:val="0"/>
      <w:marBottom w:val="0"/>
      <w:divBdr>
        <w:top w:val="none" w:sz="0" w:space="0" w:color="auto"/>
        <w:left w:val="none" w:sz="0" w:space="0" w:color="auto"/>
        <w:bottom w:val="none" w:sz="0" w:space="0" w:color="auto"/>
        <w:right w:val="none" w:sz="0" w:space="0" w:color="auto"/>
      </w:divBdr>
    </w:div>
    <w:div w:id="1007319412">
      <w:bodyDiv w:val="1"/>
      <w:marLeft w:val="0"/>
      <w:marRight w:val="0"/>
      <w:marTop w:val="0"/>
      <w:marBottom w:val="0"/>
      <w:divBdr>
        <w:top w:val="none" w:sz="0" w:space="0" w:color="auto"/>
        <w:left w:val="none" w:sz="0" w:space="0" w:color="auto"/>
        <w:bottom w:val="none" w:sz="0" w:space="0" w:color="auto"/>
        <w:right w:val="none" w:sz="0" w:space="0" w:color="auto"/>
      </w:divBdr>
    </w:div>
    <w:div w:id="1113594008">
      <w:bodyDiv w:val="1"/>
      <w:marLeft w:val="0"/>
      <w:marRight w:val="0"/>
      <w:marTop w:val="0"/>
      <w:marBottom w:val="0"/>
      <w:divBdr>
        <w:top w:val="none" w:sz="0" w:space="0" w:color="auto"/>
        <w:left w:val="none" w:sz="0" w:space="0" w:color="auto"/>
        <w:bottom w:val="none" w:sz="0" w:space="0" w:color="auto"/>
        <w:right w:val="none" w:sz="0" w:space="0" w:color="auto"/>
      </w:divBdr>
    </w:div>
    <w:div w:id="1251114606">
      <w:bodyDiv w:val="1"/>
      <w:marLeft w:val="0"/>
      <w:marRight w:val="0"/>
      <w:marTop w:val="0"/>
      <w:marBottom w:val="0"/>
      <w:divBdr>
        <w:top w:val="none" w:sz="0" w:space="0" w:color="auto"/>
        <w:left w:val="none" w:sz="0" w:space="0" w:color="auto"/>
        <w:bottom w:val="none" w:sz="0" w:space="0" w:color="auto"/>
        <w:right w:val="none" w:sz="0" w:space="0" w:color="auto"/>
      </w:divBdr>
    </w:div>
    <w:div w:id="15408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Dok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C3E8F-0DEA-4843-9635-61E45076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4911</Words>
  <Characters>30944</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Nadine Peters | Vertrieb | Deutsche Windtechnik</dc:creator>
  <cp:lastModifiedBy>Gabi Bloh</cp:lastModifiedBy>
  <cp:revision>3</cp:revision>
  <cp:lastPrinted>2018-09-14T12:16:00Z</cp:lastPrinted>
  <dcterms:created xsi:type="dcterms:W3CDTF">2018-09-19T11:11:00Z</dcterms:created>
  <dcterms:modified xsi:type="dcterms:W3CDTF">2018-09-19T11:20:00Z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1647763667</vt:i4>
  </property>
  <property fmtid="{D5CDD505-2E9C-101B-9397-08002B2CF9AE}" pid="3" name="_NewReviewCycle">
    <vt:lpwstr/>
  </property>
  <property fmtid="{D5CDD505-2E9C-101B-9397-08002B2CF9AE}" pid="4" name="_EmailSubject">
    <vt:lpwstr>Vertrag WP Ohe</vt:lpwstr>
  </property>
  <property fmtid="{D5CDD505-2E9C-101B-9397-08002B2CF9AE}" pid="5" name="_AuthorEmail">
    <vt:lpwstr>Gabi.Bloh@deangruppe.de</vt:lpwstr>
  </property>
  <property fmtid="{D5CDD505-2E9C-101B-9397-08002B2CF9AE}" pid="6" name="_AuthorEmailDisplayName">
    <vt:lpwstr>Gabi Bloh</vt:lpwstr>
  </property>
</Properties>
</file>